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A8023" w14:textId="6E6D6C49" w:rsidR="008D3021" w:rsidRPr="00CC4893" w:rsidRDefault="00B00023" w:rsidP="00CC489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 test for </w:t>
      </w:r>
      <w:r w:rsidR="005F05BA">
        <w:rPr>
          <w:rFonts w:ascii="Times New Roman" w:hAnsi="Times New Roman" w:cs="Times New Roman"/>
          <w:b/>
          <w:sz w:val="24"/>
          <w:szCs w:val="24"/>
        </w:rPr>
        <w:t>competition between r</w:t>
      </w:r>
      <w:r w:rsidR="007922D0">
        <w:rPr>
          <w:rFonts w:ascii="Times New Roman" w:hAnsi="Times New Roman" w:cs="Times New Roman"/>
          <w:b/>
          <w:sz w:val="24"/>
          <w:szCs w:val="24"/>
        </w:rPr>
        <w:t xml:space="preserve">olling and tunnelling dung beetles </w:t>
      </w:r>
      <w:r w:rsidR="006E6CF9" w:rsidRPr="00CC4893">
        <w:rPr>
          <w:rFonts w:ascii="Times New Roman" w:hAnsi="Times New Roman" w:cs="Times New Roman"/>
          <w:b/>
          <w:sz w:val="24"/>
          <w:szCs w:val="24"/>
        </w:rPr>
        <w:t xml:space="preserve">in </w:t>
      </w:r>
      <w:r w:rsidR="007922D0">
        <w:rPr>
          <w:rFonts w:ascii="Times New Roman" w:hAnsi="Times New Roman" w:cs="Times New Roman"/>
          <w:b/>
          <w:sz w:val="24"/>
          <w:szCs w:val="24"/>
        </w:rPr>
        <w:t>a</w:t>
      </w:r>
      <w:r w:rsidR="00954812">
        <w:rPr>
          <w:rFonts w:ascii="Times New Roman" w:hAnsi="Times New Roman" w:cs="Times New Roman"/>
          <w:b/>
          <w:sz w:val="24"/>
          <w:szCs w:val="24"/>
        </w:rPr>
        <w:t xml:space="preserve">n </w:t>
      </w:r>
      <w:r w:rsidR="007922D0">
        <w:rPr>
          <w:rFonts w:ascii="Times New Roman" w:hAnsi="Times New Roman" w:cs="Times New Roman"/>
          <w:b/>
          <w:sz w:val="24"/>
          <w:szCs w:val="24"/>
        </w:rPr>
        <w:t xml:space="preserve">African </w:t>
      </w:r>
      <w:r w:rsidR="00954812">
        <w:rPr>
          <w:rFonts w:ascii="Times New Roman" w:hAnsi="Times New Roman" w:cs="Times New Roman"/>
          <w:b/>
          <w:sz w:val="24"/>
          <w:szCs w:val="24"/>
        </w:rPr>
        <w:t xml:space="preserve">tropical </w:t>
      </w:r>
      <w:r w:rsidR="007922D0">
        <w:rPr>
          <w:rFonts w:ascii="Times New Roman" w:hAnsi="Times New Roman" w:cs="Times New Roman"/>
          <w:b/>
          <w:sz w:val="24"/>
          <w:szCs w:val="24"/>
        </w:rPr>
        <w:t>forest</w:t>
      </w:r>
    </w:p>
    <w:p w14:paraId="57D2A0F2" w14:textId="77777777" w:rsidR="006E6CF9" w:rsidRPr="00CC4893" w:rsidRDefault="006E6CF9" w:rsidP="00CC4893">
      <w:pPr>
        <w:spacing w:line="480" w:lineRule="auto"/>
        <w:rPr>
          <w:rFonts w:ascii="Times New Roman" w:hAnsi="Times New Roman" w:cs="Times New Roman"/>
          <w:b/>
          <w:sz w:val="24"/>
          <w:szCs w:val="24"/>
        </w:rPr>
      </w:pPr>
    </w:p>
    <w:p w14:paraId="467542C6" w14:textId="77777777" w:rsidR="006250B3" w:rsidRPr="00CC4893" w:rsidRDefault="006250B3"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Abstract</w:t>
      </w:r>
    </w:p>
    <w:p w14:paraId="1B8F7E1F" w14:textId="56C02904" w:rsidR="006250B3" w:rsidRPr="00CC4893" w:rsidRDefault="008F44A9" w:rsidP="00CC4893">
      <w:pPr>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a series of </w:t>
      </w:r>
      <w:r w:rsidR="00D91101">
        <w:rPr>
          <w:rFonts w:ascii="Times New Roman" w:hAnsi="Times New Roman" w:cs="Times New Roman"/>
          <w:sz w:val="24"/>
          <w:szCs w:val="24"/>
        </w:rPr>
        <w:t xml:space="preserve">differential </w:t>
      </w:r>
      <w:r>
        <w:rPr>
          <w:rFonts w:ascii="Times New Roman" w:hAnsi="Times New Roman" w:cs="Times New Roman"/>
          <w:sz w:val="24"/>
          <w:szCs w:val="24"/>
        </w:rPr>
        <w:t xml:space="preserve">exclusion experiments </w:t>
      </w:r>
      <w:r w:rsidR="008D3021" w:rsidRPr="00CC4893">
        <w:rPr>
          <w:rFonts w:ascii="Times New Roman" w:hAnsi="Times New Roman" w:cs="Times New Roman"/>
          <w:sz w:val="24"/>
          <w:szCs w:val="24"/>
        </w:rPr>
        <w:t xml:space="preserve">to test </w:t>
      </w:r>
      <w:r>
        <w:rPr>
          <w:rFonts w:ascii="Times New Roman" w:hAnsi="Times New Roman" w:cs="Times New Roman"/>
          <w:sz w:val="24"/>
          <w:szCs w:val="24"/>
        </w:rPr>
        <w:t xml:space="preserve">for interactions </w:t>
      </w:r>
      <w:r w:rsidR="0088526F">
        <w:rPr>
          <w:rFonts w:ascii="Times New Roman" w:hAnsi="Times New Roman" w:cs="Times New Roman"/>
          <w:sz w:val="24"/>
          <w:szCs w:val="24"/>
        </w:rPr>
        <w:t>between functional groups</w:t>
      </w:r>
      <w:r w:rsidR="00695A30">
        <w:rPr>
          <w:rFonts w:ascii="Times New Roman" w:hAnsi="Times New Roman" w:cs="Times New Roman"/>
          <w:sz w:val="24"/>
          <w:szCs w:val="24"/>
        </w:rPr>
        <w:t xml:space="preserve"> of </w:t>
      </w:r>
      <w:r w:rsidR="00277053" w:rsidRPr="00CC4893">
        <w:rPr>
          <w:rFonts w:ascii="Times New Roman" w:hAnsi="Times New Roman" w:cs="Times New Roman"/>
          <w:sz w:val="24"/>
          <w:szCs w:val="24"/>
        </w:rPr>
        <w:t>dung beetle</w:t>
      </w:r>
      <w:r w:rsidR="00786081">
        <w:rPr>
          <w:rFonts w:ascii="Times New Roman" w:hAnsi="Times New Roman" w:cs="Times New Roman"/>
          <w:sz w:val="24"/>
          <w:szCs w:val="24"/>
        </w:rPr>
        <w:t xml:space="preserve">s </w:t>
      </w:r>
      <w:r w:rsidR="008D3021" w:rsidRPr="00CC4893">
        <w:rPr>
          <w:rFonts w:ascii="Times New Roman" w:hAnsi="Times New Roman" w:cs="Times New Roman"/>
          <w:sz w:val="24"/>
          <w:szCs w:val="24"/>
        </w:rPr>
        <w:t xml:space="preserve">in Kibale Forest </w:t>
      </w:r>
      <w:r w:rsidR="00F15669" w:rsidRPr="00CC4893">
        <w:rPr>
          <w:rFonts w:ascii="Times New Roman" w:hAnsi="Times New Roman" w:cs="Times New Roman"/>
          <w:sz w:val="24"/>
          <w:szCs w:val="24"/>
        </w:rPr>
        <w:t>National Park, Uganda.</w:t>
      </w:r>
      <w:r w:rsidR="004E237D">
        <w:rPr>
          <w:rFonts w:ascii="Times New Roman" w:hAnsi="Times New Roman" w:cs="Times New Roman"/>
          <w:sz w:val="24"/>
          <w:szCs w:val="24"/>
        </w:rPr>
        <w:t xml:space="preserve">  Using fresh elephant </w:t>
      </w:r>
      <w:r>
        <w:rPr>
          <w:rFonts w:ascii="Times New Roman" w:hAnsi="Times New Roman" w:cs="Times New Roman"/>
          <w:sz w:val="24"/>
          <w:szCs w:val="24"/>
        </w:rPr>
        <w:t>dung as bait</w:t>
      </w:r>
      <w:r w:rsidR="00440AFF">
        <w:rPr>
          <w:rFonts w:ascii="Times New Roman" w:hAnsi="Times New Roman" w:cs="Times New Roman"/>
          <w:sz w:val="24"/>
          <w:szCs w:val="24"/>
        </w:rPr>
        <w:t xml:space="preserve"> at 17 replicate sites</w:t>
      </w:r>
      <w:r>
        <w:rPr>
          <w:rFonts w:ascii="Times New Roman" w:hAnsi="Times New Roman" w:cs="Times New Roman"/>
          <w:sz w:val="24"/>
          <w:szCs w:val="24"/>
        </w:rPr>
        <w:t xml:space="preserve">, we found that the exclusion of either </w:t>
      </w:r>
      <w:r w:rsidR="0088526F">
        <w:rPr>
          <w:rFonts w:ascii="Times New Roman" w:hAnsi="Times New Roman" w:cs="Times New Roman"/>
          <w:sz w:val="24"/>
          <w:szCs w:val="24"/>
        </w:rPr>
        <w:t>group</w:t>
      </w:r>
      <w:r w:rsidR="00695A30">
        <w:rPr>
          <w:rFonts w:ascii="Times New Roman" w:hAnsi="Times New Roman" w:cs="Times New Roman"/>
          <w:sz w:val="24"/>
          <w:szCs w:val="24"/>
        </w:rPr>
        <w:t xml:space="preserve"> </w:t>
      </w:r>
      <w:r>
        <w:rPr>
          <w:rFonts w:ascii="Times New Roman" w:hAnsi="Times New Roman" w:cs="Times New Roman"/>
          <w:sz w:val="24"/>
          <w:szCs w:val="24"/>
        </w:rPr>
        <w:t xml:space="preserve">(rollers or tunnelers) </w:t>
      </w:r>
      <w:r w:rsidR="004E237D">
        <w:rPr>
          <w:rFonts w:ascii="Times New Roman" w:hAnsi="Times New Roman" w:cs="Times New Roman"/>
          <w:sz w:val="24"/>
          <w:szCs w:val="24"/>
        </w:rPr>
        <w:t xml:space="preserve">did </w:t>
      </w:r>
      <w:r>
        <w:rPr>
          <w:rFonts w:ascii="Times New Roman" w:hAnsi="Times New Roman" w:cs="Times New Roman"/>
          <w:sz w:val="24"/>
          <w:szCs w:val="24"/>
        </w:rPr>
        <w:t xml:space="preserve">not </w:t>
      </w:r>
      <w:r w:rsidR="00B43FCA" w:rsidRPr="00CC4893">
        <w:rPr>
          <w:rFonts w:ascii="Times New Roman" w:hAnsi="Times New Roman" w:cs="Times New Roman"/>
          <w:sz w:val="24"/>
          <w:szCs w:val="24"/>
        </w:rPr>
        <w:t xml:space="preserve">affect the volume of dung removed by </w:t>
      </w:r>
      <w:r w:rsidR="00B06ABD" w:rsidRPr="00CC4893">
        <w:rPr>
          <w:rFonts w:ascii="Times New Roman" w:hAnsi="Times New Roman" w:cs="Times New Roman"/>
          <w:sz w:val="24"/>
          <w:szCs w:val="24"/>
        </w:rPr>
        <w:t>the other</w:t>
      </w:r>
      <w:r w:rsidR="000813FE" w:rsidRPr="00CC4893">
        <w:rPr>
          <w:rFonts w:ascii="Times New Roman" w:hAnsi="Times New Roman" w:cs="Times New Roman"/>
          <w:sz w:val="24"/>
          <w:szCs w:val="24"/>
        </w:rPr>
        <w:t>. Combining the volume</w:t>
      </w:r>
      <w:r w:rsidR="00786081">
        <w:rPr>
          <w:rFonts w:ascii="Times New Roman" w:hAnsi="Times New Roman" w:cs="Times New Roman"/>
          <w:sz w:val="24"/>
          <w:szCs w:val="24"/>
        </w:rPr>
        <w:t>s</w:t>
      </w:r>
      <w:r w:rsidR="000813FE" w:rsidRPr="00CC4893">
        <w:rPr>
          <w:rFonts w:ascii="Times New Roman" w:hAnsi="Times New Roman" w:cs="Times New Roman"/>
          <w:sz w:val="24"/>
          <w:szCs w:val="24"/>
        </w:rPr>
        <w:t xml:space="preserve"> of dung</w:t>
      </w:r>
      <w:r w:rsidR="00786081">
        <w:rPr>
          <w:rFonts w:ascii="Times New Roman" w:hAnsi="Times New Roman" w:cs="Times New Roman"/>
          <w:sz w:val="24"/>
          <w:szCs w:val="24"/>
        </w:rPr>
        <w:t xml:space="preserve"> </w:t>
      </w:r>
      <w:r w:rsidR="000813FE" w:rsidRPr="00CC4893">
        <w:rPr>
          <w:rFonts w:ascii="Times New Roman" w:hAnsi="Times New Roman" w:cs="Times New Roman"/>
          <w:sz w:val="24"/>
          <w:szCs w:val="24"/>
        </w:rPr>
        <w:t xml:space="preserve">removed </w:t>
      </w:r>
      <w:r w:rsidR="00CB7A24" w:rsidRPr="00CC4893">
        <w:rPr>
          <w:rFonts w:ascii="Times New Roman" w:hAnsi="Times New Roman" w:cs="Times New Roman"/>
          <w:sz w:val="24"/>
          <w:szCs w:val="24"/>
        </w:rPr>
        <w:t xml:space="preserve">by </w:t>
      </w:r>
      <w:r w:rsidR="00A84A96">
        <w:rPr>
          <w:rFonts w:ascii="Times New Roman" w:hAnsi="Times New Roman" w:cs="Times New Roman"/>
          <w:sz w:val="24"/>
          <w:szCs w:val="24"/>
        </w:rPr>
        <w:t xml:space="preserve">both </w:t>
      </w:r>
      <w:r w:rsidR="0088526F">
        <w:rPr>
          <w:rFonts w:ascii="Times New Roman" w:hAnsi="Times New Roman" w:cs="Times New Roman"/>
          <w:sz w:val="24"/>
          <w:szCs w:val="24"/>
        </w:rPr>
        <w:t>group</w:t>
      </w:r>
      <w:r w:rsidR="00A84A96">
        <w:rPr>
          <w:rFonts w:ascii="Times New Roman" w:hAnsi="Times New Roman" w:cs="Times New Roman"/>
          <w:sz w:val="24"/>
          <w:szCs w:val="24"/>
        </w:rPr>
        <w:t>s</w:t>
      </w:r>
      <w:r w:rsidR="00695A30">
        <w:rPr>
          <w:rFonts w:ascii="Times New Roman" w:hAnsi="Times New Roman" w:cs="Times New Roman"/>
          <w:sz w:val="24"/>
          <w:szCs w:val="24"/>
        </w:rPr>
        <w:t xml:space="preserve"> </w:t>
      </w:r>
      <w:r w:rsidR="000813FE" w:rsidRPr="00CC4893">
        <w:rPr>
          <w:rFonts w:ascii="Times New Roman" w:hAnsi="Times New Roman" w:cs="Times New Roman"/>
          <w:sz w:val="24"/>
          <w:szCs w:val="24"/>
        </w:rPr>
        <w:t xml:space="preserve">when </w:t>
      </w:r>
      <w:r w:rsidR="00A84A96">
        <w:rPr>
          <w:rFonts w:ascii="Times New Roman" w:hAnsi="Times New Roman" w:cs="Times New Roman"/>
          <w:sz w:val="24"/>
          <w:szCs w:val="24"/>
        </w:rPr>
        <w:t xml:space="preserve">either one </w:t>
      </w:r>
      <w:r>
        <w:rPr>
          <w:rFonts w:ascii="Times New Roman" w:hAnsi="Times New Roman" w:cs="Times New Roman"/>
          <w:sz w:val="24"/>
          <w:szCs w:val="24"/>
        </w:rPr>
        <w:t>was excluded</w:t>
      </w:r>
      <w:r w:rsidR="0095453F" w:rsidRPr="00CC4893">
        <w:rPr>
          <w:rFonts w:ascii="Times New Roman" w:hAnsi="Times New Roman" w:cs="Times New Roman"/>
          <w:sz w:val="24"/>
          <w:szCs w:val="24"/>
        </w:rPr>
        <w:t xml:space="preserve"> </w:t>
      </w:r>
      <w:r w:rsidR="00786081">
        <w:rPr>
          <w:rFonts w:ascii="Times New Roman" w:hAnsi="Times New Roman" w:cs="Times New Roman"/>
          <w:sz w:val="24"/>
          <w:szCs w:val="24"/>
        </w:rPr>
        <w:t>wa</w:t>
      </w:r>
      <w:r w:rsidR="0095453F" w:rsidRPr="00CC4893">
        <w:rPr>
          <w:rFonts w:ascii="Times New Roman" w:hAnsi="Times New Roman" w:cs="Times New Roman"/>
          <w:sz w:val="24"/>
          <w:szCs w:val="24"/>
        </w:rPr>
        <w:t>s</w:t>
      </w:r>
      <w:r w:rsidR="004F5CEB">
        <w:rPr>
          <w:rFonts w:ascii="Times New Roman" w:hAnsi="Times New Roman" w:cs="Times New Roman"/>
          <w:sz w:val="24"/>
          <w:szCs w:val="24"/>
        </w:rPr>
        <w:t xml:space="preserve"> not significantly different from </w:t>
      </w:r>
      <w:r w:rsidR="0095453F" w:rsidRPr="00CC4893">
        <w:rPr>
          <w:rFonts w:ascii="Times New Roman" w:hAnsi="Times New Roman" w:cs="Times New Roman"/>
          <w:sz w:val="24"/>
          <w:szCs w:val="24"/>
        </w:rPr>
        <w:t>the total volum</w:t>
      </w:r>
      <w:r w:rsidR="00786081">
        <w:rPr>
          <w:rFonts w:ascii="Times New Roman" w:hAnsi="Times New Roman" w:cs="Times New Roman"/>
          <w:sz w:val="24"/>
          <w:szCs w:val="24"/>
        </w:rPr>
        <w:t xml:space="preserve">e </w:t>
      </w:r>
      <w:r w:rsidR="0095453F" w:rsidRPr="00CC4893">
        <w:rPr>
          <w:rFonts w:ascii="Times New Roman" w:hAnsi="Times New Roman" w:cs="Times New Roman"/>
          <w:sz w:val="24"/>
          <w:szCs w:val="24"/>
        </w:rPr>
        <w:t>removed</w:t>
      </w:r>
      <w:r w:rsidR="00A84A96">
        <w:rPr>
          <w:rFonts w:ascii="Times New Roman" w:hAnsi="Times New Roman" w:cs="Times New Roman"/>
          <w:sz w:val="24"/>
          <w:szCs w:val="24"/>
        </w:rPr>
        <w:t xml:space="preserve"> from the control where </w:t>
      </w:r>
      <w:r w:rsidR="00F15669" w:rsidRPr="00CC4893">
        <w:rPr>
          <w:rFonts w:ascii="Times New Roman" w:hAnsi="Times New Roman" w:cs="Times New Roman"/>
          <w:sz w:val="24"/>
          <w:szCs w:val="24"/>
        </w:rPr>
        <w:t xml:space="preserve">both </w:t>
      </w:r>
      <w:r w:rsidR="0088526F">
        <w:rPr>
          <w:rFonts w:ascii="Times New Roman" w:hAnsi="Times New Roman" w:cs="Times New Roman"/>
          <w:sz w:val="24"/>
          <w:szCs w:val="24"/>
        </w:rPr>
        <w:t>groups</w:t>
      </w:r>
      <w:r w:rsidR="00786081">
        <w:rPr>
          <w:rFonts w:ascii="Times New Roman" w:hAnsi="Times New Roman" w:cs="Times New Roman"/>
          <w:sz w:val="24"/>
          <w:szCs w:val="24"/>
        </w:rPr>
        <w:t xml:space="preserve"> we</w:t>
      </w:r>
      <w:r w:rsidR="00F15669" w:rsidRPr="00CC4893">
        <w:rPr>
          <w:rFonts w:ascii="Times New Roman" w:hAnsi="Times New Roman" w:cs="Times New Roman"/>
          <w:sz w:val="24"/>
          <w:szCs w:val="24"/>
        </w:rPr>
        <w:t xml:space="preserve">re </w:t>
      </w:r>
      <w:r w:rsidR="00440AFF">
        <w:rPr>
          <w:rFonts w:ascii="Times New Roman" w:hAnsi="Times New Roman" w:cs="Times New Roman"/>
          <w:sz w:val="24"/>
          <w:szCs w:val="24"/>
        </w:rPr>
        <w:t>included</w:t>
      </w:r>
      <w:r w:rsidR="00330A7B">
        <w:rPr>
          <w:rFonts w:ascii="Times New Roman" w:hAnsi="Times New Roman" w:cs="Times New Roman"/>
          <w:sz w:val="24"/>
          <w:szCs w:val="24"/>
        </w:rPr>
        <w:t xml:space="preserve"> (</w:t>
      </w:r>
      <w:r w:rsidR="0088526F">
        <w:rPr>
          <w:rFonts w:ascii="Times New Roman" w:hAnsi="Times New Roman" w:cs="Times New Roman"/>
          <w:sz w:val="24"/>
          <w:szCs w:val="24"/>
        </w:rPr>
        <w:t xml:space="preserve">mean ± SE = </w:t>
      </w:r>
      <w:r w:rsidR="00A84A96" w:rsidRPr="00A84A96">
        <w:rPr>
          <w:rFonts w:ascii="Times New Roman" w:hAnsi="Times New Roman" w:cs="Times New Roman"/>
          <w:sz w:val="24"/>
          <w:szCs w:val="24"/>
        </w:rPr>
        <w:t>0.4</w:t>
      </w:r>
      <w:r w:rsidR="00786081">
        <w:rPr>
          <w:rFonts w:ascii="Times New Roman" w:hAnsi="Times New Roman" w:cs="Times New Roman"/>
          <w:sz w:val="24"/>
          <w:szCs w:val="24"/>
        </w:rPr>
        <w:t>38</w:t>
      </w:r>
      <w:r w:rsidR="00A84A96" w:rsidRPr="00A84A96">
        <w:rPr>
          <w:rFonts w:ascii="Times New Roman" w:hAnsi="Times New Roman" w:cs="Times New Roman"/>
          <w:sz w:val="24"/>
          <w:szCs w:val="24"/>
        </w:rPr>
        <w:t xml:space="preserve"> ± 0.</w:t>
      </w:r>
      <w:r w:rsidR="00786081">
        <w:rPr>
          <w:rFonts w:ascii="Times New Roman" w:hAnsi="Times New Roman" w:cs="Times New Roman"/>
          <w:sz w:val="24"/>
          <w:szCs w:val="24"/>
        </w:rPr>
        <w:t>0</w:t>
      </w:r>
      <w:r w:rsidR="00A84A96" w:rsidRPr="00A84A96">
        <w:rPr>
          <w:rFonts w:ascii="Times New Roman" w:hAnsi="Times New Roman" w:cs="Times New Roman"/>
          <w:sz w:val="24"/>
          <w:szCs w:val="24"/>
        </w:rPr>
        <w:t>1</w:t>
      </w:r>
      <w:r w:rsidR="00786081">
        <w:rPr>
          <w:rFonts w:ascii="Times New Roman" w:hAnsi="Times New Roman" w:cs="Times New Roman"/>
          <w:sz w:val="24"/>
          <w:szCs w:val="24"/>
        </w:rPr>
        <w:t>09</w:t>
      </w:r>
      <w:r w:rsidR="00A84A96" w:rsidRPr="00A84A96">
        <w:rPr>
          <w:rFonts w:ascii="Times New Roman" w:hAnsi="Times New Roman" w:cs="Times New Roman"/>
          <w:sz w:val="24"/>
          <w:szCs w:val="24"/>
        </w:rPr>
        <w:t xml:space="preserve"> L</w:t>
      </w:r>
      <w:r w:rsidR="00A84A96">
        <w:rPr>
          <w:rFonts w:ascii="Times New Roman" w:hAnsi="Times New Roman" w:cs="Times New Roman"/>
          <w:sz w:val="24"/>
          <w:szCs w:val="24"/>
        </w:rPr>
        <w:t xml:space="preserve"> </w:t>
      </w:r>
      <w:r w:rsidR="004F5CEB">
        <w:rPr>
          <w:rFonts w:ascii="Times New Roman" w:hAnsi="Times New Roman" w:cs="Times New Roman"/>
          <w:sz w:val="24"/>
          <w:szCs w:val="24"/>
        </w:rPr>
        <w:t>per 48-h trial period</w:t>
      </w:r>
      <w:r w:rsidR="00A84A96">
        <w:rPr>
          <w:rFonts w:ascii="Times New Roman" w:hAnsi="Times New Roman" w:cs="Times New Roman"/>
          <w:sz w:val="24"/>
          <w:szCs w:val="24"/>
        </w:rPr>
        <w:t>)</w:t>
      </w:r>
      <w:r w:rsidR="00B06ABD" w:rsidRPr="00CC4893">
        <w:rPr>
          <w:rFonts w:ascii="Times New Roman" w:hAnsi="Times New Roman" w:cs="Times New Roman"/>
          <w:sz w:val="24"/>
          <w:szCs w:val="24"/>
        </w:rPr>
        <w:t xml:space="preserve">. </w:t>
      </w:r>
      <w:r w:rsidR="00440AFF">
        <w:rPr>
          <w:rFonts w:ascii="Times New Roman" w:hAnsi="Times New Roman" w:cs="Times New Roman"/>
          <w:sz w:val="24"/>
          <w:szCs w:val="24"/>
        </w:rPr>
        <w:t>This indicates that the physical disturbance o</w:t>
      </w:r>
      <w:r w:rsidR="00D91101">
        <w:rPr>
          <w:rFonts w:ascii="Times New Roman" w:hAnsi="Times New Roman" w:cs="Times New Roman"/>
          <w:sz w:val="24"/>
          <w:szCs w:val="24"/>
        </w:rPr>
        <w:t xml:space="preserve">f a </w:t>
      </w:r>
      <w:r w:rsidR="0088526F">
        <w:rPr>
          <w:rFonts w:ascii="Times New Roman" w:hAnsi="Times New Roman" w:cs="Times New Roman"/>
          <w:sz w:val="24"/>
          <w:szCs w:val="24"/>
        </w:rPr>
        <w:t>dung pile by one group</w:t>
      </w:r>
      <w:r w:rsidR="00EC1441">
        <w:rPr>
          <w:rFonts w:ascii="Times New Roman" w:hAnsi="Times New Roman" w:cs="Times New Roman"/>
          <w:sz w:val="24"/>
          <w:szCs w:val="24"/>
        </w:rPr>
        <w:t xml:space="preserve"> had no negative effect</w:t>
      </w:r>
      <w:r w:rsidR="00440AFF">
        <w:rPr>
          <w:rFonts w:ascii="Times New Roman" w:hAnsi="Times New Roman" w:cs="Times New Roman"/>
          <w:sz w:val="24"/>
          <w:szCs w:val="24"/>
        </w:rPr>
        <w:t xml:space="preserve"> on the othe</w:t>
      </w:r>
      <w:r w:rsidR="0088526F">
        <w:rPr>
          <w:rFonts w:ascii="Times New Roman" w:hAnsi="Times New Roman" w:cs="Times New Roman"/>
          <w:sz w:val="24"/>
          <w:szCs w:val="24"/>
        </w:rPr>
        <w:t>r</w:t>
      </w:r>
      <w:r w:rsidR="00440AFF">
        <w:rPr>
          <w:rFonts w:ascii="Times New Roman" w:hAnsi="Times New Roman" w:cs="Times New Roman"/>
          <w:sz w:val="24"/>
          <w:szCs w:val="24"/>
        </w:rPr>
        <w:t>’</w:t>
      </w:r>
      <w:r w:rsidR="00AA0316">
        <w:rPr>
          <w:rFonts w:ascii="Times New Roman" w:hAnsi="Times New Roman" w:cs="Times New Roman"/>
          <w:sz w:val="24"/>
          <w:szCs w:val="24"/>
        </w:rPr>
        <w:t>s use of the shared resource.  This finding is contrary to assumptions in the literature, which have not previo</w:t>
      </w:r>
      <w:r w:rsidR="0020037C">
        <w:rPr>
          <w:rFonts w:ascii="Times New Roman" w:hAnsi="Times New Roman" w:cs="Times New Roman"/>
          <w:sz w:val="24"/>
          <w:szCs w:val="24"/>
        </w:rPr>
        <w:t xml:space="preserve">usly been tested with controlled </w:t>
      </w:r>
      <w:r w:rsidR="00AA0316">
        <w:rPr>
          <w:rFonts w:ascii="Times New Roman" w:hAnsi="Times New Roman" w:cs="Times New Roman"/>
          <w:sz w:val="24"/>
          <w:szCs w:val="24"/>
        </w:rPr>
        <w:t xml:space="preserve">experiments.  For dung beetles in closed-canopy rainforests we suggest that detection of and access to fresh dung are stronger limitations on </w:t>
      </w:r>
      <w:r w:rsidR="00D91101">
        <w:rPr>
          <w:rFonts w:ascii="Times New Roman" w:hAnsi="Times New Roman" w:cs="Times New Roman"/>
          <w:sz w:val="24"/>
          <w:szCs w:val="24"/>
        </w:rPr>
        <w:t>resource acquisition than competition.</w:t>
      </w:r>
      <w:r w:rsidR="00AA0316">
        <w:rPr>
          <w:rFonts w:ascii="Times New Roman" w:hAnsi="Times New Roman" w:cs="Times New Roman"/>
          <w:sz w:val="24"/>
          <w:szCs w:val="24"/>
        </w:rPr>
        <w:t xml:space="preserve"> </w:t>
      </w:r>
      <w:r w:rsidR="00D57611">
        <w:rPr>
          <w:rFonts w:ascii="Times New Roman" w:hAnsi="Times New Roman" w:cs="Times New Roman"/>
          <w:sz w:val="24"/>
          <w:szCs w:val="24"/>
        </w:rPr>
        <w:t xml:space="preserve"> We recommend that dung beetle assemblages be monitored as indicators of biodiversity risk in tropical forests that are being fragmented and invaded by agro-ecosystems.</w:t>
      </w:r>
    </w:p>
    <w:p w14:paraId="6AE63D15" w14:textId="77777777" w:rsidR="00B06ABD" w:rsidRPr="00CC4893" w:rsidRDefault="00B06ABD" w:rsidP="00CC4893">
      <w:pPr>
        <w:spacing w:line="480" w:lineRule="auto"/>
        <w:rPr>
          <w:rFonts w:ascii="Times New Roman" w:hAnsi="Times New Roman" w:cs="Times New Roman"/>
          <w:b/>
          <w:sz w:val="24"/>
          <w:szCs w:val="24"/>
        </w:rPr>
      </w:pPr>
    </w:p>
    <w:p w14:paraId="54A194BE" w14:textId="77777777" w:rsidR="004E237D" w:rsidRDefault="00881C95"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Introduction</w:t>
      </w:r>
    </w:p>
    <w:p w14:paraId="3674A0A9" w14:textId="0FE0FCD6" w:rsidR="00EC5413" w:rsidRDefault="009B5462"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Dung beetles are </w:t>
      </w:r>
      <w:r w:rsidR="00E94417" w:rsidRPr="00CC4893">
        <w:rPr>
          <w:rFonts w:ascii="Times New Roman" w:hAnsi="Times New Roman" w:cs="Times New Roman"/>
          <w:sz w:val="24"/>
          <w:szCs w:val="24"/>
        </w:rPr>
        <w:t xml:space="preserve">an emerging model group for </w:t>
      </w:r>
      <w:r w:rsidR="00695A30">
        <w:rPr>
          <w:rFonts w:ascii="Times New Roman" w:hAnsi="Times New Roman" w:cs="Times New Roman"/>
          <w:sz w:val="24"/>
          <w:szCs w:val="24"/>
        </w:rPr>
        <w:t xml:space="preserve">studies in </w:t>
      </w:r>
      <w:r w:rsidR="00E94417" w:rsidRPr="00CC4893">
        <w:rPr>
          <w:rFonts w:ascii="Times New Roman" w:hAnsi="Times New Roman" w:cs="Times New Roman"/>
          <w:sz w:val="24"/>
          <w:szCs w:val="24"/>
        </w:rPr>
        <w:t>ecology and evolution</w:t>
      </w:r>
      <w:r w:rsidRPr="00CC4893">
        <w:rPr>
          <w:rFonts w:ascii="Times New Roman" w:hAnsi="Times New Roman" w:cs="Times New Roman"/>
          <w:sz w:val="24"/>
          <w:szCs w:val="24"/>
        </w:rPr>
        <w:t xml:space="preserve"> (Simmons and Ridsdill-Smith 2011)</w:t>
      </w:r>
      <w:r w:rsidR="004E237D">
        <w:rPr>
          <w:rFonts w:ascii="Times New Roman" w:hAnsi="Times New Roman" w:cs="Times New Roman"/>
          <w:sz w:val="24"/>
          <w:szCs w:val="24"/>
        </w:rPr>
        <w:t xml:space="preserve"> </w:t>
      </w:r>
      <w:r w:rsidR="001B27BB" w:rsidRPr="00CC4893">
        <w:rPr>
          <w:rFonts w:ascii="Times New Roman" w:hAnsi="Times New Roman" w:cs="Times New Roman"/>
          <w:sz w:val="24"/>
          <w:szCs w:val="24"/>
        </w:rPr>
        <w:t xml:space="preserve">due to the </w:t>
      </w:r>
      <w:r w:rsidR="00EC1441">
        <w:rPr>
          <w:rFonts w:ascii="Times New Roman" w:hAnsi="Times New Roman" w:cs="Times New Roman"/>
          <w:sz w:val="24"/>
          <w:szCs w:val="24"/>
        </w:rPr>
        <w:t xml:space="preserve">important </w:t>
      </w:r>
      <w:r w:rsidR="001B27BB" w:rsidRPr="00CC4893">
        <w:rPr>
          <w:rFonts w:ascii="Times New Roman" w:hAnsi="Times New Roman" w:cs="Times New Roman"/>
          <w:sz w:val="24"/>
          <w:szCs w:val="24"/>
        </w:rPr>
        <w:t xml:space="preserve">ecological </w:t>
      </w:r>
      <w:r w:rsidR="00695A30">
        <w:rPr>
          <w:rFonts w:ascii="Times New Roman" w:hAnsi="Times New Roman" w:cs="Times New Roman"/>
          <w:sz w:val="24"/>
          <w:szCs w:val="24"/>
        </w:rPr>
        <w:t>functions</w:t>
      </w:r>
      <w:del w:id="0" w:author="Johan du Toit" w:date="2016-05-10T15:46:00Z">
        <w:r w:rsidR="001B27BB" w:rsidRPr="00CC4893" w:rsidDel="00695A30">
          <w:rPr>
            <w:rFonts w:ascii="Times New Roman" w:hAnsi="Times New Roman" w:cs="Times New Roman"/>
            <w:sz w:val="24"/>
            <w:szCs w:val="24"/>
          </w:rPr>
          <w:delText>roles</w:delText>
        </w:r>
      </w:del>
      <w:r w:rsidR="001B27BB" w:rsidRPr="00CC4893">
        <w:rPr>
          <w:rFonts w:ascii="Times New Roman" w:hAnsi="Times New Roman" w:cs="Times New Roman"/>
          <w:sz w:val="24"/>
          <w:szCs w:val="24"/>
        </w:rPr>
        <w:t xml:space="preserve"> they perform, such as nutrient cycling, </w:t>
      </w:r>
      <w:r w:rsidR="00D672F3" w:rsidRPr="00CC4893">
        <w:rPr>
          <w:rFonts w:ascii="Times New Roman" w:hAnsi="Times New Roman" w:cs="Times New Roman"/>
          <w:sz w:val="24"/>
          <w:szCs w:val="24"/>
        </w:rPr>
        <w:t>soil turnover, secondary seed dispersal and parasite control</w:t>
      </w:r>
      <w:r w:rsidR="008E4A6D" w:rsidRPr="00CC4893">
        <w:rPr>
          <w:rFonts w:ascii="Times New Roman" w:hAnsi="Times New Roman" w:cs="Times New Roman"/>
          <w:sz w:val="24"/>
          <w:szCs w:val="24"/>
        </w:rPr>
        <w:t xml:space="preserve"> (Nichols </w:t>
      </w:r>
      <w:r w:rsidR="008E4A6D" w:rsidRPr="00CC4893">
        <w:rPr>
          <w:rFonts w:ascii="Times New Roman" w:hAnsi="Times New Roman" w:cs="Times New Roman"/>
          <w:i/>
          <w:sz w:val="24"/>
          <w:szCs w:val="24"/>
        </w:rPr>
        <w:t>et al.</w:t>
      </w:r>
      <w:r w:rsidR="008E4A6D" w:rsidRPr="00CC4893">
        <w:rPr>
          <w:rFonts w:ascii="Times New Roman" w:hAnsi="Times New Roman" w:cs="Times New Roman"/>
          <w:sz w:val="24"/>
          <w:szCs w:val="24"/>
        </w:rPr>
        <w:t xml:space="preserve"> 200</w:t>
      </w:r>
      <w:r w:rsidR="00BC588E" w:rsidRPr="00CC4893">
        <w:rPr>
          <w:rFonts w:ascii="Times New Roman" w:hAnsi="Times New Roman" w:cs="Times New Roman"/>
          <w:sz w:val="24"/>
          <w:szCs w:val="24"/>
        </w:rPr>
        <w:t>8</w:t>
      </w:r>
      <w:r w:rsidR="008E4A6D" w:rsidRPr="00CC4893">
        <w:rPr>
          <w:rFonts w:ascii="Times New Roman" w:hAnsi="Times New Roman" w:cs="Times New Roman"/>
          <w:sz w:val="24"/>
          <w:szCs w:val="24"/>
        </w:rPr>
        <w:t>).</w:t>
      </w:r>
      <w:ins w:id="1" w:author="Johan du Toit" w:date="2016-05-10T15:47:00Z">
        <w:r w:rsidR="00695A30">
          <w:rPr>
            <w:rFonts w:ascii="Times New Roman" w:hAnsi="Times New Roman" w:cs="Times New Roman"/>
            <w:sz w:val="24"/>
            <w:szCs w:val="24"/>
          </w:rPr>
          <w:t xml:space="preserve">  </w:t>
        </w:r>
      </w:ins>
      <w:r w:rsidR="00E94417" w:rsidRPr="00CC4893">
        <w:rPr>
          <w:rFonts w:ascii="Times New Roman" w:hAnsi="Times New Roman" w:cs="Times New Roman"/>
          <w:sz w:val="24"/>
          <w:szCs w:val="24"/>
        </w:rPr>
        <w:t xml:space="preserve">Dung beetles are </w:t>
      </w:r>
      <w:ins w:id="2" w:author="Johan du Toit" w:date="2016-05-10T15:47:00Z">
        <w:r w:rsidR="00695A30">
          <w:rPr>
            <w:rFonts w:ascii="Times New Roman" w:hAnsi="Times New Roman" w:cs="Times New Roman"/>
            <w:sz w:val="24"/>
            <w:szCs w:val="24"/>
          </w:rPr>
          <w:t xml:space="preserve">assumed </w:t>
        </w:r>
      </w:ins>
      <w:del w:id="3" w:author="Johan du Toit" w:date="2016-05-10T15:47:00Z">
        <w:r w:rsidR="00E94417" w:rsidRPr="00CC4893" w:rsidDel="00695A30">
          <w:rPr>
            <w:rFonts w:ascii="Times New Roman" w:hAnsi="Times New Roman" w:cs="Times New Roman"/>
            <w:sz w:val="24"/>
            <w:szCs w:val="24"/>
          </w:rPr>
          <w:delText xml:space="preserve">expected </w:delText>
        </w:r>
      </w:del>
      <w:r w:rsidR="00E94417" w:rsidRPr="00CC4893">
        <w:rPr>
          <w:rFonts w:ascii="Times New Roman" w:hAnsi="Times New Roman" w:cs="Times New Roman"/>
          <w:sz w:val="24"/>
          <w:szCs w:val="24"/>
        </w:rPr>
        <w:t xml:space="preserve">to </w:t>
      </w:r>
      <w:ins w:id="4" w:author="Johan du Toit" w:date="2016-05-10T15:48:00Z">
        <w:r w:rsidR="00AE25A8">
          <w:rPr>
            <w:rFonts w:ascii="Times New Roman" w:hAnsi="Times New Roman" w:cs="Times New Roman"/>
            <w:sz w:val="24"/>
            <w:szCs w:val="24"/>
          </w:rPr>
          <w:t xml:space="preserve">forage under </w:t>
        </w:r>
        <w:r w:rsidR="00695A30">
          <w:rPr>
            <w:rFonts w:ascii="Times New Roman" w:hAnsi="Times New Roman" w:cs="Times New Roman"/>
            <w:sz w:val="24"/>
            <w:szCs w:val="24"/>
          </w:rPr>
          <w:t xml:space="preserve">conditions </w:t>
        </w:r>
      </w:ins>
      <w:r w:rsidR="00E94417" w:rsidRPr="00CC4893">
        <w:rPr>
          <w:rFonts w:ascii="Times New Roman" w:hAnsi="Times New Roman" w:cs="Times New Roman"/>
          <w:sz w:val="24"/>
          <w:szCs w:val="24"/>
        </w:rPr>
        <w:t xml:space="preserve">of </w:t>
      </w:r>
      <w:ins w:id="5" w:author="Johan du Toit" w:date="2016-05-10T15:48:00Z">
        <w:r w:rsidR="00695A30">
          <w:rPr>
            <w:rFonts w:ascii="Times New Roman" w:hAnsi="Times New Roman" w:cs="Times New Roman"/>
            <w:sz w:val="24"/>
            <w:szCs w:val="24"/>
          </w:rPr>
          <w:t xml:space="preserve">high </w:t>
        </w:r>
      </w:ins>
      <w:del w:id="6" w:author="Johan du Toit" w:date="2016-05-10T15:48:00Z">
        <w:r w:rsidR="00E94417" w:rsidRPr="00CC4893" w:rsidDel="00695A30">
          <w:rPr>
            <w:rFonts w:ascii="Times New Roman" w:hAnsi="Times New Roman" w:cs="Times New Roman"/>
            <w:sz w:val="24"/>
            <w:szCs w:val="24"/>
          </w:rPr>
          <w:delText xml:space="preserve">interspecific </w:delText>
        </w:r>
      </w:del>
      <w:r w:rsidR="00E94417" w:rsidRPr="00CC4893">
        <w:rPr>
          <w:rFonts w:ascii="Times New Roman" w:hAnsi="Times New Roman" w:cs="Times New Roman"/>
          <w:sz w:val="24"/>
          <w:szCs w:val="24"/>
        </w:rPr>
        <w:t>competition</w:t>
      </w:r>
      <w:r w:rsidR="00234462" w:rsidRPr="00CC4893">
        <w:rPr>
          <w:rFonts w:ascii="Times New Roman" w:hAnsi="Times New Roman" w:cs="Times New Roman"/>
          <w:sz w:val="24"/>
          <w:szCs w:val="24"/>
        </w:rPr>
        <w:t xml:space="preserve"> </w:t>
      </w:r>
      <w:del w:id="7" w:author="Johan du Toit" w:date="2016-05-10T15:48:00Z">
        <w:r w:rsidR="00234462" w:rsidRPr="00CC4893" w:rsidDel="00695A30">
          <w:rPr>
            <w:rFonts w:ascii="Times New Roman" w:hAnsi="Times New Roman" w:cs="Times New Roman"/>
            <w:sz w:val="24"/>
            <w:szCs w:val="24"/>
          </w:rPr>
          <w:delText>for food</w:delText>
        </w:r>
        <w:r w:rsidR="00B43FCA" w:rsidRPr="00CC4893" w:rsidDel="00695A30">
          <w:rPr>
            <w:rFonts w:ascii="Times New Roman" w:hAnsi="Times New Roman" w:cs="Times New Roman"/>
            <w:sz w:val="24"/>
            <w:szCs w:val="24"/>
          </w:rPr>
          <w:delText xml:space="preserve"> </w:delText>
        </w:r>
      </w:del>
      <w:r w:rsidR="00B43FCA" w:rsidRPr="00CC4893">
        <w:rPr>
          <w:rFonts w:ascii="Times New Roman" w:hAnsi="Times New Roman" w:cs="Times New Roman"/>
          <w:sz w:val="24"/>
          <w:szCs w:val="24"/>
        </w:rPr>
        <w:t xml:space="preserve">as </w:t>
      </w:r>
      <w:del w:id="8" w:author="Johan du Toit" w:date="2016-05-10T15:49:00Z">
        <w:r w:rsidR="00B43FCA" w:rsidRPr="00CC4893" w:rsidDel="00695A30">
          <w:rPr>
            <w:rFonts w:ascii="Times New Roman" w:hAnsi="Times New Roman" w:cs="Times New Roman"/>
            <w:sz w:val="24"/>
            <w:szCs w:val="24"/>
          </w:rPr>
          <w:delText>species</w:delText>
        </w:r>
        <w:r w:rsidR="00E94417" w:rsidRPr="00CC4893" w:rsidDel="00695A30">
          <w:rPr>
            <w:rFonts w:ascii="Times New Roman" w:hAnsi="Times New Roman" w:cs="Times New Roman"/>
            <w:sz w:val="24"/>
            <w:szCs w:val="24"/>
          </w:rPr>
          <w:delText xml:space="preserve"> all consume </w:delText>
        </w:r>
      </w:del>
      <w:r w:rsidR="00E94417" w:rsidRPr="00CC4893">
        <w:rPr>
          <w:rFonts w:ascii="Times New Roman" w:hAnsi="Times New Roman" w:cs="Times New Roman"/>
          <w:sz w:val="24"/>
          <w:szCs w:val="24"/>
        </w:rPr>
        <w:t>the</w:t>
      </w:r>
      <w:ins w:id="9" w:author="Johan du Toit" w:date="2016-05-10T15:49:00Z">
        <w:r w:rsidR="00695A30">
          <w:rPr>
            <w:rFonts w:ascii="Times New Roman" w:hAnsi="Times New Roman" w:cs="Times New Roman"/>
            <w:sz w:val="24"/>
            <w:szCs w:val="24"/>
          </w:rPr>
          <w:t>y share the</w:t>
        </w:r>
      </w:ins>
      <w:r w:rsidR="00E94417" w:rsidRPr="00CC4893">
        <w:rPr>
          <w:rFonts w:ascii="Times New Roman" w:hAnsi="Times New Roman" w:cs="Times New Roman"/>
          <w:sz w:val="24"/>
          <w:szCs w:val="24"/>
        </w:rPr>
        <w:t xml:space="preserve"> same food source</w:t>
      </w:r>
      <w:r w:rsidR="00D672F3" w:rsidRPr="00CC4893">
        <w:rPr>
          <w:rFonts w:ascii="Times New Roman" w:hAnsi="Times New Roman" w:cs="Times New Roman"/>
          <w:sz w:val="24"/>
          <w:szCs w:val="24"/>
        </w:rPr>
        <w:t xml:space="preserve"> with little potential</w:t>
      </w:r>
      <w:r w:rsidR="00E94417" w:rsidRPr="00CC4893">
        <w:rPr>
          <w:rFonts w:ascii="Times New Roman" w:hAnsi="Times New Roman" w:cs="Times New Roman"/>
          <w:sz w:val="24"/>
          <w:szCs w:val="24"/>
        </w:rPr>
        <w:t xml:space="preserve"> for resource partitionin</w:t>
      </w:r>
      <w:r w:rsidR="00495A91" w:rsidRPr="00CC4893">
        <w:rPr>
          <w:rFonts w:ascii="Times New Roman" w:hAnsi="Times New Roman" w:cs="Times New Roman"/>
          <w:sz w:val="24"/>
          <w:szCs w:val="24"/>
        </w:rPr>
        <w:t xml:space="preserve">g </w:t>
      </w:r>
      <w:r w:rsidR="00CB7A24" w:rsidRPr="00CC4893">
        <w:rPr>
          <w:rFonts w:ascii="Times New Roman" w:hAnsi="Times New Roman" w:cs="Times New Roman"/>
          <w:sz w:val="24"/>
          <w:szCs w:val="24"/>
        </w:rPr>
        <w:t xml:space="preserve">and </w:t>
      </w:r>
      <w:r w:rsidR="00495A91" w:rsidRPr="00CC4893">
        <w:rPr>
          <w:rFonts w:ascii="Times New Roman" w:hAnsi="Times New Roman" w:cs="Times New Roman"/>
          <w:sz w:val="24"/>
          <w:szCs w:val="24"/>
        </w:rPr>
        <w:t xml:space="preserve">with hundreds, or even thousands, of beetles per dung pile </w:t>
      </w:r>
      <w:r w:rsidR="00731C80" w:rsidRPr="00CC4893">
        <w:rPr>
          <w:rFonts w:ascii="Times New Roman" w:hAnsi="Times New Roman" w:cs="Times New Roman"/>
          <w:sz w:val="24"/>
          <w:szCs w:val="24"/>
        </w:rPr>
        <w:t>(</w:t>
      </w:r>
      <w:r w:rsidR="00CA2F88" w:rsidRPr="00CC4893">
        <w:rPr>
          <w:rFonts w:ascii="Times New Roman" w:hAnsi="Times New Roman" w:cs="Times New Roman"/>
          <w:sz w:val="24"/>
          <w:szCs w:val="24"/>
        </w:rPr>
        <w:t>Finn and Gittings 2003</w:t>
      </w:r>
      <w:r w:rsidR="00D672F3" w:rsidRPr="00CC4893">
        <w:rPr>
          <w:rFonts w:ascii="Times New Roman" w:hAnsi="Times New Roman" w:cs="Times New Roman"/>
          <w:sz w:val="24"/>
          <w:szCs w:val="24"/>
        </w:rPr>
        <w:t>)</w:t>
      </w:r>
      <w:r w:rsidR="00E94417" w:rsidRPr="00CC4893">
        <w:rPr>
          <w:rFonts w:ascii="Times New Roman" w:hAnsi="Times New Roman" w:cs="Times New Roman"/>
          <w:sz w:val="24"/>
          <w:szCs w:val="24"/>
        </w:rPr>
        <w:t>.</w:t>
      </w:r>
      <w:ins w:id="10" w:author="Johan du Toit" w:date="2016-05-10T15:51:00Z">
        <w:r w:rsidR="00AE25A8">
          <w:rPr>
            <w:rFonts w:ascii="Times New Roman" w:hAnsi="Times New Roman" w:cs="Times New Roman"/>
            <w:sz w:val="24"/>
            <w:szCs w:val="24"/>
          </w:rPr>
          <w:t xml:space="preserve">  Nevertheless, typical </w:t>
        </w:r>
      </w:ins>
      <w:del w:id="11" w:author="Johan du Toit" w:date="2016-05-10T15:51:00Z">
        <w:r w:rsidR="000C780D" w:rsidRPr="00CC4893" w:rsidDel="00AE25A8">
          <w:rPr>
            <w:rFonts w:ascii="Times New Roman" w:hAnsi="Times New Roman" w:cs="Times New Roman"/>
            <w:sz w:val="24"/>
            <w:szCs w:val="24"/>
          </w:rPr>
          <w:delText xml:space="preserve"> Despite the</w:delText>
        </w:r>
        <w:r w:rsidR="00D672F3" w:rsidRPr="00CC4893" w:rsidDel="00AE25A8">
          <w:rPr>
            <w:rFonts w:ascii="Times New Roman" w:hAnsi="Times New Roman" w:cs="Times New Roman"/>
            <w:sz w:val="24"/>
            <w:szCs w:val="24"/>
          </w:rPr>
          <w:delText xml:space="preserve"> apparent competition, </w:delText>
        </w:r>
      </w:del>
      <w:r w:rsidR="00D672F3" w:rsidRPr="00CC4893">
        <w:rPr>
          <w:rFonts w:ascii="Times New Roman" w:hAnsi="Times New Roman" w:cs="Times New Roman"/>
          <w:sz w:val="24"/>
          <w:szCs w:val="24"/>
        </w:rPr>
        <w:t xml:space="preserve">dung beetle </w:t>
      </w:r>
      <w:ins w:id="12" w:author="Johan du Toit" w:date="2016-05-10T15:51:00Z">
        <w:r w:rsidR="00AE25A8">
          <w:rPr>
            <w:rFonts w:ascii="Times New Roman" w:hAnsi="Times New Roman" w:cs="Times New Roman"/>
            <w:sz w:val="24"/>
            <w:szCs w:val="24"/>
          </w:rPr>
          <w:t xml:space="preserve">assemblages are highly speciose </w:t>
        </w:r>
      </w:ins>
      <w:r w:rsidR="00CA2F88" w:rsidRPr="00CC4893">
        <w:rPr>
          <w:rFonts w:ascii="Times New Roman" w:hAnsi="Times New Roman" w:cs="Times New Roman"/>
          <w:sz w:val="24"/>
          <w:szCs w:val="24"/>
        </w:rPr>
        <w:t>(Hanksi and Cambefort 1991</w:t>
      </w:r>
      <w:r w:rsidR="00B43FCA" w:rsidRPr="00CC4893">
        <w:rPr>
          <w:rFonts w:ascii="Times New Roman" w:hAnsi="Times New Roman" w:cs="Times New Roman"/>
          <w:sz w:val="24"/>
          <w:szCs w:val="24"/>
        </w:rPr>
        <w:t>)</w:t>
      </w:r>
      <w:r w:rsidR="00AE25A8">
        <w:rPr>
          <w:rFonts w:ascii="Times New Roman" w:hAnsi="Times New Roman" w:cs="Times New Roman"/>
          <w:sz w:val="24"/>
          <w:szCs w:val="24"/>
        </w:rPr>
        <w:t xml:space="preserve"> with their composition being </w:t>
      </w:r>
      <w:r w:rsidR="00B43FCA" w:rsidRPr="00CC4893">
        <w:rPr>
          <w:rFonts w:ascii="Times New Roman" w:hAnsi="Times New Roman" w:cs="Times New Roman"/>
          <w:sz w:val="24"/>
          <w:szCs w:val="24"/>
        </w:rPr>
        <w:t>both</w:t>
      </w:r>
      <w:r w:rsidR="00495A91" w:rsidRPr="00CC4893">
        <w:rPr>
          <w:rFonts w:ascii="Times New Roman" w:hAnsi="Times New Roman" w:cs="Times New Roman"/>
          <w:sz w:val="24"/>
          <w:szCs w:val="24"/>
        </w:rPr>
        <w:t xml:space="preserve"> repeatable and stable </w:t>
      </w:r>
      <w:r w:rsidR="00EE60FC" w:rsidRPr="00CC4893">
        <w:rPr>
          <w:rFonts w:ascii="Times New Roman" w:hAnsi="Times New Roman" w:cs="Times New Roman"/>
          <w:sz w:val="24"/>
          <w:szCs w:val="24"/>
        </w:rPr>
        <w:t xml:space="preserve">at </w:t>
      </w:r>
      <w:r w:rsidR="00495A91" w:rsidRPr="00CC4893">
        <w:rPr>
          <w:rFonts w:ascii="Times New Roman" w:hAnsi="Times New Roman" w:cs="Times New Roman"/>
          <w:sz w:val="24"/>
          <w:szCs w:val="24"/>
        </w:rPr>
        <w:t>the landscape scale</w:t>
      </w:r>
      <w:r w:rsidR="00B43FCA" w:rsidRPr="00CC4893">
        <w:rPr>
          <w:rFonts w:ascii="Times New Roman" w:hAnsi="Times New Roman" w:cs="Times New Roman"/>
          <w:sz w:val="24"/>
          <w:szCs w:val="24"/>
        </w:rPr>
        <w:t xml:space="preserve"> </w:t>
      </w:r>
      <w:r w:rsidR="00CA2F88" w:rsidRPr="00CC4893">
        <w:rPr>
          <w:rFonts w:ascii="Times New Roman" w:hAnsi="Times New Roman" w:cs="Times New Roman"/>
          <w:sz w:val="24"/>
          <w:szCs w:val="24"/>
        </w:rPr>
        <w:lastRenderedPageBreak/>
        <w:t xml:space="preserve">(Davis </w:t>
      </w:r>
      <w:r w:rsidR="00CA2F88" w:rsidRPr="00CC4893">
        <w:rPr>
          <w:rFonts w:ascii="Times New Roman" w:hAnsi="Times New Roman" w:cs="Times New Roman"/>
          <w:i/>
          <w:sz w:val="24"/>
          <w:szCs w:val="24"/>
        </w:rPr>
        <w:t>et al.</w:t>
      </w:r>
      <w:r w:rsidR="00CA2F88" w:rsidRPr="00CC4893">
        <w:rPr>
          <w:rFonts w:ascii="Times New Roman" w:hAnsi="Times New Roman" w:cs="Times New Roman"/>
          <w:sz w:val="24"/>
          <w:szCs w:val="24"/>
        </w:rPr>
        <w:t xml:space="preserve"> 2001; Slade </w:t>
      </w:r>
      <w:r w:rsidR="00CA2F88" w:rsidRPr="00CC4893">
        <w:rPr>
          <w:rFonts w:ascii="Times New Roman" w:hAnsi="Times New Roman" w:cs="Times New Roman"/>
          <w:i/>
          <w:sz w:val="24"/>
          <w:szCs w:val="24"/>
        </w:rPr>
        <w:t>et al.</w:t>
      </w:r>
      <w:r w:rsidR="00CA2F88" w:rsidRPr="00CC4893">
        <w:rPr>
          <w:rFonts w:ascii="Times New Roman" w:hAnsi="Times New Roman" w:cs="Times New Roman"/>
          <w:sz w:val="24"/>
          <w:szCs w:val="24"/>
        </w:rPr>
        <w:t xml:space="preserve"> 2007</w:t>
      </w:r>
      <w:r w:rsidR="00495A91" w:rsidRPr="00CC4893">
        <w:rPr>
          <w:rFonts w:ascii="Times New Roman" w:hAnsi="Times New Roman" w:cs="Times New Roman"/>
          <w:sz w:val="24"/>
          <w:szCs w:val="24"/>
        </w:rPr>
        <w:t>)</w:t>
      </w:r>
      <w:del w:id="13" w:author="Johan du Toit" w:date="2016-05-10T15:55:00Z">
        <w:r w:rsidR="00495A91" w:rsidRPr="00CC4893" w:rsidDel="00AE25A8">
          <w:rPr>
            <w:rFonts w:ascii="Times New Roman" w:hAnsi="Times New Roman" w:cs="Times New Roman"/>
            <w:sz w:val="24"/>
            <w:szCs w:val="24"/>
          </w:rPr>
          <w:delText>.</w:delText>
        </w:r>
      </w:del>
      <w:r w:rsidR="00AE25A8">
        <w:rPr>
          <w:rFonts w:ascii="Times New Roman" w:hAnsi="Times New Roman" w:cs="Times New Roman"/>
          <w:sz w:val="24"/>
          <w:szCs w:val="24"/>
        </w:rPr>
        <w:t>.  Within</w:t>
      </w:r>
      <w:r w:rsidR="00463ACE">
        <w:rPr>
          <w:rFonts w:ascii="Times New Roman" w:hAnsi="Times New Roman" w:cs="Times New Roman"/>
          <w:sz w:val="24"/>
          <w:szCs w:val="24"/>
        </w:rPr>
        <w:t xml:space="preserve"> this taxonomic diversity </w:t>
      </w:r>
      <w:r w:rsidR="00AE25A8">
        <w:rPr>
          <w:rFonts w:ascii="Times New Roman" w:hAnsi="Times New Roman" w:cs="Times New Roman"/>
          <w:sz w:val="24"/>
          <w:szCs w:val="24"/>
        </w:rPr>
        <w:t xml:space="preserve">are four </w:t>
      </w:r>
      <w:r w:rsidR="00F40180">
        <w:rPr>
          <w:rFonts w:ascii="Times New Roman" w:hAnsi="Times New Roman" w:cs="Times New Roman"/>
          <w:sz w:val="24"/>
          <w:szCs w:val="24"/>
        </w:rPr>
        <w:t xml:space="preserve">broad </w:t>
      </w:r>
      <w:r w:rsidR="00394553">
        <w:rPr>
          <w:rFonts w:ascii="Times New Roman" w:hAnsi="Times New Roman" w:cs="Times New Roman"/>
          <w:sz w:val="24"/>
          <w:szCs w:val="24"/>
        </w:rPr>
        <w:t xml:space="preserve">functional </w:t>
      </w:r>
      <w:r w:rsidR="00463ACE">
        <w:rPr>
          <w:rFonts w:ascii="Times New Roman" w:hAnsi="Times New Roman" w:cs="Times New Roman"/>
          <w:sz w:val="24"/>
          <w:szCs w:val="24"/>
        </w:rPr>
        <w:t>groups that</w:t>
      </w:r>
      <w:r w:rsidR="00AE25A8">
        <w:rPr>
          <w:rFonts w:ascii="Times New Roman" w:hAnsi="Times New Roman" w:cs="Times New Roman"/>
          <w:sz w:val="24"/>
          <w:szCs w:val="24"/>
        </w:rPr>
        <w:t xml:space="preserve"> </w:t>
      </w:r>
      <w:r w:rsidR="00234462" w:rsidRPr="00CC4893">
        <w:rPr>
          <w:rFonts w:ascii="Times New Roman" w:hAnsi="Times New Roman" w:cs="Times New Roman"/>
          <w:sz w:val="24"/>
          <w:szCs w:val="24"/>
        </w:rPr>
        <w:t>differ in the way they utili</w:t>
      </w:r>
      <w:r w:rsidR="00DC0A46" w:rsidRPr="00CC4893">
        <w:rPr>
          <w:rFonts w:ascii="Times New Roman" w:hAnsi="Times New Roman" w:cs="Times New Roman"/>
          <w:sz w:val="24"/>
          <w:szCs w:val="24"/>
        </w:rPr>
        <w:t>se dun</w:t>
      </w:r>
      <w:r w:rsidR="004E237D">
        <w:rPr>
          <w:rFonts w:ascii="Times New Roman" w:hAnsi="Times New Roman" w:cs="Times New Roman"/>
          <w:sz w:val="24"/>
          <w:szCs w:val="24"/>
        </w:rPr>
        <w:t>g (Hanski and Cambefort 1991)</w:t>
      </w:r>
      <w:r w:rsidR="00DC0A46" w:rsidRPr="00CC4893">
        <w:rPr>
          <w:rFonts w:ascii="Times New Roman" w:hAnsi="Times New Roman" w:cs="Times New Roman"/>
          <w:sz w:val="24"/>
          <w:szCs w:val="24"/>
        </w:rPr>
        <w:t xml:space="preserve">: </w:t>
      </w:r>
      <w:r w:rsidR="004E237D">
        <w:rPr>
          <w:rFonts w:ascii="Times New Roman" w:hAnsi="Times New Roman" w:cs="Times New Roman"/>
          <w:sz w:val="24"/>
          <w:szCs w:val="24"/>
        </w:rPr>
        <w:t>(</w:t>
      </w:r>
      <w:r w:rsidR="00DC0A46" w:rsidRPr="00CC4893">
        <w:rPr>
          <w:rFonts w:ascii="Times New Roman" w:hAnsi="Times New Roman" w:cs="Times New Roman"/>
          <w:sz w:val="24"/>
          <w:szCs w:val="24"/>
        </w:rPr>
        <w:t xml:space="preserve">1) </w:t>
      </w:r>
      <w:r w:rsidR="00495A91" w:rsidRPr="00CC4893">
        <w:rPr>
          <w:rFonts w:ascii="Times New Roman" w:hAnsi="Times New Roman" w:cs="Times New Roman"/>
          <w:sz w:val="24"/>
          <w:szCs w:val="24"/>
        </w:rPr>
        <w:t>paracropids, ‘t</w:t>
      </w:r>
      <w:r w:rsidR="00DC0A46" w:rsidRPr="00CC4893">
        <w:rPr>
          <w:rFonts w:ascii="Times New Roman" w:hAnsi="Times New Roman" w:cs="Times New Roman"/>
          <w:sz w:val="24"/>
          <w:szCs w:val="24"/>
        </w:rPr>
        <w:t>unnelers</w:t>
      </w:r>
      <w:r w:rsidR="00495A91" w:rsidRPr="00CC4893">
        <w:rPr>
          <w:rFonts w:ascii="Times New Roman" w:hAnsi="Times New Roman" w:cs="Times New Roman"/>
          <w:sz w:val="24"/>
          <w:szCs w:val="24"/>
        </w:rPr>
        <w:t>’</w:t>
      </w:r>
      <w:r w:rsidR="004E237D">
        <w:rPr>
          <w:rFonts w:ascii="Times New Roman" w:hAnsi="Times New Roman" w:cs="Times New Roman"/>
          <w:sz w:val="24"/>
          <w:szCs w:val="24"/>
        </w:rPr>
        <w:t xml:space="preserve">, </w:t>
      </w:r>
      <w:r w:rsidR="0088062F" w:rsidRPr="00CC4893">
        <w:rPr>
          <w:rFonts w:ascii="Times New Roman" w:hAnsi="Times New Roman" w:cs="Times New Roman"/>
          <w:sz w:val="24"/>
          <w:szCs w:val="24"/>
        </w:rPr>
        <w:t>bury dung</w:t>
      </w:r>
      <w:r w:rsidR="00DC0A46" w:rsidRPr="00CC4893">
        <w:rPr>
          <w:rFonts w:ascii="Times New Roman" w:hAnsi="Times New Roman" w:cs="Times New Roman"/>
          <w:sz w:val="24"/>
          <w:szCs w:val="24"/>
        </w:rPr>
        <w:t xml:space="preserve"> </w:t>
      </w:r>
      <w:r w:rsidR="00234462" w:rsidRPr="00CC4893">
        <w:rPr>
          <w:rFonts w:ascii="Times New Roman" w:hAnsi="Times New Roman" w:cs="Times New Roman"/>
          <w:sz w:val="24"/>
          <w:szCs w:val="24"/>
        </w:rPr>
        <w:t>directly below the</w:t>
      </w:r>
      <w:r w:rsidR="00DC0A46" w:rsidRPr="00CC4893">
        <w:rPr>
          <w:rFonts w:ascii="Times New Roman" w:hAnsi="Times New Roman" w:cs="Times New Roman"/>
          <w:sz w:val="24"/>
          <w:szCs w:val="24"/>
        </w:rPr>
        <w:t xml:space="preserve"> dung pile</w:t>
      </w:r>
      <w:r w:rsidR="00495A91" w:rsidRPr="00CC4893">
        <w:rPr>
          <w:rFonts w:ascii="Times New Roman" w:hAnsi="Times New Roman" w:cs="Times New Roman"/>
          <w:sz w:val="24"/>
          <w:szCs w:val="24"/>
        </w:rPr>
        <w:t xml:space="preserve">; </w:t>
      </w:r>
      <w:r w:rsidR="004E237D">
        <w:rPr>
          <w:rFonts w:ascii="Times New Roman" w:hAnsi="Times New Roman" w:cs="Times New Roman"/>
          <w:sz w:val="24"/>
          <w:szCs w:val="24"/>
        </w:rPr>
        <w:t>(</w:t>
      </w:r>
      <w:r w:rsidR="00495A91" w:rsidRPr="00CC4893">
        <w:rPr>
          <w:rFonts w:ascii="Times New Roman" w:hAnsi="Times New Roman" w:cs="Times New Roman"/>
          <w:sz w:val="24"/>
          <w:szCs w:val="24"/>
        </w:rPr>
        <w:t>2) telecropids, ‘r</w:t>
      </w:r>
      <w:r w:rsidR="00234462" w:rsidRPr="00CC4893">
        <w:rPr>
          <w:rFonts w:ascii="Times New Roman" w:hAnsi="Times New Roman" w:cs="Times New Roman"/>
          <w:sz w:val="24"/>
          <w:szCs w:val="24"/>
        </w:rPr>
        <w:t>ollers</w:t>
      </w:r>
      <w:r w:rsidR="00495A91" w:rsidRPr="00CC4893">
        <w:rPr>
          <w:rFonts w:ascii="Times New Roman" w:hAnsi="Times New Roman" w:cs="Times New Roman"/>
          <w:sz w:val="24"/>
          <w:szCs w:val="24"/>
        </w:rPr>
        <w:t>’,</w:t>
      </w:r>
      <w:r w:rsidR="00234462" w:rsidRPr="00CC4893">
        <w:rPr>
          <w:rFonts w:ascii="Times New Roman" w:hAnsi="Times New Roman" w:cs="Times New Roman"/>
          <w:sz w:val="24"/>
          <w:szCs w:val="24"/>
        </w:rPr>
        <w:t xml:space="preserve"> </w:t>
      </w:r>
      <w:r w:rsidR="0088062F" w:rsidRPr="00CC4893">
        <w:rPr>
          <w:rFonts w:ascii="Times New Roman" w:hAnsi="Times New Roman" w:cs="Times New Roman"/>
          <w:sz w:val="24"/>
          <w:szCs w:val="24"/>
        </w:rPr>
        <w:t>roll balls of dung</w:t>
      </w:r>
      <w:r w:rsidR="00234462" w:rsidRPr="00CC4893">
        <w:rPr>
          <w:rFonts w:ascii="Times New Roman" w:hAnsi="Times New Roman" w:cs="Times New Roman"/>
          <w:sz w:val="24"/>
          <w:szCs w:val="24"/>
        </w:rPr>
        <w:t xml:space="preserve"> away before burying</w:t>
      </w:r>
      <w:r w:rsidR="004E237D">
        <w:rPr>
          <w:rFonts w:ascii="Times New Roman" w:hAnsi="Times New Roman" w:cs="Times New Roman"/>
          <w:sz w:val="24"/>
          <w:szCs w:val="24"/>
        </w:rPr>
        <w:t xml:space="preserve"> them</w:t>
      </w:r>
      <w:r w:rsidR="00234462" w:rsidRPr="00CC4893">
        <w:rPr>
          <w:rFonts w:ascii="Times New Roman" w:hAnsi="Times New Roman" w:cs="Times New Roman"/>
          <w:sz w:val="24"/>
          <w:szCs w:val="24"/>
        </w:rPr>
        <w:t xml:space="preserve">; </w:t>
      </w:r>
      <w:r w:rsidR="004E237D">
        <w:rPr>
          <w:rFonts w:ascii="Times New Roman" w:hAnsi="Times New Roman" w:cs="Times New Roman"/>
          <w:sz w:val="24"/>
          <w:szCs w:val="24"/>
        </w:rPr>
        <w:t>(</w:t>
      </w:r>
      <w:r w:rsidR="00234462" w:rsidRPr="00CC4893">
        <w:rPr>
          <w:rFonts w:ascii="Times New Roman" w:hAnsi="Times New Roman" w:cs="Times New Roman"/>
          <w:sz w:val="24"/>
          <w:szCs w:val="24"/>
        </w:rPr>
        <w:t xml:space="preserve">3) </w:t>
      </w:r>
      <w:r w:rsidR="00495A91" w:rsidRPr="00CC4893">
        <w:rPr>
          <w:rFonts w:ascii="Times New Roman" w:hAnsi="Times New Roman" w:cs="Times New Roman"/>
          <w:sz w:val="24"/>
          <w:szCs w:val="24"/>
        </w:rPr>
        <w:t>endocropids, ‘d</w:t>
      </w:r>
      <w:r w:rsidR="00234462" w:rsidRPr="00CC4893">
        <w:rPr>
          <w:rFonts w:ascii="Times New Roman" w:hAnsi="Times New Roman" w:cs="Times New Roman"/>
          <w:sz w:val="24"/>
          <w:szCs w:val="24"/>
        </w:rPr>
        <w:t>wellers</w:t>
      </w:r>
      <w:r w:rsidR="00495A91" w:rsidRPr="00CC4893">
        <w:rPr>
          <w:rFonts w:ascii="Times New Roman" w:hAnsi="Times New Roman" w:cs="Times New Roman"/>
          <w:sz w:val="24"/>
          <w:szCs w:val="24"/>
        </w:rPr>
        <w:t>’,</w:t>
      </w:r>
      <w:r w:rsidR="004E237D">
        <w:rPr>
          <w:rFonts w:ascii="Times New Roman" w:hAnsi="Times New Roman" w:cs="Times New Roman"/>
          <w:sz w:val="24"/>
          <w:szCs w:val="24"/>
        </w:rPr>
        <w:t xml:space="preserve"> </w:t>
      </w:r>
      <w:r w:rsidR="00234462" w:rsidRPr="00CC4893">
        <w:rPr>
          <w:rFonts w:ascii="Times New Roman" w:hAnsi="Times New Roman" w:cs="Times New Roman"/>
          <w:sz w:val="24"/>
          <w:szCs w:val="24"/>
        </w:rPr>
        <w:t>live wit</w:t>
      </w:r>
      <w:r w:rsidR="008E4A6D" w:rsidRPr="00CC4893">
        <w:rPr>
          <w:rFonts w:ascii="Times New Roman" w:hAnsi="Times New Roman" w:cs="Times New Roman"/>
          <w:sz w:val="24"/>
          <w:szCs w:val="24"/>
        </w:rPr>
        <w:t>hin the dung pile</w:t>
      </w:r>
      <w:r w:rsidR="004E237D">
        <w:rPr>
          <w:rFonts w:ascii="Times New Roman" w:hAnsi="Times New Roman" w:cs="Times New Roman"/>
          <w:sz w:val="24"/>
          <w:szCs w:val="24"/>
        </w:rPr>
        <w:t>; (</w:t>
      </w:r>
      <w:r w:rsidR="00234462" w:rsidRPr="00CC4893">
        <w:rPr>
          <w:rFonts w:ascii="Times New Roman" w:hAnsi="Times New Roman" w:cs="Times New Roman"/>
          <w:sz w:val="24"/>
          <w:szCs w:val="24"/>
        </w:rPr>
        <w:t xml:space="preserve">4) </w:t>
      </w:r>
      <w:r w:rsidR="004E237D">
        <w:rPr>
          <w:rFonts w:ascii="Times New Roman" w:hAnsi="Times New Roman" w:cs="Times New Roman"/>
          <w:sz w:val="24"/>
          <w:szCs w:val="24"/>
        </w:rPr>
        <w:t>k</w:t>
      </w:r>
      <w:r w:rsidR="00234462" w:rsidRPr="00CC4893">
        <w:rPr>
          <w:rFonts w:ascii="Times New Roman" w:hAnsi="Times New Roman" w:cs="Times New Roman"/>
          <w:sz w:val="24"/>
          <w:szCs w:val="24"/>
        </w:rPr>
        <w:t xml:space="preserve">leptoparasites </w:t>
      </w:r>
      <w:r w:rsidR="00CE010D">
        <w:rPr>
          <w:rFonts w:ascii="Times New Roman" w:hAnsi="Times New Roman" w:cs="Times New Roman"/>
          <w:sz w:val="24"/>
          <w:szCs w:val="24"/>
        </w:rPr>
        <w:t>steal dung collected by</w:t>
      </w:r>
      <w:r w:rsidR="00AE6527">
        <w:rPr>
          <w:rFonts w:ascii="Times New Roman" w:hAnsi="Times New Roman" w:cs="Times New Roman"/>
          <w:sz w:val="24"/>
          <w:szCs w:val="24"/>
        </w:rPr>
        <w:t xml:space="preserve"> tunnellers and rollers</w:t>
      </w:r>
      <w:r w:rsidR="00234462" w:rsidRPr="00CC4893">
        <w:rPr>
          <w:rFonts w:ascii="Times New Roman" w:hAnsi="Times New Roman" w:cs="Times New Roman"/>
          <w:sz w:val="24"/>
          <w:szCs w:val="24"/>
        </w:rPr>
        <w:t xml:space="preserve">. </w:t>
      </w:r>
      <w:r w:rsidR="00EE60FC" w:rsidRPr="00CC4893">
        <w:rPr>
          <w:rFonts w:ascii="Times New Roman" w:hAnsi="Times New Roman" w:cs="Times New Roman"/>
          <w:sz w:val="24"/>
          <w:szCs w:val="24"/>
        </w:rPr>
        <w:t xml:space="preserve"> </w:t>
      </w:r>
      <w:r w:rsidR="00463ACE">
        <w:rPr>
          <w:rFonts w:ascii="Times New Roman" w:hAnsi="Times New Roman" w:cs="Times New Roman"/>
          <w:sz w:val="24"/>
          <w:szCs w:val="24"/>
        </w:rPr>
        <w:t xml:space="preserve">Each group includes </w:t>
      </w:r>
      <w:r w:rsidR="00AE6527">
        <w:rPr>
          <w:rFonts w:ascii="Times New Roman" w:hAnsi="Times New Roman" w:cs="Times New Roman"/>
          <w:sz w:val="24"/>
          <w:szCs w:val="24"/>
        </w:rPr>
        <w:t>species that exploit the same class of resource</w:t>
      </w:r>
      <w:r w:rsidR="00CE010D">
        <w:rPr>
          <w:rFonts w:ascii="Times New Roman" w:hAnsi="Times New Roman" w:cs="Times New Roman"/>
          <w:sz w:val="24"/>
          <w:szCs w:val="24"/>
        </w:rPr>
        <w:t>s in a similar way, thus matching</w:t>
      </w:r>
      <w:r w:rsidR="00AE6527">
        <w:rPr>
          <w:rFonts w:ascii="Times New Roman" w:hAnsi="Times New Roman" w:cs="Times New Roman"/>
          <w:sz w:val="24"/>
          <w:szCs w:val="24"/>
        </w:rPr>
        <w:t xml:space="preserve"> Root’s (1967) original definition </w:t>
      </w:r>
      <w:r w:rsidR="00CE010D">
        <w:rPr>
          <w:rFonts w:ascii="Times New Roman" w:hAnsi="Times New Roman" w:cs="Times New Roman"/>
          <w:sz w:val="24"/>
          <w:szCs w:val="24"/>
        </w:rPr>
        <w:t xml:space="preserve">of a guild, </w:t>
      </w:r>
      <w:r w:rsidR="00463ACE">
        <w:rPr>
          <w:rFonts w:ascii="Times New Roman" w:hAnsi="Times New Roman" w:cs="Times New Roman"/>
          <w:sz w:val="24"/>
          <w:szCs w:val="24"/>
        </w:rPr>
        <w:t xml:space="preserve">and some authors (e.g. </w:t>
      </w:r>
      <w:r w:rsidR="00463ACE" w:rsidRPr="00463ACE">
        <w:rPr>
          <w:rFonts w:ascii="Times New Roman" w:hAnsi="Times New Roman" w:cs="Times New Roman"/>
          <w:sz w:val="24"/>
          <w:szCs w:val="24"/>
        </w:rPr>
        <w:t>(Hanski and Cambefort 1991)</w:t>
      </w:r>
      <w:r w:rsidR="00463ACE">
        <w:rPr>
          <w:rFonts w:ascii="Times New Roman" w:hAnsi="Times New Roman" w:cs="Times New Roman"/>
          <w:sz w:val="24"/>
          <w:szCs w:val="24"/>
        </w:rPr>
        <w:t xml:space="preserve"> consider dung beetle functional groups to be comparable to guilds.  </w:t>
      </w:r>
      <w:r w:rsidR="00587A3F">
        <w:rPr>
          <w:rFonts w:ascii="Times New Roman" w:hAnsi="Times New Roman" w:cs="Times New Roman"/>
          <w:sz w:val="24"/>
          <w:szCs w:val="24"/>
        </w:rPr>
        <w:t>With dung beetles, h</w:t>
      </w:r>
      <w:r w:rsidR="00F40180">
        <w:rPr>
          <w:rFonts w:ascii="Times New Roman" w:hAnsi="Times New Roman" w:cs="Times New Roman"/>
          <w:sz w:val="24"/>
          <w:szCs w:val="24"/>
        </w:rPr>
        <w:t xml:space="preserve">owever, </w:t>
      </w:r>
      <w:r w:rsidR="00CE010D">
        <w:rPr>
          <w:rFonts w:ascii="Times New Roman" w:hAnsi="Times New Roman" w:cs="Times New Roman"/>
          <w:sz w:val="24"/>
          <w:szCs w:val="24"/>
        </w:rPr>
        <w:t>the same resource is expl</w:t>
      </w:r>
      <w:r w:rsidR="00E04757">
        <w:rPr>
          <w:rFonts w:ascii="Times New Roman" w:hAnsi="Times New Roman" w:cs="Times New Roman"/>
          <w:sz w:val="24"/>
          <w:szCs w:val="24"/>
        </w:rPr>
        <w:t xml:space="preserve">oited across all </w:t>
      </w:r>
      <w:r w:rsidR="00F40180">
        <w:rPr>
          <w:rFonts w:ascii="Times New Roman" w:hAnsi="Times New Roman" w:cs="Times New Roman"/>
          <w:sz w:val="24"/>
          <w:szCs w:val="24"/>
        </w:rPr>
        <w:t xml:space="preserve">groups </w:t>
      </w:r>
      <w:r w:rsidR="00E04757">
        <w:rPr>
          <w:rFonts w:ascii="Times New Roman" w:hAnsi="Times New Roman" w:cs="Times New Roman"/>
          <w:sz w:val="24"/>
          <w:szCs w:val="24"/>
        </w:rPr>
        <w:t>and so the arena for interspecific compe</w:t>
      </w:r>
      <w:r w:rsidR="00F40180">
        <w:rPr>
          <w:rFonts w:ascii="Times New Roman" w:hAnsi="Times New Roman" w:cs="Times New Roman"/>
          <w:sz w:val="24"/>
          <w:szCs w:val="24"/>
        </w:rPr>
        <w:t xml:space="preserve">tition extends across all groups </w:t>
      </w:r>
      <w:r w:rsidR="00E04757">
        <w:rPr>
          <w:rFonts w:ascii="Times New Roman" w:hAnsi="Times New Roman" w:cs="Times New Roman"/>
          <w:sz w:val="24"/>
          <w:szCs w:val="24"/>
        </w:rPr>
        <w:t>too</w:t>
      </w:r>
      <w:r w:rsidR="00F40180">
        <w:rPr>
          <w:rFonts w:ascii="Times New Roman" w:hAnsi="Times New Roman" w:cs="Times New Roman"/>
          <w:sz w:val="24"/>
          <w:szCs w:val="24"/>
        </w:rPr>
        <w:t>, so the guild c</w:t>
      </w:r>
      <w:r w:rsidR="00587A3F">
        <w:rPr>
          <w:rFonts w:ascii="Times New Roman" w:hAnsi="Times New Roman" w:cs="Times New Roman"/>
          <w:sz w:val="24"/>
          <w:szCs w:val="24"/>
        </w:rPr>
        <w:t>oncept is unhelpful</w:t>
      </w:r>
      <w:r w:rsidR="00E04757">
        <w:rPr>
          <w:rFonts w:ascii="Times New Roman" w:hAnsi="Times New Roman" w:cs="Times New Roman"/>
          <w:sz w:val="24"/>
          <w:szCs w:val="24"/>
        </w:rPr>
        <w:t xml:space="preserve"> </w:t>
      </w:r>
      <w:r w:rsidR="00F85813">
        <w:rPr>
          <w:rFonts w:ascii="Times New Roman" w:hAnsi="Times New Roman" w:cs="Times New Roman"/>
          <w:sz w:val="24"/>
          <w:szCs w:val="24"/>
        </w:rPr>
        <w:t xml:space="preserve">in this case </w:t>
      </w:r>
      <w:r w:rsidR="00E04757">
        <w:rPr>
          <w:rFonts w:ascii="Times New Roman" w:hAnsi="Times New Roman" w:cs="Times New Roman"/>
          <w:sz w:val="24"/>
          <w:szCs w:val="24"/>
        </w:rPr>
        <w:t>(</w:t>
      </w:r>
      <w:r w:rsidR="00CE010D">
        <w:rPr>
          <w:rFonts w:ascii="Times New Roman" w:hAnsi="Times New Roman" w:cs="Times New Roman"/>
          <w:sz w:val="24"/>
          <w:szCs w:val="24"/>
        </w:rPr>
        <w:t>Hawkins and MacMahon 1989)</w:t>
      </w:r>
      <w:r w:rsidR="00330A7B">
        <w:rPr>
          <w:rFonts w:ascii="Times New Roman" w:hAnsi="Times New Roman" w:cs="Times New Roman"/>
          <w:sz w:val="24"/>
          <w:szCs w:val="24"/>
        </w:rPr>
        <w:t>.  W</w:t>
      </w:r>
      <w:r w:rsidR="00E04757">
        <w:rPr>
          <w:rFonts w:ascii="Times New Roman" w:hAnsi="Times New Roman" w:cs="Times New Roman"/>
          <w:sz w:val="24"/>
          <w:szCs w:val="24"/>
        </w:rPr>
        <w:t xml:space="preserve">e </w:t>
      </w:r>
      <w:r w:rsidR="00330A7B">
        <w:rPr>
          <w:rFonts w:ascii="Times New Roman" w:hAnsi="Times New Roman" w:cs="Times New Roman"/>
          <w:sz w:val="24"/>
          <w:szCs w:val="24"/>
        </w:rPr>
        <w:t xml:space="preserve">thus </w:t>
      </w:r>
      <w:r w:rsidR="00E04757">
        <w:rPr>
          <w:rFonts w:ascii="Times New Roman" w:hAnsi="Times New Roman" w:cs="Times New Roman"/>
          <w:sz w:val="24"/>
          <w:szCs w:val="24"/>
        </w:rPr>
        <w:t>re</w:t>
      </w:r>
      <w:r w:rsidR="00F40180">
        <w:rPr>
          <w:rFonts w:ascii="Times New Roman" w:hAnsi="Times New Roman" w:cs="Times New Roman"/>
          <w:sz w:val="24"/>
          <w:szCs w:val="24"/>
        </w:rPr>
        <w:t xml:space="preserve">fer to them as functional groups </w:t>
      </w:r>
      <w:r w:rsidR="00E04757">
        <w:rPr>
          <w:rFonts w:ascii="Times New Roman" w:hAnsi="Times New Roman" w:cs="Times New Roman"/>
          <w:sz w:val="24"/>
          <w:szCs w:val="24"/>
        </w:rPr>
        <w:t>rather than guilds</w:t>
      </w:r>
      <w:r w:rsidR="00F40180">
        <w:rPr>
          <w:rFonts w:ascii="Times New Roman" w:hAnsi="Times New Roman" w:cs="Times New Roman"/>
          <w:sz w:val="24"/>
          <w:szCs w:val="24"/>
        </w:rPr>
        <w:t xml:space="preserve"> and our aim is to investigate whether </w:t>
      </w:r>
      <w:r w:rsidR="00FD03F5">
        <w:rPr>
          <w:rFonts w:ascii="Times New Roman" w:hAnsi="Times New Roman" w:cs="Times New Roman"/>
          <w:sz w:val="24"/>
          <w:szCs w:val="24"/>
        </w:rPr>
        <w:t>tunnel</w:t>
      </w:r>
      <w:r w:rsidR="00F40180">
        <w:rPr>
          <w:rFonts w:ascii="Times New Roman" w:hAnsi="Times New Roman" w:cs="Times New Roman"/>
          <w:sz w:val="24"/>
          <w:szCs w:val="24"/>
        </w:rPr>
        <w:t xml:space="preserve">ers and rollers </w:t>
      </w:r>
      <w:r w:rsidR="00F85813">
        <w:rPr>
          <w:rFonts w:ascii="Times New Roman" w:hAnsi="Times New Roman" w:cs="Times New Roman"/>
          <w:sz w:val="24"/>
          <w:szCs w:val="24"/>
        </w:rPr>
        <w:t xml:space="preserve">compete in </w:t>
      </w:r>
      <w:r w:rsidR="00587A3F">
        <w:rPr>
          <w:rFonts w:ascii="Times New Roman" w:hAnsi="Times New Roman" w:cs="Times New Roman"/>
          <w:sz w:val="24"/>
          <w:szCs w:val="24"/>
        </w:rPr>
        <w:t>exploiting shared dung piles in a tropical forest</w:t>
      </w:r>
      <w:r w:rsidR="00EC5413">
        <w:rPr>
          <w:rFonts w:ascii="Times New Roman" w:hAnsi="Times New Roman" w:cs="Times New Roman"/>
          <w:sz w:val="24"/>
          <w:szCs w:val="24"/>
        </w:rPr>
        <w:t>.</w:t>
      </w:r>
    </w:p>
    <w:p w14:paraId="132D08AA" w14:textId="77777777" w:rsidR="004E237D" w:rsidRDefault="004E237D" w:rsidP="00CC4893">
      <w:pPr>
        <w:spacing w:line="480" w:lineRule="auto"/>
        <w:rPr>
          <w:ins w:id="14" w:author="Johan du Toit" w:date="2016-05-10T16:30:00Z"/>
          <w:rFonts w:ascii="Times New Roman" w:hAnsi="Times New Roman" w:cs="Times New Roman"/>
          <w:sz w:val="24"/>
          <w:szCs w:val="24"/>
        </w:rPr>
      </w:pPr>
    </w:p>
    <w:p w14:paraId="180CE515" w14:textId="20652748" w:rsidR="00FD03F5" w:rsidRPr="00CC4893" w:rsidDel="00EC1441" w:rsidRDefault="00234462">
      <w:pPr>
        <w:spacing w:line="480" w:lineRule="auto"/>
        <w:ind w:firstLine="720"/>
        <w:rPr>
          <w:del w:id="15" w:author="Johan du Toit" w:date="2016-05-11T11:44:00Z"/>
          <w:rFonts w:ascii="Times New Roman" w:hAnsi="Times New Roman" w:cs="Times New Roman"/>
          <w:sz w:val="24"/>
          <w:szCs w:val="24"/>
        </w:rPr>
        <w:pPrChange w:id="16" w:author="Johan du Toit" w:date="2016-05-11T11:47:00Z">
          <w:pPr>
            <w:spacing w:line="480" w:lineRule="auto"/>
          </w:pPr>
        </w:pPrChange>
      </w:pPr>
      <w:r w:rsidRPr="00CC4893">
        <w:rPr>
          <w:rFonts w:ascii="Times New Roman" w:hAnsi="Times New Roman" w:cs="Times New Roman"/>
          <w:sz w:val="24"/>
          <w:szCs w:val="24"/>
        </w:rPr>
        <w:t>Tunnel</w:t>
      </w:r>
      <w:del w:id="17" w:author="Johan du Toit" w:date="2016-05-11T10:52:00Z">
        <w:r w:rsidRPr="00CC4893" w:rsidDel="00FD03F5">
          <w:rPr>
            <w:rFonts w:ascii="Times New Roman" w:hAnsi="Times New Roman" w:cs="Times New Roman"/>
            <w:sz w:val="24"/>
            <w:szCs w:val="24"/>
          </w:rPr>
          <w:delText>l</w:delText>
        </w:r>
      </w:del>
      <w:r w:rsidRPr="00CC4893">
        <w:rPr>
          <w:rFonts w:ascii="Times New Roman" w:hAnsi="Times New Roman" w:cs="Times New Roman"/>
          <w:sz w:val="24"/>
          <w:szCs w:val="24"/>
        </w:rPr>
        <w:t xml:space="preserve">ers and rollers are the most important </w:t>
      </w:r>
      <w:ins w:id="18" w:author="Johan du Toit" w:date="2016-05-10T16:31:00Z">
        <w:r w:rsidR="00587A3F">
          <w:rPr>
            <w:rFonts w:ascii="Times New Roman" w:hAnsi="Times New Roman" w:cs="Times New Roman"/>
            <w:sz w:val="24"/>
            <w:szCs w:val="24"/>
          </w:rPr>
          <w:t>functional groups</w:t>
        </w:r>
        <w:r w:rsidR="00EC5413">
          <w:rPr>
            <w:rFonts w:ascii="Times New Roman" w:hAnsi="Times New Roman" w:cs="Times New Roman"/>
            <w:sz w:val="24"/>
            <w:szCs w:val="24"/>
          </w:rPr>
          <w:t xml:space="preserve"> </w:t>
        </w:r>
      </w:ins>
      <w:ins w:id="19" w:author="Johan du Toit" w:date="2016-05-10T16:32:00Z">
        <w:r w:rsidR="00EC5413">
          <w:rPr>
            <w:rFonts w:ascii="Times New Roman" w:hAnsi="Times New Roman" w:cs="Times New Roman"/>
            <w:sz w:val="24"/>
            <w:szCs w:val="24"/>
          </w:rPr>
          <w:t xml:space="preserve">of dung beetle </w:t>
        </w:r>
      </w:ins>
      <w:del w:id="20" w:author="Johan du Toit" w:date="2016-05-10T16:31:00Z">
        <w:r w:rsidRPr="00CC4893" w:rsidDel="00EC5413">
          <w:rPr>
            <w:rFonts w:ascii="Times New Roman" w:hAnsi="Times New Roman" w:cs="Times New Roman"/>
            <w:sz w:val="24"/>
            <w:szCs w:val="24"/>
          </w:rPr>
          <w:delText xml:space="preserve">groups </w:delText>
        </w:r>
      </w:del>
      <w:r w:rsidRPr="00CC4893">
        <w:rPr>
          <w:rFonts w:ascii="Times New Roman" w:hAnsi="Times New Roman" w:cs="Times New Roman"/>
          <w:sz w:val="24"/>
          <w:szCs w:val="24"/>
        </w:rPr>
        <w:t xml:space="preserve">in terms of </w:t>
      </w:r>
      <w:r w:rsidR="00EE60FC" w:rsidRPr="00CC4893">
        <w:rPr>
          <w:rFonts w:ascii="Times New Roman" w:hAnsi="Times New Roman" w:cs="Times New Roman"/>
          <w:sz w:val="24"/>
          <w:szCs w:val="24"/>
        </w:rPr>
        <w:t xml:space="preserve">volume of dung removed </w:t>
      </w:r>
      <w:del w:id="21" w:author="Johan du Toit" w:date="2016-05-10T16:32:00Z">
        <w:r w:rsidR="00495A91" w:rsidRPr="00CC4893" w:rsidDel="00EC5413">
          <w:rPr>
            <w:rFonts w:ascii="Times New Roman" w:hAnsi="Times New Roman" w:cs="Times New Roman"/>
            <w:sz w:val="24"/>
            <w:szCs w:val="24"/>
          </w:rPr>
          <w:delText xml:space="preserve">with </w:delText>
        </w:r>
      </w:del>
      <w:del w:id="22" w:author="Johan du Toit" w:date="2016-05-10T16:42:00Z">
        <w:r w:rsidR="00495A91" w:rsidRPr="00CC4893" w:rsidDel="00330A7B">
          <w:rPr>
            <w:rFonts w:ascii="Times New Roman" w:hAnsi="Times New Roman" w:cs="Times New Roman"/>
            <w:sz w:val="24"/>
            <w:szCs w:val="24"/>
          </w:rPr>
          <w:delText>the other two</w:delText>
        </w:r>
      </w:del>
      <w:del w:id="23" w:author="Johan du Toit" w:date="2016-05-10T16:31:00Z">
        <w:r w:rsidR="00495A91" w:rsidRPr="00CC4893" w:rsidDel="00EC5413">
          <w:rPr>
            <w:rFonts w:ascii="Times New Roman" w:hAnsi="Times New Roman" w:cs="Times New Roman"/>
            <w:sz w:val="24"/>
            <w:szCs w:val="24"/>
          </w:rPr>
          <w:delText xml:space="preserve"> playing</w:delText>
        </w:r>
        <w:r w:rsidRPr="00CC4893" w:rsidDel="00EC5413">
          <w:rPr>
            <w:rFonts w:ascii="Times New Roman" w:hAnsi="Times New Roman" w:cs="Times New Roman"/>
            <w:sz w:val="24"/>
            <w:szCs w:val="24"/>
          </w:rPr>
          <w:delText xml:space="preserve"> minor roles</w:delText>
        </w:r>
      </w:del>
      <w:del w:id="24" w:author="Johan du Toit" w:date="2016-05-10T16:42:00Z">
        <w:r w:rsidR="00CA2F88" w:rsidRPr="00CC4893" w:rsidDel="00330A7B">
          <w:rPr>
            <w:rFonts w:ascii="Times New Roman" w:hAnsi="Times New Roman" w:cs="Times New Roman"/>
            <w:sz w:val="24"/>
            <w:szCs w:val="24"/>
          </w:rPr>
          <w:delText xml:space="preserve"> </w:delText>
        </w:r>
      </w:del>
      <w:del w:id="25" w:author="Johan du Toit" w:date="2016-05-11T10:45:00Z">
        <w:r w:rsidR="00CA2F88" w:rsidRPr="00CC4893" w:rsidDel="00BB4A43">
          <w:rPr>
            <w:rFonts w:ascii="Times New Roman" w:hAnsi="Times New Roman" w:cs="Times New Roman"/>
            <w:sz w:val="24"/>
            <w:szCs w:val="24"/>
          </w:rPr>
          <w:delText>(Hanksi and Camberfort 1991</w:delText>
        </w:r>
        <w:r w:rsidR="00495A91" w:rsidRPr="00CC4893" w:rsidDel="00BB4A43">
          <w:rPr>
            <w:rFonts w:ascii="Times New Roman" w:hAnsi="Times New Roman" w:cs="Times New Roman"/>
            <w:sz w:val="24"/>
            <w:szCs w:val="24"/>
          </w:rPr>
          <w:delText>)</w:delText>
        </w:r>
      </w:del>
      <w:ins w:id="26" w:author="Johan du Toit" w:date="2016-05-10T16:43:00Z">
        <w:r w:rsidR="00330A7B">
          <w:rPr>
            <w:rFonts w:ascii="Times New Roman" w:hAnsi="Times New Roman" w:cs="Times New Roman"/>
            <w:sz w:val="24"/>
            <w:szCs w:val="24"/>
          </w:rPr>
          <w:t>and c</w:t>
        </w:r>
      </w:ins>
      <w:del w:id="27" w:author="Johan du Toit" w:date="2016-05-10T16:43:00Z">
        <w:r w:rsidRPr="00CC4893" w:rsidDel="00330A7B">
          <w:rPr>
            <w:rFonts w:ascii="Times New Roman" w:hAnsi="Times New Roman" w:cs="Times New Roman"/>
            <w:sz w:val="24"/>
            <w:szCs w:val="24"/>
          </w:rPr>
          <w:delText>.</w:delText>
        </w:r>
      </w:del>
      <w:del w:id="28" w:author="Johan du Toit" w:date="2016-05-10T16:33:00Z">
        <w:r w:rsidRPr="00CC4893" w:rsidDel="00EC5413">
          <w:rPr>
            <w:rFonts w:ascii="Times New Roman" w:hAnsi="Times New Roman" w:cs="Times New Roman"/>
            <w:sz w:val="24"/>
            <w:szCs w:val="24"/>
          </w:rPr>
          <w:delText xml:space="preserve"> Inter-guild c</w:delText>
        </w:r>
      </w:del>
      <w:r w:rsidRPr="00CC4893">
        <w:rPr>
          <w:rFonts w:ascii="Times New Roman" w:hAnsi="Times New Roman" w:cs="Times New Roman"/>
          <w:sz w:val="24"/>
          <w:szCs w:val="24"/>
        </w:rPr>
        <w:t xml:space="preserve">ompetition </w:t>
      </w:r>
      <w:ins w:id="29" w:author="Johan du Toit" w:date="2016-05-10T16:33:00Z">
        <w:r w:rsidR="009A02A3">
          <w:rPr>
            <w:rFonts w:ascii="Times New Roman" w:hAnsi="Times New Roman" w:cs="Times New Roman"/>
            <w:sz w:val="24"/>
            <w:szCs w:val="24"/>
          </w:rPr>
          <w:t xml:space="preserve">between them </w:t>
        </w:r>
      </w:ins>
      <w:r w:rsidRPr="00CC4893">
        <w:rPr>
          <w:rFonts w:ascii="Times New Roman" w:hAnsi="Times New Roman" w:cs="Times New Roman"/>
          <w:sz w:val="24"/>
          <w:szCs w:val="24"/>
        </w:rPr>
        <w:t xml:space="preserve">is </w:t>
      </w:r>
      <w:del w:id="30" w:author="Johan du Toit" w:date="2016-05-11T10:23:00Z">
        <w:r w:rsidRPr="00CC4893" w:rsidDel="009A02A3">
          <w:rPr>
            <w:rFonts w:ascii="Times New Roman" w:hAnsi="Times New Roman" w:cs="Times New Roman"/>
            <w:sz w:val="24"/>
            <w:szCs w:val="24"/>
          </w:rPr>
          <w:delText>fr</w:delText>
        </w:r>
      </w:del>
      <w:del w:id="31" w:author="Johan du Toit" w:date="2016-05-11T10:22:00Z">
        <w:r w:rsidRPr="00CC4893" w:rsidDel="009A02A3">
          <w:rPr>
            <w:rFonts w:ascii="Times New Roman" w:hAnsi="Times New Roman" w:cs="Times New Roman"/>
            <w:sz w:val="24"/>
            <w:szCs w:val="24"/>
          </w:rPr>
          <w:delText xml:space="preserve">equently </w:delText>
        </w:r>
      </w:del>
      <w:ins w:id="32" w:author="Johan du Toit" w:date="2016-05-10T16:33:00Z">
        <w:r w:rsidR="00EC5413">
          <w:rPr>
            <w:rFonts w:ascii="Times New Roman" w:hAnsi="Times New Roman" w:cs="Times New Roman"/>
            <w:sz w:val="24"/>
            <w:szCs w:val="24"/>
          </w:rPr>
          <w:t xml:space="preserve">assumed to be </w:t>
        </w:r>
      </w:ins>
      <w:del w:id="33" w:author="Johan du Toit" w:date="2016-05-10T16:33:00Z">
        <w:r w:rsidRPr="00CC4893" w:rsidDel="00EC5413">
          <w:rPr>
            <w:rFonts w:ascii="Times New Roman" w:hAnsi="Times New Roman" w:cs="Times New Roman"/>
            <w:sz w:val="24"/>
            <w:szCs w:val="24"/>
          </w:rPr>
          <w:delText xml:space="preserve">stated as being </w:delText>
        </w:r>
      </w:del>
      <w:r w:rsidRPr="00CC4893">
        <w:rPr>
          <w:rFonts w:ascii="Times New Roman" w:hAnsi="Times New Roman" w:cs="Times New Roman"/>
          <w:sz w:val="24"/>
          <w:szCs w:val="24"/>
        </w:rPr>
        <w:t xml:space="preserve">high </w:t>
      </w:r>
      <w:del w:id="34" w:author="Johan du Toit" w:date="2016-05-10T16:43:00Z">
        <w:r w:rsidRPr="00CC4893" w:rsidDel="00330A7B">
          <w:rPr>
            <w:rFonts w:ascii="Times New Roman" w:hAnsi="Times New Roman" w:cs="Times New Roman"/>
            <w:sz w:val="24"/>
            <w:szCs w:val="24"/>
          </w:rPr>
          <w:delText xml:space="preserve">in dung beetle </w:delText>
        </w:r>
      </w:del>
      <w:del w:id="35" w:author="Johan du Toit" w:date="2016-05-10T16:33:00Z">
        <w:r w:rsidRPr="00CC4893" w:rsidDel="00EC5413">
          <w:rPr>
            <w:rFonts w:ascii="Times New Roman" w:hAnsi="Times New Roman" w:cs="Times New Roman"/>
            <w:sz w:val="24"/>
            <w:szCs w:val="24"/>
          </w:rPr>
          <w:delText>commun</w:delText>
        </w:r>
        <w:r w:rsidR="00495A91" w:rsidRPr="00CC4893" w:rsidDel="00EC5413">
          <w:rPr>
            <w:rFonts w:ascii="Times New Roman" w:hAnsi="Times New Roman" w:cs="Times New Roman"/>
            <w:sz w:val="24"/>
            <w:szCs w:val="24"/>
          </w:rPr>
          <w:delText xml:space="preserve">ities </w:delText>
        </w:r>
      </w:del>
      <w:del w:id="36" w:author="Johan du Toit" w:date="2016-05-10T16:35:00Z">
        <w:r w:rsidR="00495A91" w:rsidRPr="00CC4893" w:rsidDel="00EC5413">
          <w:rPr>
            <w:rFonts w:ascii="Times New Roman" w:hAnsi="Times New Roman" w:cs="Times New Roman"/>
            <w:sz w:val="24"/>
            <w:szCs w:val="24"/>
          </w:rPr>
          <w:delText xml:space="preserve">and invoked </w:delText>
        </w:r>
      </w:del>
      <w:del w:id="37" w:author="Johan du Toit" w:date="2016-05-10T16:34:00Z">
        <w:r w:rsidR="00495A91" w:rsidRPr="00CC4893" w:rsidDel="00EC5413">
          <w:rPr>
            <w:rFonts w:ascii="Times New Roman" w:hAnsi="Times New Roman" w:cs="Times New Roman"/>
            <w:sz w:val="24"/>
            <w:szCs w:val="24"/>
          </w:rPr>
          <w:delText xml:space="preserve">in </w:delText>
        </w:r>
      </w:del>
      <w:del w:id="38" w:author="Johan du Toit" w:date="2016-05-10T16:35:00Z">
        <w:r w:rsidR="00495A91" w:rsidRPr="00CC4893" w:rsidDel="00EC5413">
          <w:rPr>
            <w:rFonts w:ascii="Times New Roman" w:hAnsi="Times New Roman" w:cs="Times New Roman"/>
            <w:sz w:val="24"/>
            <w:szCs w:val="24"/>
          </w:rPr>
          <w:delText>driv</w:delText>
        </w:r>
      </w:del>
      <w:del w:id="39" w:author="Johan du Toit" w:date="2016-05-10T16:34:00Z">
        <w:r w:rsidR="00495A91" w:rsidRPr="00CC4893" w:rsidDel="00EC5413">
          <w:rPr>
            <w:rFonts w:ascii="Times New Roman" w:hAnsi="Times New Roman" w:cs="Times New Roman"/>
            <w:sz w:val="24"/>
            <w:szCs w:val="24"/>
          </w:rPr>
          <w:delText>ing</w:delText>
        </w:r>
      </w:del>
      <w:del w:id="40" w:author="Johan du Toit" w:date="2016-05-10T16:35:00Z">
        <w:r w:rsidR="00495A91" w:rsidRPr="00CC4893" w:rsidDel="00EC5413">
          <w:rPr>
            <w:rFonts w:ascii="Times New Roman" w:hAnsi="Times New Roman" w:cs="Times New Roman"/>
            <w:sz w:val="24"/>
            <w:szCs w:val="24"/>
          </w:rPr>
          <w:delText xml:space="preserve"> community structure and</w:delText>
        </w:r>
        <w:r w:rsidRPr="00CC4893" w:rsidDel="00EC5413">
          <w:rPr>
            <w:rFonts w:ascii="Times New Roman" w:hAnsi="Times New Roman" w:cs="Times New Roman"/>
            <w:sz w:val="24"/>
            <w:szCs w:val="24"/>
          </w:rPr>
          <w:delText xml:space="preserve"> </w:delText>
        </w:r>
        <w:r w:rsidR="00570757" w:rsidRPr="00CC4893" w:rsidDel="00EC5413">
          <w:rPr>
            <w:rFonts w:ascii="Times New Roman" w:hAnsi="Times New Roman" w:cs="Times New Roman"/>
            <w:sz w:val="24"/>
            <w:szCs w:val="24"/>
          </w:rPr>
          <w:delText xml:space="preserve">the </w:delText>
        </w:r>
        <w:r w:rsidR="00B43FCA" w:rsidRPr="00CC4893" w:rsidDel="00EC5413">
          <w:rPr>
            <w:rFonts w:ascii="Times New Roman" w:hAnsi="Times New Roman" w:cs="Times New Roman"/>
            <w:sz w:val="24"/>
            <w:szCs w:val="24"/>
          </w:rPr>
          <w:delText>evolution of different guilds</w:delText>
        </w:r>
        <w:r w:rsidR="00CB23CB" w:rsidRPr="00CC4893" w:rsidDel="00EC5413">
          <w:rPr>
            <w:rFonts w:ascii="Times New Roman" w:hAnsi="Times New Roman" w:cs="Times New Roman"/>
            <w:sz w:val="24"/>
            <w:szCs w:val="24"/>
          </w:rPr>
          <w:delText xml:space="preserve"> and species</w:delText>
        </w:r>
        <w:r w:rsidR="00CA2F88" w:rsidRPr="00CC4893" w:rsidDel="00EC5413">
          <w:rPr>
            <w:rFonts w:ascii="Times New Roman" w:hAnsi="Times New Roman" w:cs="Times New Roman"/>
            <w:sz w:val="24"/>
            <w:szCs w:val="24"/>
          </w:rPr>
          <w:delText xml:space="preserve"> </w:delText>
        </w:r>
      </w:del>
      <w:r w:rsidR="00CA2F88" w:rsidRPr="00CC4893">
        <w:rPr>
          <w:rFonts w:ascii="Times New Roman" w:hAnsi="Times New Roman" w:cs="Times New Roman"/>
          <w:sz w:val="24"/>
          <w:szCs w:val="24"/>
        </w:rPr>
        <w:t>(</w:t>
      </w:r>
      <w:ins w:id="41" w:author="Johan du Toit" w:date="2016-05-11T10:45:00Z">
        <w:r w:rsidR="00BB4A43" w:rsidRPr="00BB4A43">
          <w:t xml:space="preserve"> </w:t>
        </w:r>
        <w:r w:rsidR="00BB4A43" w:rsidRPr="00BB4A43">
          <w:rPr>
            <w:rFonts w:ascii="Times New Roman" w:hAnsi="Times New Roman" w:cs="Times New Roman"/>
            <w:sz w:val="24"/>
            <w:szCs w:val="24"/>
          </w:rPr>
          <w:t>Hanksi and Camberfort 1991</w:t>
        </w:r>
        <w:r w:rsidR="00BB4A43">
          <w:rPr>
            <w:rFonts w:ascii="Times New Roman" w:hAnsi="Times New Roman" w:cs="Times New Roman"/>
            <w:sz w:val="24"/>
            <w:szCs w:val="24"/>
          </w:rPr>
          <w:t xml:space="preserve">; </w:t>
        </w:r>
      </w:ins>
      <w:r w:rsidR="00CA2F88" w:rsidRPr="00CC4893">
        <w:rPr>
          <w:rFonts w:ascii="Times New Roman" w:hAnsi="Times New Roman" w:cs="Times New Roman"/>
          <w:sz w:val="24"/>
          <w:szCs w:val="24"/>
        </w:rPr>
        <w:t>Finn and Gittings 2003; Simmons and Ridsdill-Smith 2011</w:t>
      </w:r>
      <w:r w:rsidR="00495A91" w:rsidRPr="00CC4893">
        <w:rPr>
          <w:rFonts w:ascii="Times New Roman" w:hAnsi="Times New Roman" w:cs="Times New Roman"/>
          <w:sz w:val="24"/>
          <w:szCs w:val="24"/>
        </w:rPr>
        <w:t>)</w:t>
      </w:r>
      <w:ins w:id="42" w:author="Johan du Toit" w:date="2016-05-10T16:43:00Z">
        <w:r w:rsidR="00330A7B">
          <w:rPr>
            <w:rFonts w:ascii="Times New Roman" w:hAnsi="Times New Roman" w:cs="Times New Roman"/>
            <w:sz w:val="24"/>
            <w:szCs w:val="24"/>
          </w:rPr>
          <w:t>.</w:t>
        </w:r>
      </w:ins>
      <w:ins w:id="43" w:author="Johan du Toit" w:date="2016-05-10T16:36:00Z">
        <w:r w:rsidR="00330A7B">
          <w:rPr>
            <w:rFonts w:ascii="Times New Roman" w:hAnsi="Times New Roman" w:cs="Times New Roman"/>
            <w:sz w:val="24"/>
            <w:szCs w:val="24"/>
          </w:rPr>
          <w:t xml:space="preserve">  Surpris</w:t>
        </w:r>
      </w:ins>
      <w:ins w:id="44" w:author="Johan du Toit" w:date="2016-05-10T16:44:00Z">
        <w:r w:rsidR="00330A7B">
          <w:rPr>
            <w:rFonts w:ascii="Times New Roman" w:hAnsi="Times New Roman" w:cs="Times New Roman"/>
            <w:sz w:val="24"/>
            <w:szCs w:val="24"/>
          </w:rPr>
          <w:t>i</w:t>
        </w:r>
      </w:ins>
      <w:ins w:id="45" w:author="Johan du Toit" w:date="2016-05-10T16:36:00Z">
        <w:r w:rsidR="00330A7B">
          <w:rPr>
            <w:rFonts w:ascii="Times New Roman" w:hAnsi="Times New Roman" w:cs="Times New Roman"/>
            <w:sz w:val="24"/>
            <w:szCs w:val="24"/>
          </w:rPr>
          <w:t xml:space="preserve">ngly, however, </w:t>
        </w:r>
      </w:ins>
      <w:del w:id="46" w:author="Johan du Toit" w:date="2016-05-10T16:36:00Z">
        <w:r w:rsidRPr="00CC4893" w:rsidDel="00EC5413">
          <w:rPr>
            <w:rFonts w:ascii="Times New Roman" w:hAnsi="Times New Roman" w:cs="Times New Roman"/>
            <w:sz w:val="24"/>
            <w:szCs w:val="24"/>
          </w:rPr>
          <w:delText xml:space="preserve">. However, </w:delText>
        </w:r>
      </w:del>
      <w:ins w:id="47" w:author="Johan du Toit" w:date="2016-05-10T16:36:00Z">
        <w:r w:rsidR="00EC5413">
          <w:rPr>
            <w:rFonts w:ascii="Times New Roman" w:hAnsi="Times New Roman" w:cs="Times New Roman"/>
            <w:sz w:val="24"/>
            <w:szCs w:val="24"/>
          </w:rPr>
          <w:t xml:space="preserve">the </w:t>
        </w:r>
      </w:ins>
      <w:del w:id="48" w:author="Johan du Toit" w:date="2016-05-10T16:36:00Z">
        <w:r w:rsidRPr="00CC4893" w:rsidDel="00EC5413">
          <w:rPr>
            <w:rFonts w:ascii="Times New Roman" w:hAnsi="Times New Roman" w:cs="Times New Roman"/>
            <w:sz w:val="24"/>
            <w:szCs w:val="24"/>
          </w:rPr>
          <w:delText xml:space="preserve">few </w:delText>
        </w:r>
      </w:del>
      <w:r w:rsidRPr="00CC4893">
        <w:rPr>
          <w:rFonts w:ascii="Times New Roman" w:hAnsi="Times New Roman" w:cs="Times New Roman"/>
          <w:sz w:val="24"/>
          <w:szCs w:val="24"/>
        </w:rPr>
        <w:t>experiment</w:t>
      </w:r>
      <w:ins w:id="49" w:author="Johan du Toit" w:date="2016-05-10T16:36:00Z">
        <w:r w:rsidR="00EC5413">
          <w:rPr>
            <w:rFonts w:ascii="Times New Roman" w:hAnsi="Times New Roman" w:cs="Times New Roman"/>
            <w:sz w:val="24"/>
            <w:szCs w:val="24"/>
          </w:rPr>
          <w:t xml:space="preserve">al approach </w:t>
        </w:r>
      </w:ins>
      <w:del w:id="50" w:author="Johan du Toit" w:date="2016-05-10T16:36:00Z">
        <w:r w:rsidRPr="00CC4893" w:rsidDel="00EC5413">
          <w:rPr>
            <w:rFonts w:ascii="Times New Roman" w:hAnsi="Times New Roman" w:cs="Times New Roman"/>
            <w:sz w:val="24"/>
            <w:szCs w:val="24"/>
          </w:rPr>
          <w:delText xml:space="preserve">s </w:delText>
        </w:r>
      </w:del>
      <w:r w:rsidRPr="00CC4893">
        <w:rPr>
          <w:rFonts w:ascii="Times New Roman" w:hAnsi="Times New Roman" w:cs="Times New Roman"/>
          <w:sz w:val="24"/>
          <w:szCs w:val="24"/>
        </w:rPr>
        <w:t>h</w:t>
      </w:r>
      <w:ins w:id="51" w:author="Johan du Toit" w:date="2016-05-10T16:36:00Z">
        <w:r w:rsidR="005A6547">
          <w:rPr>
            <w:rFonts w:ascii="Times New Roman" w:hAnsi="Times New Roman" w:cs="Times New Roman"/>
            <w:sz w:val="24"/>
            <w:szCs w:val="24"/>
          </w:rPr>
          <w:t xml:space="preserve">as seldom been employed </w:t>
        </w:r>
      </w:ins>
      <w:ins w:id="52" w:author="Johan du Toit" w:date="2016-05-10T16:37:00Z">
        <w:r w:rsidR="00EC5413">
          <w:rPr>
            <w:rFonts w:ascii="Times New Roman" w:hAnsi="Times New Roman" w:cs="Times New Roman"/>
            <w:sz w:val="24"/>
            <w:szCs w:val="24"/>
          </w:rPr>
          <w:t xml:space="preserve">on </w:t>
        </w:r>
      </w:ins>
      <w:del w:id="53" w:author="Johan du Toit" w:date="2016-05-10T16:36:00Z">
        <w:r w:rsidRPr="00CC4893" w:rsidDel="00EC5413">
          <w:rPr>
            <w:rFonts w:ascii="Times New Roman" w:hAnsi="Times New Roman" w:cs="Times New Roman"/>
            <w:sz w:val="24"/>
            <w:szCs w:val="24"/>
          </w:rPr>
          <w:delText>a</w:delText>
        </w:r>
        <w:r w:rsidR="00B9439F" w:rsidRPr="00CC4893" w:rsidDel="00EC5413">
          <w:rPr>
            <w:rFonts w:ascii="Times New Roman" w:hAnsi="Times New Roman" w:cs="Times New Roman"/>
            <w:sz w:val="24"/>
            <w:szCs w:val="24"/>
          </w:rPr>
          <w:delText xml:space="preserve">ve attempted to look at </w:delText>
        </w:r>
      </w:del>
      <w:ins w:id="54" w:author="Johan du Toit" w:date="2016-05-10T16:39:00Z">
        <w:r w:rsidR="00EC5413">
          <w:rPr>
            <w:rFonts w:ascii="Times New Roman" w:hAnsi="Times New Roman" w:cs="Times New Roman"/>
            <w:sz w:val="24"/>
            <w:szCs w:val="24"/>
          </w:rPr>
          <w:t>this topic</w:t>
        </w:r>
      </w:ins>
      <w:del w:id="55" w:author="Johan du Toit" w:date="2016-05-10T16:39:00Z">
        <w:r w:rsidR="00B9439F" w:rsidRPr="00CC4893" w:rsidDel="00EC5413">
          <w:rPr>
            <w:rFonts w:ascii="Times New Roman" w:hAnsi="Times New Roman" w:cs="Times New Roman"/>
            <w:sz w:val="24"/>
            <w:szCs w:val="24"/>
          </w:rPr>
          <w:delText xml:space="preserve">interspecific competition in </w:delText>
        </w:r>
        <w:r w:rsidR="00CB23CB" w:rsidRPr="00CC4893" w:rsidDel="00EC5413">
          <w:rPr>
            <w:rFonts w:ascii="Times New Roman" w:hAnsi="Times New Roman" w:cs="Times New Roman"/>
            <w:sz w:val="24"/>
            <w:szCs w:val="24"/>
          </w:rPr>
          <w:delText>d</w:delText>
        </w:r>
        <w:r w:rsidR="00B9439F" w:rsidRPr="00CC4893" w:rsidDel="00EC5413">
          <w:rPr>
            <w:rFonts w:ascii="Times New Roman" w:hAnsi="Times New Roman" w:cs="Times New Roman"/>
            <w:sz w:val="24"/>
            <w:szCs w:val="24"/>
          </w:rPr>
          <w:delText>ung beetles</w:delText>
        </w:r>
      </w:del>
      <w:r w:rsidR="0037283C" w:rsidRPr="00CC4893">
        <w:rPr>
          <w:rFonts w:ascii="Times New Roman" w:hAnsi="Times New Roman" w:cs="Times New Roman"/>
          <w:sz w:val="24"/>
          <w:szCs w:val="24"/>
        </w:rPr>
        <w:t xml:space="preserve"> (Giller and Doube 1989; Slade </w:t>
      </w:r>
      <w:r w:rsidR="0037283C" w:rsidRPr="00CC4893">
        <w:rPr>
          <w:rFonts w:ascii="Times New Roman" w:hAnsi="Times New Roman" w:cs="Times New Roman"/>
          <w:i/>
          <w:sz w:val="24"/>
          <w:szCs w:val="24"/>
        </w:rPr>
        <w:t>et al.</w:t>
      </w:r>
      <w:r w:rsidR="0037283C" w:rsidRPr="00CC4893">
        <w:rPr>
          <w:rFonts w:ascii="Times New Roman" w:hAnsi="Times New Roman" w:cs="Times New Roman"/>
          <w:sz w:val="24"/>
          <w:szCs w:val="24"/>
        </w:rPr>
        <w:t xml:space="preserve"> 2007)</w:t>
      </w:r>
      <w:ins w:id="56" w:author="Johan du Toit" w:date="2016-05-11T13:47:00Z">
        <w:r w:rsidR="0020037C">
          <w:rPr>
            <w:rFonts w:ascii="Times New Roman" w:hAnsi="Times New Roman" w:cs="Times New Roman"/>
            <w:sz w:val="24"/>
            <w:szCs w:val="24"/>
          </w:rPr>
          <w:t>.  W</w:t>
        </w:r>
      </w:ins>
      <w:del w:id="57" w:author="Johan du Toit" w:date="2016-05-11T13:47:00Z">
        <w:r w:rsidR="0037283C" w:rsidRPr="00CC4893" w:rsidDel="0020037C">
          <w:rPr>
            <w:rFonts w:ascii="Times New Roman" w:hAnsi="Times New Roman" w:cs="Times New Roman"/>
            <w:sz w:val="24"/>
            <w:szCs w:val="24"/>
          </w:rPr>
          <w:delText xml:space="preserve"> and </w:delText>
        </w:r>
      </w:del>
      <w:ins w:id="58" w:author="Johan du Toit" w:date="2016-05-10T16:37:00Z">
        <w:r w:rsidR="00EC5413">
          <w:rPr>
            <w:rFonts w:ascii="Times New Roman" w:hAnsi="Times New Roman" w:cs="Times New Roman"/>
            <w:sz w:val="24"/>
            <w:szCs w:val="24"/>
          </w:rPr>
          <w:t xml:space="preserve">e have found </w:t>
        </w:r>
      </w:ins>
      <w:r w:rsidR="0037283C" w:rsidRPr="00CC4893">
        <w:rPr>
          <w:rFonts w:ascii="Times New Roman" w:hAnsi="Times New Roman" w:cs="Times New Roman"/>
          <w:sz w:val="24"/>
          <w:szCs w:val="24"/>
        </w:rPr>
        <w:t xml:space="preserve">no </w:t>
      </w:r>
      <w:ins w:id="59" w:author="Johan du Toit" w:date="2016-05-10T16:37:00Z">
        <w:r w:rsidR="00EC5413">
          <w:rPr>
            <w:rFonts w:ascii="Times New Roman" w:hAnsi="Times New Roman" w:cs="Times New Roman"/>
            <w:sz w:val="24"/>
            <w:szCs w:val="24"/>
          </w:rPr>
          <w:t>previous</w:t>
        </w:r>
      </w:ins>
      <w:ins w:id="60" w:author="Johan du Toit" w:date="2016-05-10T16:38:00Z">
        <w:r w:rsidR="00EC5413">
          <w:rPr>
            <w:rFonts w:ascii="Times New Roman" w:hAnsi="Times New Roman" w:cs="Times New Roman"/>
            <w:sz w:val="24"/>
            <w:szCs w:val="24"/>
          </w:rPr>
          <w:t>ly</w:t>
        </w:r>
      </w:ins>
      <w:ins w:id="61" w:author="Johan du Toit" w:date="2016-05-10T16:37:00Z">
        <w:r w:rsidR="00EC5413">
          <w:rPr>
            <w:rFonts w:ascii="Times New Roman" w:hAnsi="Times New Roman" w:cs="Times New Roman"/>
            <w:sz w:val="24"/>
            <w:szCs w:val="24"/>
          </w:rPr>
          <w:t xml:space="preserve"> published </w:t>
        </w:r>
      </w:ins>
      <w:r w:rsidR="0037283C" w:rsidRPr="00CC4893">
        <w:rPr>
          <w:rFonts w:ascii="Times New Roman" w:hAnsi="Times New Roman" w:cs="Times New Roman"/>
          <w:sz w:val="24"/>
          <w:szCs w:val="24"/>
        </w:rPr>
        <w:t>experiment</w:t>
      </w:r>
      <w:ins w:id="62" w:author="Johan du Toit" w:date="2016-05-10T16:38:00Z">
        <w:r w:rsidR="00EC5413">
          <w:rPr>
            <w:rFonts w:ascii="Times New Roman" w:hAnsi="Times New Roman" w:cs="Times New Roman"/>
            <w:sz w:val="24"/>
            <w:szCs w:val="24"/>
          </w:rPr>
          <w:t>al stud</w:t>
        </w:r>
        <w:r w:rsidR="009F58C3">
          <w:rPr>
            <w:rFonts w:ascii="Times New Roman" w:hAnsi="Times New Roman" w:cs="Times New Roman"/>
            <w:sz w:val="24"/>
            <w:szCs w:val="24"/>
          </w:rPr>
          <w:t>ies</w:t>
        </w:r>
      </w:ins>
      <w:r w:rsidR="0037283C" w:rsidRPr="00CC4893">
        <w:rPr>
          <w:rFonts w:ascii="Times New Roman" w:hAnsi="Times New Roman" w:cs="Times New Roman"/>
          <w:sz w:val="24"/>
          <w:szCs w:val="24"/>
        </w:rPr>
        <w:t xml:space="preserve"> </w:t>
      </w:r>
      <w:ins w:id="63" w:author="Johan du Toit" w:date="2016-05-10T16:38:00Z">
        <w:r w:rsidR="00EC5413">
          <w:rPr>
            <w:rFonts w:ascii="Times New Roman" w:hAnsi="Times New Roman" w:cs="Times New Roman"/>
            <w:sz w:val="24"/>
            <w:szCs w:val="24"/>
          </w:rPr>
          <w:t xml:space="preserve">of </w:t>
        </w:r>
      </w:ins>
      <w:ins w:id="64" w:author="Johan du Toit" w:date="2016-05-11T10:25:00Z">
        <w:r w:rsidR="00D851DB">
          <w:rPr>
            <w:rFonts w:ascii="Times New Roman" w:hAnsi="Times New Roman" w:cs="Times New Roman"/>
            <w:sz w:val="24"/>
            <w:szCs w:val="24"/>
          </w:rPr>
          <w:t xml:space="preserve">competitive </w:t>
        </w:r>
      </w:ins>
      <w:del w:id="65" w:author="Johan du Toit" w:date="2016-05-10T16:38:00Z">
        <w:r w:rsidR="0037283C" w:rsidRPr="00CC4893" w:rsidDel="00EC5413">
          <w:rPr>
            <w:rFonts w:ascii="Times New Roman" w:hAnsi="Times New Roman" w:cs="Times New Roman"/>
            <w:sz w:val="24"/>
            <w:szCs w:val="24"/>
          </w:rPr>
          <w:delText xml:space="preserve">has </w:delText>
        </w:r>
        <w:r w:rsidRPr="00CC4893" w:rsidDel="00EC5413">
          <w:rPr>
            <w:rFonts w:ascii="Times New Roman" w:hAnsi="Times New Roman" w:cs="Times New Roman"/>
            <w:sz w:val="24"/>
            <w:szCs w:val="24"/>
          </w:rPr>
          <w:delText>stud</w:delText>
        </w:r>
        <w:r w:rsidR="0037283C" w:rsidRPr="00CC4893" w:rsidDel="00EC5413">
          <w:rPr>
            <w:rFonts w:ascii="Times New Roman" w:hAnsi="Times New Roman" w:cs="Times New Roman"/>
            <w:sz w:val="24"/>
            <w:szCs w:val="24"/>
          </w:rPr>
          <w:delText>ied</w:delText>
        </w:r>
        <w:r w:rsidRPr="00CC4893" w:rsidDel="00EC5413">
          <w:rPr>
            <w:rFonts w:ascii="Times New Roman" w:hAnsi="Times New Roman" w:cs="Times New Roman"/>
            <w:sz w:val="24"/>
            <w:szCs w:val="24"/>
          </w:rPr>
          <w:delText xml:space="preserve"> </w:delText>
        </w:r>
      </w:del>
      <w:ins w:id="66" w:author="Johan du Toit" w:date="2016-05-10T16:39:00Z">
        <w:r w:rsidR="00EC5413">
          <w:rPr>
            <w:rFonts w:ascii="Times New Roman" w:hAnsi="Times New Roman" w:cs="Times New Roman"/>
            <w:sz w:val="24"/>
            <w:szCs w:val="24"/>
          </w:rPr>
          <w:t>interac</w:t>
        </w:r>
        <w:r w:rsidR="001373A8">
          <w:rPr>
            <w:rFonts w:ascii="Times New Roman" w:hAnsi="Times New Roman" w:cs="Times New Roman"/>
            <w:sz w:val="24"/>
            <w:szCs w:val="24"/>
          </w:rPr>
          <w:t xml:space="preserve">tions between </w:t>
        </w:r>
      </w:ins>
      <w:ins w:id="67" w:author="Johan du Toit" w:date="2016-05-12T17:07:00Z">
        <w:r w:rsidR="001373A8">
          <w:rPr>
            <w:rFonts w:ascii="Times New Roman" w:hAnsi="Times New Roman" w:cs="Times New Roman"/>
            <w:sz w:val="24"/>
            <w:szCs w:val="24"/>
          </w:rPr>
          <w:t>tunnelling</w:t>
        </w:r>
      </w:ins>
      <w:ins w:id="68" w:author="Johan du Toit" w:date="2016-05-10T16:39:00Z">
        <w:r w:rsidR="001373A8">
          <w:rPr>
            <w:rFonts w:ascii="Times New Roman" w:hAnsi="Times New Roman" w:cs="Times New Roman"/>
            <w:sz w:val="24"/>
            <w:szCs w:val="24"/>
          </w:rPr>
          <w:t xml:space="preserve"> </w:t>
        </w:r>
      </w:ins>
      <w:ins w:id="69" w:author="Johan du Toit" w:date="2016-05-12T17:07:00Z">
        <w:r w:rsidR="001373A8">
          <w:rPr>
            <w:rFonts w:ascii="Times New Roman" w:hAnsi="Times New Roman" w:cs="Times New Roman"/>
            <w:sz w:val="24"/>
            <w:szCs w:val="24"/>
          </w:rPr>
          <w:t xml:space="preserve">and rolling </w:t>
        </w:r>
      </w:ins>
      <w:ins w:id="70" w:author="Johan du Toit" w:date="2016-05-10T16:39:00Z">
        <w:r w:rsidR="001373A8">
          <w:rPr>
            <w:rFonts w:ascii="Times New Roman" w:hAnsi="Times New Roman" w:cs="Times New Roman"/>
            <w:sz w:val="24"/>
            <w:szCs w:val="24"/>
          </w:rPr>
          <w:t>dung beetle</w:t>
        </w:r>
      </w:ins>
      <w:ins w:id="71" w:author="Johan du Toit" w:date="2016-05-11T10:23:00Z">
        <w:r w:rsidR="0020037C">
          <w:rPr>
            <w:rFonts w:ascii="Times New Roman" w:hAnsi="Times New Roman" w:cs="Times New Roman"/>
            <w:sz w:val="24"/>
            <w:szCs w:val="24"/>
          </w:rPr>
          <w:t>s</w:t>
        </w:r>
      </w:ins>
      <w:ins w:id="72" w:author="Johan du Toit" w:date="2016-05-12T17:07:00Z">
        <w:r w:rsidR="001373A8">
          <w:rPr>
            <w:rFonts w:ascii="Times New Roman" w:hAnsi="Times New Roman" w:cs="Times New Roman"/>
            <w:sz w:val="24"/>
            <w:szCs w:val="24"/>
          </w:rPr>
          <w:t xml:space="preserve"> </w:t>
        </w:r>
      </w:ins>
      <w:del w:id="73" w:author="Johan du Toit" w:date="2016-05-10T16:39:00Z">
        <w:r w:rsidRPr="00CC4893" w:rsidDel="00EC5413">
          <w:rPr>
            <w:rFonts w:ascii="Times New Roman" w:hAnsi="Times New Roman" w:cs="Times New Roman"/>
            <w:sz w:val="24"/>
            <w:szCs w:val="24"/>
          </w:rPr>
          <w:delText xml:space="preserve">competition </w:delText>
        </w:r>
        <w:r w:rsidR="00B43FCA" w:rsidRPr="00CC4893" w:rsidDel="00EC5413">
          <w:rPr>
            <w:rFonts w:ascii="Times New Roman" w:hAnsi="Times New Roman" w:cs="Times New Roman"/>
            <w:sz w:val="24"/>
            <w:szCs w:val="24"/>
          </w:rPr>
          <w:delText>at the level of guild</w:delText>
        </w:r>
        <w:r w:rsidR="0037283C" w:rsidRPr="00CC4893" w:rsidDel="00EC5413">
          <w:rPr>
            <w:rFonts w:ascii="Times New Roman" w:hAnsi="Times New Roman" w:cs="Times New Roman"/>
            <w:sz w:val="24"/>
            <w:szCs w:val="24"/>
          </w:rPr>
          <w:delText>s or</w:delText>
        </w:r>
        <w:r w:rsidRPr="00CC4893" w:rsidDel="00EC5413">
          <w:rPr>
            <w:rFonts w:ascii="Times New Roman" w:hAnsi="Times New Roman" w:cs="Times New Roman"/>
            <w:sz w:val="24"/>
            <w:szCs w:val="24"/>
          </w:rPr>
          <w:delText xml:space="preserve"> whole communities</w:delText>
        </w:r>
        <w:r w:rsidR="0053328E" w:rsidRPr="00CC4893" w:rsidDel="00EC5413">
          <w:rPr>
            <w:rFonts w:ascii="Times New Roman" w:hAnsi="Times New Roman" w:cs="Times New Roman"/>
            <w:sz w:val="24"/>
            <w:szCs w:val="24"/>
          </w:rPr>
          <w:delText xml:space="preserve"> </w:delText>
        </w:r>
      </w:del>
      <w:del w:id="74" w:author="Johan du Toit" w:date="2016-05-11T13:47:00Z">
        <w:r w:rsidR="0053328E" w:rsidRPr="00CC4893" w:rsidDel="0020037C">
          <w:rPr>
            <w:rFonts w:ascii="Times New Roman" w:hAnsi="Times New Roman" w:cs="Times New Roman"/>
            <w:sz w:val="24"/>
            <w:szCs w:val="24"/>
          </w:rPr>
          <w:delText>i</w:delText>
        </w:r>
      </w:del>
      <w:del w:id="75" w:author="Johan du Toit" w:date="2016-05-11T13:46:00Z">
        <w:r w:rsidR="0053328E" w:rsidRPr="00CC4893" w:rsidDel="0020037C">
          <w:rPr>
            <w:rFonts w:ascii="Times New Roman" w:hAnsi="Times New Roman" w:cs="Times New Roman"/>
            <w:sz w:val="24"/>
            <w:szCs w:val="24"/>
          </w:rPr>
          <w:delText>n the field</w:delText>
        </w:r>
      </w:del>
      <w:ins w:id="76" w:author="Johan du Toit" w:date="2016-05-11T13:48:00Z">
        <w:r w:rsidR="0020037C">
          <w:rPr>
            <w:rFonts w:ascii="Times New Roman" w:hAnsi="Times New Roman" w:cs="Times New Roman"/>
            <w:sz w:val="24"/>
            <w:szCs w:val="24"/>
          </w:rPr>
          <w:t>y</w:t>
        </w:r>
      </w:ins>
      <w:del w:id="77" w:author="Johan du Toit" w:date="2016-05-11T13:47:00Z">
        <w:r w:rsidRPr="00CC4893" w:rsidDel="0020037C">
          <w:rPr>
            <w:rFonts w:ascii="Times New Roman" w:hAnsi="Times New Roman" w:cs="Times New Roman"/>
            <w:sz w:val="24"/>
            <w:szCs w:val="24"/>
          </w:rPr>
          <w:delText>.</w:delText>
        </w:r>
      </w:del>
      <w:ins w:id="78" w:author="Johan du Toit" w:date="2016-05-11T10:57:00Z">
        <w:r w:rsidR="00AF5F3C">
          <w:rPr>
            <w:rFonts w:ascii="Times New Roman" w:hAnsi="Times New Roman" w:cs="Times New Roman"/>
            <w:sz w:val="24"/>
            <w:szCs w:val="24"/>
          </w:rPr>
          <w:t xml:space="preserve">et it is an interesting topic </w:t>
        </w:r>
      </w:ins>
      <w:ins w:id="79" w:author="Johan du Toit" w:date="2016-05-11T10:58:00Z">
        <w:r w:rsidR="00AF5F3C">
          <w:rPr>
            <w:rFonts w:ascii="Times New Roman" w:hAnsi="Times New Roman" w:cs="Times New Roman"/>
            <w:sz w:val="24"/>
            <w:szCs w:val="24"/>
          </w:rPr>
          <w:t xml:space="preserve">for biodiversity research because </w:t>
        </w:r>
      </w:ins>
      <w:ins w:id="80" w:author="Johan du Toit" w:date="2016-05-11T10:36:00Z">
        <w:r w:rsidR="00AF5F3C">
          <w:rPr>
            <w:rFonts w:ascii="Times New Roman" w:hAnsi="Times New Roman" w:cs="Times New Roman"/>
            <w:sz w:val="24"/>
            <w:szCs w:val="24"/>
          </w:rPr>
          <w:t>o</w:t>
        </w:r>
      </w:ins>
      <w:del w:id="81" w:author="Johan du Toit" w:date="2016-05-11T10:36:00Z">
        <w:r w:rsidRPr="00CC4893" w:rsidDel="00BB4A43">
          <w:rPr>
            <w:rFonts w:ascii="Times New Roman" w:hAnsi="Times New Roman" w:cs="Times New Roman"/>
            <w:sz w:val="24"/>
            <w:szCs w:val="24"/>
          </w:rPr>
          <w:delText xml:space="preserve"> </w:delText>
        </w:r>
      </w:del>
      <w:r w:rsidR="00FD03F5">
        <w:rPr>
          <w:rFonts w:ascii="Times New Roman" w:hAnsi="Times New Roman" w:cs="Times New Roman"/>
          <w:sz w:val="24"/>
          <w:szCs w:val="24"/>
        </w:rPr>
        <w:t xml:space="preserve">f </w:t>
      </w:r>
      <w:r w:rsidR="00AF5F3C">
        <w:rPr>
          <w:rFonts w:ascii="Times New Roman" w:hAnsi="Times New Roman" w:cs="Times New Roman"/>
          <w:sz w:val="24"/>
          <w:szCs w:val="24"/>
        </w:rPr>
        <w:t>the implications fo</w:t>
      </w:r>
      <w:r w:rsidR="005A6547">
        <w:rPr>
          <w:rFonts w:ascii="Times New Roman" w:hAnsi="Times New Roman" w:cs="Times New Roman"/>
          <w:sz w:val="24"/>
          <w:szCs w:val="24"/>
        </w:rPr>
        <w:t xml:space="preserve">r secondary seed dispersal.  Where </w:t>
      </w:r>
      <w:r w:rsidR="00FD03F5">
        <w:rPr>
          <w:rFonts w:ascii="Times New Roman" w:hAnsi="Times New Roman" w:cs="Times New Roman"/>
          <w:sz w:val="24"/>
          <w:szCs w:val="24"/>
        </w:rPr>
        <w:t xml:space="preserve">tunnelers are competitively dominant </w:t>
      </w:r>
      <w:r w:rsidR="00AF5F3C">
        <w:rPr>
          <w:rFonts w:ascii="Times New Roman" w:hAnsi="Times New Roman" w:cs="Times New Roman"/>
          <w:sz w:val="24"/>
          <w:szCs w:val="24"/>
        </w:rPr>
        <w:t>then most seeds in the dung remain concentra</w:t>
      </w:r>
      <w:r w:rsidR="005A6547">
        <w:rPr>
          <w:rFonts w:ascii="Times New Roman" w:hAnsi="Times New Roman" w:cs="Times New Roman"/>
          <w:sz w:val="24"/>
          <w:szCs w:val="24"/>
        </w:rPr>
        <w:t xml:space="preserve">ted under the dung pile, but where </w:t>
      </w:r>
      <w:r w:rsidR="00AF5F3C">
        <w:rPr>
          <w:rFonts w:ascii="Times New Roman" w:hAnsi="Times New Roman" w:cs="Times New Roman"/>
          <w:sz w:val="24"/>
          <w:szCs w:val="24"/>
        </w:rPr>
        <w:t xml:space="preserve">rollers are dominant then secondary </w:t>
      </w:r>
      <w:r w:rsidR="00F85813">
        <w:rPr>
          <w:rFonts w:ascii="Times New Roman" w:hAnsi="Times New Roman" w:cs="Times New Roman"/>
          <w:sz w:val="24"/>
          <w:szCs w:val="24"/>
        </w:rPr>
        <w:t xml:space="preserve">seed dispersal should be </w:t>
      </w:r>
      <w:r w:rsidR="00AF5F3C">
        <w:rPr>
          <w:rFonts w:ascii="Times New Roman" w:hAnsi="Times New Roman" w:cs="Times New Roman"/>
          <w:sz w:val="24"/>
          <w:szCs w:val="24"/>
        </w:rPr>
        <w:t xml:space="preserve">more effective.  </w:t>
      </w:r>
      <w:r w:rsidR="00EC1441">
        <w:rPr>
          <w:rFonts w:ascii="Times New Roman" w:hAnsi="Times New Roman" w:cs="Times New Roman"/>
          <w:sz w:val="24"/>
          <w:szCs w:val="24"/>
        </w:rPr>
        <w:t>T</w:t>
      </w:r>
      <w:r w:rsidR="00AF5F3C">
        <w:rPr>
          <w:rFonts w:ascii="Times New Roman" w:hAnsi="Times New Roman" w:cs="Times New Roman"/>
          <w:sz w:val="24"/>
          <w:szCs w:val="24"/>
        </w:rPr>
        <w:t xml:space="preserve">he </w:t>
      </w:r>
      <w:r w:rsidR="00EC1441">
        <w:rPr>
          <w:rFonts w:ascii="Times New Roman" w:hAnsi="Times New Roman" w:cs="Times New Roman"/>
          <w:sz w:val="24"/>
          <w:szCs w:val="24"/>
        </w:rPr>
        <w:t xml:space="preserve">two groups </w:t>
      </w:r>
      <w:r w:rsidR="00EC1441">
        <w:rPr>
          <w:rFonts w:ascii="Times New Roman" w:hAnsi="Times New Roman" w:cs="Times New Roman"/>
          <w:sz w:val="24"/>
          <w:szCs w:val="24"/>
        </w:rPr>
        <w:lastRenderedPageBreak/>
        <w:t xml:space="preserve">could interact through </w:t>
      </w:r>
      <w:r w:rsidR="005A6547">
        <w:rPr>
          <w:rFonts w:ascii="Times New Roman" w:hAnsi="Times New Roman" w:cs="Times New Roman"/>
          <w:sz w:val="24"/>
          <w:szCs w:val="24"/>
        </w:rPr>
        <w:t xml:space="preserve">scramble competition for dung as well as </w:t>
      </w:r>
      <w:r w:rsidR="00AF5F3C">
        <w:rPr>
          <w:rFonts w:ascii="Times New Roman" w:hAnsi="Times New Roman" w:cs="Times New Roman"/>
          <w:sz w:val="24"/>
          <w:szCs w:val="24"/>
        </w:rPr>
        <w:t xml:space="preserve">interference competition if </w:t>
      </w:r>
      <w:r w:rsidR="0020037C">
        <w:rPr>
          <w:rFonts w:ascii="Times New Roman" w:hAnsi="Times New Roman" w:cs="Times New Roman"/>
          <w:sz w:val="24"/>
          <w:szCs w:val="24"/>
        </w:rPr>
        <w:t xml:space="preserve">tunnelers contaminate the dung </w:t>
      </w:r>
      <w:r w:rsidR="00AF5F3C">
        <w:rPr>
          <w:rFonts w:ascii="Times New Roman" w:hAnsi="Times New Roman" w:cs="Times New Roman"/>
          <w:sz w:val="24"/>
          <w:szCs w:val="24"/>
        </w:rPr>
        <w:t xml:space="preserve">with soil before the rollers are able </w:t>
      </w:r>
      <w:r w:rsidR="0020037C">
        <w:rPr>
          <w:rFonts w:ascii="Times New Roman" w:hAnsi="Times New Roman" w:cs="Times New Roman"/>
          <w:sz w:val="24"/>
          <w:szCs w:val="24"/>
        </w:rPr>
        <w:t xml:space="preserve">form </w:t>
      </w:r>
      <w:r w:rsidR="005A6547">
        <w:rPr>
          <w:rFonts w:ascii="Times New Roman" w:hAnsi="Times New Roman" w:cs="Times New Roman"/>
          <w:sz w:val="24"/>
          <w:szCs w:val="24"/>
        </w:rPr>
        <w:t xml:space="preserve">balls and roll them away.  </w:t>
      </w:r>
      <w:r w:rsidR="00EC1441">
        <w:rPr>
          <w:rFonts w:ascii="Times New Roman" w:hAnsi="Times New Roman" w:cs="Times New Roman"/>
          <w:sz w:val="24"/>
          <w:szCs w:val="24"/>
        </w:rPr>
        <w:t xml:space="preserve">We tested for competition by </w:t>
      </w:r>
      <w:r w:rsidR="00A37514">
        <w:rPr>
          <w:rFonts w:ascii="Times New Roman" w:hAnsi="Times New Roman" w:cs="Times New Roman"/>
          <w:sz w:val="24"/>
          <w:szCs w:val="24"/>
        </w:rPr>
        <w:t>measuring the removal (by volume) of fresh dung at replicated sites at w</w:t>
      </w:r>
      <w:r w:rsidR="00EC1441">
        <w:rPr>
          <w:rFonts w:ascii="Times New Roman" w:hAnsi="Times New Roman" w:cs="Times New Roman"/>
          <w:sz w:val="24"/>
          <w:szCs w:val="24"/>
        </w:rPr>
        <w:t xml:space="preserve">hich we experimentally blocked dung removal by </w:t>
      </w:r>
      <w:r w:rsidR="00A37514">
        <w:rPr>
          <w:rFonts w:ascii="Times New Roman" w:hAnsi="Times New Roman" w:cs="Times New Roman"/>
          <w:sz w:val="24"/>
          <w:szCs w:val="24"/>
        </w:rPr>
        <w:t>either tunnelers or rollers for comparison w</w:t>
      </w:r>
      <w:r w:rsidR="0020037C">
        <w:rPr>
          <w:rFonts w:ascii="Times New Roman" w:hAnsi="Times New Roman" w:cs="Times New Roman"/>
          <w:sz w:val="24"/>
          <w:szCs w:val="24"/>
        </w:rPr>
        <w:t xml:space="preserve">ith each other and a control.  Our expectation was </w:t>
      </w:r>
      <w:r w:rsidR="009F58C3">
        <w:rPr>
          <w:rFonts w:ascii="Times New Roman" w:hAnsi="Times New Roman" w:cs="Times New Roman"/>
          <w:sz w:val="24"/>
          <w:szCs w:val="24"/>
        </w:rPr>
        <w:t xml:space="preserve">that </w:t>
      </w:r>
      <w:r w:rsidR="00A37514">
        <w:rPr>
          <w:rFonts w:ascii="Times New Roman" w:hAnsi="Times New Roman" w:cs="Times New Roman"/>
          <w:sz w:val="24"/>
          <w:szCs w:val="24"/>
        </w:rPr>
        <w:t xml:space="preserve">the volume of </w:t>
      </w:r>
      <w:r w:rsidR="0020037C">
        <w:rPr>
          <w:rFonts w:ascii="Times New Roman" w:hAnsi="Times New Roman" w:cs="Times New Roman"/>
          <w:sz w:val="24"/>
          <w:szCs w:val="24"/>
        </w:rPr>
        <w:t>dung</w:t>
      </w:r>
      <w:r w:rsidR="009F58C3">
        <w:rPr>
          <w:rFonts w:ascii="Times New Roman" w:hAnsi="Times New Roman" w:cs="Times New Roman"/>
          <w:sz w:val="24"/>
          <w:szCs w:val="24"/>
        </w:rPr>
        <w:t xml:space="preserve"> removed by either group would </w:t>
      </w:r>
      <w:r w:rsidR="00A37514">
        <w:rPr>
          <w:rFonts w:ascii="Times New Roman" w:hAnsi="Times New Roman" w:cs="Times New Roman"/>
          <w:sz w:val="24"/>
          <w:szCs w:val="24"/>
        </w:rPr>
        <w:t>be greate</w:t>
      </w:r>
      <w:r w:rsidR="0020037C">
        <w:rPr>
          <w:rFonts w:ascii="Times New Roman" w:hAnsi="Times New Roman" w:cs="Times New Roman"/>
          <w:sz w:val="24"/>
          <w:szCs w:val="24"/>
        </w:rPr>
        <w:t xml:space="preserve">r when the other </w:t>
      </w:r>
      <w:r w:rsidR="009F58C3">
        <w:rPr>
          <w:rFonts w:ascii="Times New Roman" w:hAnsi="Times New Roman" w:cs="Times New Roman"/>
          <w:sz w:val="24"/>
          <w:szCs w:val="24"/>
        </w:rPr>
        <w:t xml:space="preserve">(competing) </w:t>
      </w:r>
      <w:r w:rsidR="0020037C">
        <w:rPr>
          <w:rFonts w:ascii="Times New Roman" w:hAnsi="Times New Roman" w:cs="Times New Roman"/>
          <w:sz w:val="24"/>
          <w:szCs w:val="24"/>
        </w:rPr>
        <w:t>group wa</w:t>
      </w:r>
      <w:r w:rsidR="00EC1441">
        <w:rPr>
          <w:rFonts w:ascii="Times New Roman" w:hAnsi="Times New Roman" w:cs="Times New Roman"/>
          <w:sz w:val="24"/>
          <w:szCs w:val="24"/>
        </w:rPr>
        <w:t>s block</w:t>
      </w:r>
      <w:r w:rsidR="00A37514">
        <w:rPr>
          <w:rFonts w:ascii="Times New Roman" w:hAnsi="Times New Roman" w:cs="Times New Roman"/>
          <w:sz w:val="24"/>
          <w:szCs w:val="24"/>
        </w:rPr>
        <w:t>ed.</w:t>
      </w:r>
    </w:p>
    <w:p w14:paraId="7D64B86C" w14:textId="2FD47D1B" w:rsidR="002D67C4" w:rsidRPr="00CC4893" w:rsidRDefault="002D67C4" w:rsidP="00CC4893">
      <w:pPr>
        <w:spacing w:line="480" w:lineRule="auto"/>
        <w:rPr>
          <w:rFonts w:ascii="Times New Roman" w:hAnsi="Times New Roman" w:cs="Times New Roman"/>
          <w:sz w:val="24"/>
          <w:szCs w:val="24"/>
        </w:rPr>
      </w:pPr>
    </w:p>
    <w:p w14:paraId="1C0402A5" w14:textId="77777777" w:rsidR="00971BB4" w:rsidRPr="00CC4893" w:rsidRDefault="004C0C48" w:rsidP="00CC4893">
      <w:pPr>
        <w:spacing w:line="480" w:lineRule="auto"/>
        <w:rPr>
          <w:rFonts w:ascii="Times New Roman" w:hAnsi="Times New Roman" w:cs="Times New Roman"/>
          <w:sz w:val="24"/>
          <w:szCs w:val="24"/>
        </w:rPr>
      </w:pPr>
      <w:r w:rsidRPr="00CC4893">
        <w:rPr>
          <w:rFonts w:ascii="Times New Roman" w:hAnsi="Times New Roman" w:cs="Times New Roman"/>
          <w:b/>
          <w:sz w:val="24"/>
          <w:szCs w:val="24"/>
        </w:rPr>
        <w:t>Methods</w:t>
      </w:r>
    </w:p>
    <w:p w14:paraId="60E62DB6" w14:textId="6F9F5C75" w:rsidR="00543124" w:rsidRPr="00CC4893" w:rsidRDefault="009F58C3" w:rsidP="00CC4893">
      <w:pPr>
        <w:spacing w:line="480" w:lineRule="auto"/>
        <w:rPr>
          <w:rFonts w:ascii="Times New Roman" w:hAnsi="Times New Roman" w:cs="Times New Roman"/>
          <w:sz w:val="24"/>
          <w:szCs w:val="24"/>
        </w:rPr>
      </w:pPr>
      <w:ins w:id="82" w:author="Johan du Toit" w:date="2016-05-11T13:56:00Z">
        <w:r>
          <w:rPr>
            <w:rFonts w:ascii="Times New Roman" w:hAnsi="Times New Roman" w:cs="Times New Roman"/>
            <w:sz w:val="24"/>
            <w:szCs w:val="24"/>
          </w:rPr>
          <w:t xml:space="preserve">Our </w:t>
        </w:r>
      </w:ins>
      <w:del w:id="83" w:author="Johan du Toit" w:date="2016-05-11T13:56:00Z">
        <w:r w:rsidR="004C0C48" w:rsidRPr="00CC4893" w:rsidDel="009F58C3">
          <w:rPr>
            <w:rFonts w:ascii="Times New Roman" w:hAnsi="Times New Roman" w:cs="Times New Roman"/>
            <w:sz w:val="24"/>
            <w:szCs w:val="24"/>
          </w:rPr>
          <w:delText xml:space="preserve">This </w:delText>
        </w:r>
      </w:del>
      <w:r w:rsidR="004C0C48" w:rsidRPr="00CC4893">
        <w:rPr>
          <w:rFonts w:ascii="Times New Roman" w:hAnsi="Times New Roman" w:cs="Times New Roman"/>
          <w:sz w:val="24"/>
          <w:szCs w:val="24"/>
        </w:rPr>
        <w:t>study was c</w:t>
      </w:r>
      <w:ins w:id="84" w:author="Johan du Toit" w:date="2016-05-11T14:24:00Z">
        <w:r w:rsidR="00954812">
          <w:rPr>
            <w:rFonts w:ascii="Times New Roman" w:hAnsi="Times New Roman" w:cs="Times New Roman"/>
            <w:sz w:val="24"/>
            <w:szCs w:val="24"/>
          </w:rPr>
          <w:t xml:space="preserve">onducted </w:t>
        </w:r>
      </w:ins>
      <w:del w:id="85" w:author="Johan du Toit" w:date="2016-05-11T14:24:00Z">
        <w:r w:rsidR="004C0C48" w:rsidRPr="00CC4893" w:rsidDel="00954812">
          <w:rPr>
            <w:rFonts w:ascii="Times New Roman" w:hAnsi="Times New Roman" w:cs="Times New Roman"/>
            <w:sz w:val="24"/>
            <w:szCs w:val="24"/>
          </w:rPr>
          <w:delText xml:space="preserve">arried out </w:delText>
        </w:r>
      </w:del>
      <w:r w:rsidR="004C0C48" w:rsidRPr="00CC4893">
        <w:rPr>
          <w:rFonts w:ascii="Times New Roman" w:hAnsi="Times New Roman" w:cs="Times New Roman"/>
          <w:sz w:val="24"/>
          <w:szCs w:val="24"/>
        </w:rPr>
        <w:t>in Kiba</w:t>
      </w:r>
      <w:r w:rsidR="008C1312" w:rsidRPr="00CC4893">
        <w:rPr>
          <w:rFonts w:ascii="Times New Roman" w:hAnsi="Times New Roman" w:cs="Times New Roman"/>
          <w:sz w:val="24"/>
          <w:szCs w:val="24"/>
        </w:rPr>
        <w:t>le Forest National Park</w:t>
      </w:r>
      <w:ins w:id="86" w:author="Johan du Toit" w:date="2016-05-11T14:24:00Z">
        <w:r w:rsidR="00954812">
          <w:rPr>
            <w:rFonts w:ascii="Times New Roman" w:hAnsi="Times New Roman" w:cs="Times New Roman"/>
            <w:sz w:val="24"/>
            <w:szCs w:val="24"/>
          </w:rPr>
          <w:t xml:space="preserve"> in </w:t>
        </w:r>
      </w:ins>
      <w:del w:id="87" w:author="Johan du Toit" w:date="2016-05-11T14:24:00Z">
        <w:r w:rsidR="008C1312" w:rsidRPr="00CC4893" w:rsidDel="00954812">
          <w:rPr>
            <w:rFonts w:ascii="Times New Roman" w:hAnsi="Times New Roman" w:cs="Times New Roman"/>
            <w:sz w:val="24"/>
            <w:szCs w:val="24"/>
          </w:rPr>
          <w:delText>,</w:delText>
        </w:r>
        <w:r w:rsidR="004C0C48" w:rsidRPr="00CC4893" w:rsidDel="00954812">
          <w:rPr>
            <w:rFonts w:ascii="Times New Roman" w:hAnsi="Times New Roman" w:cs="Times New Roman"/>
            <w:sz w:val="24"/>
            <w:szCs w:val="24"/>
          </w:rPr>
          <w:delText xml:space="preserve"> </w:delText>
        </w:r>
      </w:del>
      <w:ins w:id="88" w:author="Johan du Toit" w:date="2016-05-11T14:23:00Z">
        <w:r w:rsidR="00954812">
          <w:rPr>
            <w:rFonts w:ascii="Times New Roman" w:hAnsi="Times New Roman" w:cs="Times New Roman"/>
            <w:sz w:val="24"/>
            <w:szCs w:val="24"/>
          </w:rPr>
          <w:t>w</w:t>
        </w:r>
      </w:ins>
      <w:del w:id="89" w:author="Johan du Toit" w:date="2016-05-11T14:23:00Z">
        <w:r w:rsidR="004C0C48" w:rsidRPr="00CC4893" w:rsidDel="00954812">
          <w:rPr>
            <w:rFonts w:ascii="Times New Roman" w:hAnsi="Times New Roman" w:cs="Times New Roman"/>
            <w:sz w:val="24"/>
            <w:szCs w:val="24"/>
          </w:rPr>
          <w:delText>W</w:delText>
        </w:r>
      </w:del>
      <w:r w:rsidR="004C0C48" w:rsidRPr="00CC4893">
        <w:rPr>
          <w:rFonts w:ascii="Times New Roman" w:hAnsi="Times New Roman" w:cs="Times New Roman"/>
          <w:sz w:val="24"/>
          <w:szCs w:val="24"/>
        </w:rPr>
        <w:t>estern Uganda</w:t>
      </w:r>
      <w:r w:rsidR="00176F87" w:rsidRPr="00CC4893">
        <w:rPr>
          <w:rFonts w:ascii="Times New Roman" w:hAnsi="Times New Roman" w:cs="Times New Roman"/>
          <w:sz w:val="24"/>
          <w:szCs w:val="24"/>
        </w:rPr>
        <w:t>,</w:t>
      </w:r>
      <w:r w:rsidR="004C0C48" w:rsidRPr="00CC4893">
        <w:rPr>
          <w:rFonts w:ascii="Times New Roman" w:hAnsi="Times New Roman" w:cs="Times New Roman"/>
          <w:sz w:val="24"/>
          <w:szCs w:val="24"/>
        </w:rPr>
        <w:t xml:space="preserve"> </w:t>
      </w:r>
      <w:r w:rsidR="00543124" w:rsidRPr="00CC4893">
        <w:rPr>
          <w:rFonts w:ascii="Times New Roman" w:hAnsi="Times New Roman" w:cs="Times New Roman"/>
          <w:sz w:val="24"/>
          <w:szCs w:val="24"/>
        </w:rPr>
        <w:t xml:space="preserve">based at </w:t>
      </w:r>
      <w:del w:id="90" w:author="Johan du Toit" w:date="2016-05-11T14:24:00Z">
        <w:r w:rsidR="00543124" w:rsidRPr="00CC4893" w:rsidDel="00954812">
          <w:rPr>
            <w:rFonts w:ascii="Times New Roman" w:hAnsi="Times New Roman" w:cs="Times New Roman"/>
            <w:sz w:val="24"/>
            <w:szCs w:val="24"/>
          </w:rPr>
          <w:delText xml:space="preserve">the </w:delText>
        </w:r>
      </w:del>
      <w:r w:rsidR="00543124" w:rsidRPr="00CC4893">
        <w:rPr>
          <w:rFonts w:ascii="Times New Roman" w:hAnsi="Times New Roman" w:cs="Times New Roman"/>
          <w:sz w:val="24"/>
          <w:szCs w:val="24"/>
        </w:rPr>
        <w:t xml:space="preserve">Makarere </w:t>
      </w:r>
      <w:r w:rsidR="00881C95" w:rsidRPr="00CC4893">
        <w:rPr>
          <w:rFonts w:ascii="Times New Roman" w:hAnsi="Times New Roman" w:cs="Times New Roman"/>
          <w:sz w:val="24"/>
          <w:szCs w:val="24"/>
        </w:rPr>
        <w:t>University</w:t>
      </w:r>
      <w:r w:rsidR="00543124" w:rsidRPr="00CC4893">
        <w:rPr>
          <w:rFonts w:ascii="Times New Roman" w:hAnsi="Times New Roman" w:cs="Times New Roman"/>
          <w:sz w:val="24"/>
          <w:szCs w:val="24"/>
        </w:rPr>
        <w:t xml:space="preserve"> </w:t>
      </w:r>
      <w:r w:rsidR="00B43FCA" w:rsidRPr="00CC4893">
        <w:rPr>
          <w:rFonts w:ascii="Times New Roman" w:hAnsi="Times New Roman" w:cs="Times New Roman"/>
          <w:sz w:val="24"/>
          <w:szCs w:val="24"/>
        </w:rPr>
        <w:t>Biological Field Station</w:t>
      </w:r>
      <w:r w:rsidR="009333D8" w:rsidRPr="00CC4893">
        <w:rPr>
          <w:rFonts w:ascii="Times New Roman" w:hAnsi="Times New Roman" w:cs="Times New Roman"/>
          <w:sz w:val="24"/>
          <w:szCs w:val="24"/>
        </w:rPr>
        <w:t xml:space="preserve"> (0</w:t>
      </w:r>
      <w:ins w:id="91" w:author="Johan du Toit" w:date="2016-05-11T14:06:00Z">
        <w:r w:rsidR="00F64348" w:rsidRPr="00F64348">
          <w:rPr>
            <w:rFonts w:ascii="Times New Roman" w:hAnsi="Times New Roman" w:cs="Times New Roman"/>
            <w:sz w:val="24"/>
            <w:szCs w:val="24"/>
            <w:rPrChange w:id="92" w:author="Johan du Toit" w:date="2016-05-11T14:06:00Z">
              <w:rPr>
                <w:rFonts w:ascii="Times New Roman" w:hAnsi="Times New Roman" w:cs="Times New Roman"/>
                <w:sz w:val="24"/>
                <w:szCs w:val="24"/>
                <w:vertAlign w:val="superscript"/>
              </w:rPr>
            </w:rPrChange>
          </w:rPr>
          <w:t>°</w:t>
        </w:r>
      </w:ins>
      <w:del w:id="93" w:author="Johan du Toit" w:date="2016-05-11T14:06:00Z">
        <w:r w:rsidR="009333D8" w:rsidRPr="00CC4893" w:rsidDel="00F64348">
          <w:rPr>
            <w:rFonts w:ascii="Times New Roman" w:hAnsi="Times New Roman" w:cs="Times New Roman"/>
            <w:sz w:val="24"/>
            <w:szCs w:val="24"/>
            <w:vertAlign w:val="superscript"/>
          </w:rPr>
          <w:delText>0</w:delText>
        </w:r>
      </w:del>
      <w:r w:rsidR="009333D8" w:rsidRPr="00CC4893">
        <w:rPr>
          <w:rFonts w:ascii="Times New Roman" w:hAnsi="Times New Roman" w:cs="Times New Roman"/>
          <w:sz w:val="24"/>
          <w:szCs w:val="24"/>
        </w:rPr>
        <w:t>33’39’’N 33</w:t>
      </w:r>
      <w:ins w:id="94" w:author="Johan du Toit" w:date="2016-05-11T14:06:00Z">
        <w:r w:rsidR="00F64348">
          <w:rPr>
            <w:rFonts w:ascii="Times New Roman" w:hAnsi="Times New Roman" w:cs="Times New Roman"/>
            <w:sz w:val="24"/>
            <w:szCs w:val="24"/>
          </w:rPr>
          <w:t>°</w:t>
        </w:r>
      </w:ins>
      <w:del w:id="95" w:author="Johan du Toit" w:date="2016-05-11T14:06:00Z">
        <w:r w:rsidR="009333D8" w:rsidRPr="00CC4893" w:rsidDel="00F64348">
          <w:rPr>
            <w:rFonts w:ascii="Times New Roman" w:hAnsi="Times New Roman" w:cs="Times New Roman"/>
            <w:sz w:val="24"/>
            <w:szCs w:val="24"/>
            <w:vertAlign w:val="superscript"/>
          </w:rPr>
          <w:delText>0</w:delText>
        </w:r>
      </w:del>
      <w:r w:rsidR="009333D8" w:rsidRPr="00CC4893">
        <w:rPr>
          <w:rFonts w:ascii="Times New Roman" w:hAnsi="Times New Roman" w:cs="Times New Roman"/>
          <w:sz w:val="24"/>
          <w:szCs w:val="24"/>
        </w:rPr>
        <w:t>21’25’’E)</w:t>
      </w:r>
      <w:ins w:id="96" w:author="Johan du Toit" w:date="2016-05-11T14:04:00Z">
        <w:r w:rsidR="00F64348">
          <w:rPr>
            <w:rFonts w:ascii="Times New Roman" w:hAnsi="Times New Roman" w:cs="Times New Roman"/>
            <w:sz w:val="24"/>
            <w:szCs w:val="24"/>
          </w:rPr>
          <w:t xml:space="preserve"> during August 2015</w:t>
        </w:r>
      </w:ins>
      <w:r w:rsidR="004C0C48" w:rsidRPr="00CC4893">
        <w:rPr>
          <w:rFonts w:ascii="Times New Roman" w:hAnsi="Times New Roman" w:cs="Times New Roman"/>
          <w:sz w:val="24"/>
          <w:szCs w:val="24"/>
        </w:rPr>
        <w:t xml:space="preserve">. </w:t>
      </w:r>
      <w:r w:rsidR="00176F87" w:rsidRPr="00CC4893">
        <w:rPr>
          <w:rFonts w:ascii="Times New Roman" w:hAnsi="Times New Roman" w:cs="Times New Roman"/>
          <w:sz w:val="24"/>
          <w:szCs w:val="24"/>
        </w:rPr>
        <w:t>Annual temperature</w:t>
      </w:r>
      <w:r w:rsidR="004C0C48" w:rsidRPr="00CC4893">
        <w:rPr>
          <w:rFonts w:ascii="Times New Roman" w:hAnsi="Times New Roman" w:cs="Times New Roman"/>
          <w:sz w:val="24"/>
          <w:szCs w:val="24"/>
        </w:rPr>
        <w:t xml:space="preserve"> </w:t>
      </w:r>
      <w:ins w:id="97" w:author="Johan du Toit" w:date="2016-05-11T14:25:00Z">
        <w:r w:rsidR="00954812">
          <w:rPr>
            <w:rFonts w:ascii="Times New Roman" w:hAnsi="Times New Roman" w:cs="Times New Roman"/>
            <w:sz w:val="24"/>
            <w:szCs w:val="24"/>
          </w:rPr>
          <w:t xml:space="preserve">there </w:t>
        </w:r>
      </w:ins>
      <w:r w:rsidR="004C0C48" w:rsidRPr="00CC4893">
        <w:rPr>
          <w:rFonts w:ascii="Times New Roman" w:hAnsi="Times New Roman" w:cs="Times New Roman"/>
          <w:sz w:val="24"/>
          <w:szCs w:val="24"/>
        </w:rPr>
        <w:t xml:space="preserve">is </w:t>
      </w:r>
      <w:r w:rsidR="003F0C62" w:rsidRPr="00CC4893">
        <w:rPr>
          <w:rFonts w:ascii="Times New Roman" w:hAnsi="Times New Roman" w:cs="Times New Roman"/>
          <w:sz w:val="24"/>
          <w:szCs w:val="24"/>
        </w:rPr>
        <w:t>fairly</w:t>
      </w:r>
      <w:r w:rsidR="00176F87" w:rsidRPr="00CC4893">
        <w:rPr>
          <w:rFonts w:ascii="Times New Roman" w:hAnsi="Times New Roman" w:cs="Times New Roman"/>
          <w:sz w:val="24"/>
          <w:szCs w:val="24"/>
        </w:rPr>
        <w:t xml:space="preserve"> constant</w:t>
      </w:r>
      <w:ins w:id="98" w:author="Johan du Toit" w:date="2016-05-11T14:02:00Z">
        <w:r>
          <w:rPr>
            <w:rFonts w:ascii="Times New Roman" w:hAnsi="Times New Roman" w:cs="Times New Roman"/>
            <w:sz w:val="24"/>
            <w:szCs w:val="24"/>
          </w:rPr>
          <w:t xml:space="preserve"> with </w:t>
        </w:r>
      </w:ins>
      <w:ins w:id="99" w:author="Johan du Toit" w:date="2016-05-11T14:03:00Z">
        <w:r w:rsidR="00F64348">
          <w:rPr>
            <w:rFonts w:ascii="Times New Roman" w:hAnsi="Times New Roman" w:cs="Times New Roman"/>
            <w:sz w:val="24"/>
            <w:szCs w:val="24"/>
          </w:rPr>
          <w:t>a typical daily maximum of 27</w:t>
        </w:r>
      </w:ins>
      <w:ins w:id="100" w:author="Johan du Toit" w:date="2016-05-11T14:06:00Z">
        <w:r w:rsidR="00F64348">
          <w:rPr>
            <w:rFonts w:ascii="Times New Roman" w:hAnsi="Times New Roman" w:cs="Times New Roman"/>
            <w:sz w:val="24"/>
            <w:szCs w:val="24"/>
          </w:rPr>
          <w:t>°</w:t>
        </w:r>
      </w:ins>
      <w:ins w:id="101" w:author="Johan du Toit" w:date="2016-05-11T14:03:00Z">
        <w:r w:rsidR="00F64348">
          <w:rPr>
            <w:rFonts w:ascii="Times New Roman" w:hAnsi="Times New Roman" w:cs="Times New Roman"/>
            <w:sz w:val="24"/>
            <w:szCs w:val="24"/>
          </w:rPr>
          <w:t>C and minimum of 15</w:t>
        </w:r>
      </w:ins>
      <w:ins w:id="102" w:author="Johan du Toit" w:date="2016-05-11T14:05:00Z">
        <w:r w:rsidR="00F64348">
          <w:rPr>
            <w:rFonts w:ascii="Times New Roman" w:hAnsi="Times New Roman" w:cs="Times New Roman"/>
            <w:sz w:val="24"/>
            <w:szCs w:val="24"/>
          </w:rPr>
          <w:t>°</w:t>
        </w:r>
      </w:ins>
      <w:ins w:id="103" w:author="Johan du Toit" w:date="2016-05-11T14:03:00Z">
        <w:r w:rsidR="00F64348">
          <w:rPr>
            <w:rFonts w:ascii="Times New Roman" w:hAnsi="Times New Roman" w:cs="Times New Roman"/>
            <w:sz w:val="24"/>
            <w:szCs w:val="24"/>
          </w:rPr>
          <w:t>C</w:t>
        </w:r>
      </w:ins>
      <w:del w:id="104" w:author="Johan du Toit" w:date="2016-05-11T14:02:00Z">
        <w:r w:rsidR="00194F01" w:rsidRPr="00CC4893" w:rsidDel="009F58C3">
          <w:rPr>
            <w:rFonts w:ascii="Times New Roman" w:hAnsi="Times New Roman" w:cs="Times New Roman"/>
            <w:sz w:val="24"/>
            <w:szCs w:val="24"/>
          </w:rPr>
          <w:delText>,</w:delText>
        </w:r>
      </w:del>
      <w:r w:rsidR="00194F01" w:rsidRPr="00CC4893">
        <w:rPr>
          <w:rFonts w:ascii="Times New Roman" w:hAnsi="Times New Roman" w:cs="Times New Roman"/>
          <w:sz w:val="24"/>
          <w:szCs w:val="24"/>
        </w:rPr>
        <w:t xml:space="preserve"> </w:t>
      </w:r>
      <w:ins w:id="105" w:author="Johan du Toit" w:date="2016-05-11T14:11:00Z">
        <w:r w:rsidR="00F64348">
          <w:rPr>
            <w:rFonts w:ascii="Times New Roman" w:hAnsi="Times New Roman" w:cs="Times New Roman"/>
            <w:sz w:val="24"/>
            <w:szCs w:val="24"/>
          </w:rPr>
          <w:t xml:space="preserve">at </w:t>
        </w:r>
      </w:ins>
      <w:del w:id="106" w:author="Johan du Toit" w:date="2016-05-11T14:10:00Z">
        <w:r w:rsidR="00194F01" w:rsidRPr="00CC4893" w:rsidDel="00F64348">
          <w:rPr>
            <w:rFonts w:ascii="Times New Roman" w:hAnsi="Times New Roman" w:cs="Times New Roman"/>
            <w:sz w:val="24"/>
            <w:szCs w:val="24"/>
          </w:rPr>
          <w:delText xml:space="preserve">with </w:delText>
        </w:r>
      </w:del>
      <w:r w:rsidR="00194F01" w:rsidRPr="00CC4893">
        <w:rPr>
          <w:rFonts w:ascii="Times New Roman" w:hAnsi="Times New Roman" w:cs="Times New Roman"/>
          <w:sz w:val="24"/>
          <w:szCs w:val="24"/>
        </w:rPr>
        <w:t xml:space="preserve">an </w:t>
      </w:r>
      <w:r w:rsidR="00176F87" w:rsidRPr="00CC4893">
        <w:rPr>
          <w:rFonts w:ascii="Times New Roman" w:hAnsi="Times New Roman" w:cs="Times New Roman"/>
          <w:sz w:val="24"/>
          <w:szCs w:val="24"/>
        </w:rPr>
        <w:t>elevation</w:t>
      </w:r>
      <w:ins w:id="107" w:author="Johan du Toit" w:date="2016-05-11T14:11:00Z">
        <w:r w:rsidR="00F64348">
          <w:rPr>
            <w:rFonts w:ascii="Times New Roman" w:hAnsi="Times New Roman" w:cs="Times New Roman"/>
            <w:sz w:val="24"/>
            <w:szCs w:val="24"/>
          </w:rPr>
          <w:t xml:space="preserve"> of 14</w:t>
        </w:r>
      </w:ins>
      <w:del w:id="108" w:author="Johan du Toit" w:date="2016-05-11T14:11:00Z">
        <w:r w:rsidR="00176F87" w:rsidRPr="00CC4893" w:rsidDel="00F64348">
          <w:rPr>
            <w:rFonts w:ascii="Times New Roman" w:hAnsi="Times New Roman" w:cs="Times New Roman"/>
            <w:sz w:val="24"/>
            <w:szCs w:val="24"/>
          </w:rPr>
          <w:delText xml:space="preserve">al range of </w:delText>
        </w:r>
        <w:r w:rsidR="009333D8" w:rsidRPr="00CC4893" w:rsidDel="00F64348">
          <w:rPr>
            <w:rFonts w:ascii="Times New Roman" w:hAnsi="Times New Roman" w:cs="Times New Roman"/>
            <w:sz w:val="24"/>
            <w:szCs w:val="24"/>
          </w:rPr>
          <w:delText>1100-16</w:delText>
        </w:r>
      </w:del>
      <w:r w:rsidR="009333D8" w:rsidRPr="00CC4893">
        <w:rPr>
          <w:rFonts w:ascii="Times New Roman" w:hAnsi="Times New Roman" w:cs="Times New Roman"/>
          <w:sz w:val="24"/>
          <w:szCs w:val="24"/>
        </w:rPr>
        <w:t>00</w:t>
      </w:r>
      <w:ins w:id="109" w:author="Johan du Toit" w:date="2016-05-11T14:11:00Z">
        <w:r w:rsidR="00F64348">
          <w:rPr>
            <w:rFonts w:ascii="Times New Roman" w:hAnsi="Times New Roman" w:cs="Times New Roman"/>
            <w:sz w:val="24"/>
            <w:szCs w:val="24"/>
          </w:rPr>
          <w:t xml:space="preserve"> </w:t>
        </w:r>
      </w:ins>
      <w:r w:rsidR="009333D8" w:rsidRPr="00CC4893">
        <w:rPr>
          <w:rFonts w:ascii="Times New Roman" w:hAnsi="Times New Roman" w:cs="Times New Roman"/>
          <w:sz w:val="24"/>
          <w:szCs w:val="24"/>
        </w:rPr>
        <w:t>m</w:t>
      </w:r>
      <w:ins w:id="110" w:author="Johan du Toit" w:date="2016-05-11T14:12:00Z">
        <w:r w:rsidR="00F64348">
          <w:rPr>
            <w:rFonts w:ascii="Times New Roman" w:hAnsi="Times New Roman" w:cs="Times New Roman"/>
            <w:sz w:val="24"/>
            <w:szCs w:val="24"/>
          </w:rPr>
          <w:t>.  The annual r</w:t>
        </w:r>
      </w:ins>
      <w:del w:id="111" w:author="Johan du Toit" w:date="2016-05-11T14:12:00Z">
        <w:r w:rsidR="004C0C48" w:rsidRPr="00CC4893" w:rsidDel="00F64348">
          <w:rPr>
            <w:rFonts w:ascii="Times New Roman" w:hAnsi="Times New Roman" w:cs="Times New Roman"/>
            <w:sz w:val="24"/>
            <w:szCs w:val="24"/>
          </w:rPr>
          <w:delText xml:space="preserve"> </w:delText>
        </w:r>
        <w:r w:rsidR="00194F01" w:rsidRPr="00CC4893" w:rsidDel="00F64348">
          <w:rPr>
            <w:rFonts w:ascii="Times New Roman" w:hAnsi="Times New Roman" w:cs="Times New Roman"/>
            <w:sz w:val="24"/>
            <w:szCs w:val="24"/>
          </w:rPr>
          <w:delText xml:space="preserve">and </w:delText>
        </w:r>
        <w:r w:rsidR="004C0C48" w:rsidRPr="00CC4893" w:rsidDel="00F64348">
          <w:rPr>
            <w:rFonts w:ascii="Times New Roman" w:hAnsi="Times New Roman" w:cs="Times New Roman"/>
            <w:sz w:val="24"/>
            <w:szCs w:val="24"/>
          </w:rPr>
          <w:delText>r</w:delText>
        </w:r>
      </w:del>
      <w:r w:rsidR="004C0C48" w:rsidRPr="00CC4893">
        <w:rPr>
          <w:rFonts w:ascii="Times New Roman" w:hAnsi="Times New Roman" w:cs="Times New Roman"/>
          <w:sz w:val="24"/>
          <w:szCs w:val="24"/>
        </w:rPr>
        <w:t xml:space="preserve">ainfall </w:t>
      </w:r>
      <w:r w:rsidR="00194F01" w:rsidRPr="00CC4893">
        <w:rPr>
          <w:rFonts w:ascii="Times New Roman" w:hAnsi="Times New Roman" w:cs="Times New Roman"/>
          <w:sz w:val="24"/>
          <w:szCs w:val="24"/>
        </w:rPr>
        <w:t xml:space="preserve">of </w:t>
      </w:r>
      <w:r w:rsidR="009333D8" w:rsidRPr="00CC4893">
        <w:rPr>
          <w:rFonts w:ascii="Times New Roman" w:hAnsi="Times New Roman" w:cs="Times New Roman"/>
          <w:sz w:val="24"/>
          <w:szCs w:val="24"/>
        </w:rPr>
        <w:t>~1550</w:t>
      </w:r>
      <w:ins w:id="112" w:author="Johan du Toit" w:date="2016-05-11T14:12:00Z">
        <w:r w:rsidR="00F64348">
          <w:rPr>
            <w:rFonts w:ascii="Times New Roman" w:hAnsi="Times New Roman" w:cs="Times New Roman"/>
            <w:sz w:val="24"/>
            <w:szCs w:val="24"/>
          </w:rPr>
          <w:t xml:space="preserve"> </w:t>
        </w:r>
      </w:ins>
      <w:r w:rsidR="009333D8" w:rsidRPr="00CC4893">
        <w:rPr>
          <w:rFonts w:ascii="Times New Roman" w:hAnsi="Times New Roman" w:cs="Times New Roman"/>
          <w:sz w:val="24"/>
          <w:szCs w:val="24"/>
        </w:rPr>
        <w:t>mm</w:t>
      </w:r>
      <w:ins w:id="113" w:author="Johan du Toit" w:date="2016-05-11T14:13:00Z">
        <w:r w:rsidR="000214A4">
          <w:rPr>
            <w:rFonts w:ascii="Times New Roman" w:hAnsi="Times New Roman" w:cs="Times New Roman"/>
            <w:sz w:val="24"/>
            <w:szCs w:val="24"/>
          </w:rPr>
          <w:t xml:space="preserve"> </w:t>
        </w:r>
      </w:ins>
      <w:del w:id="114" w:author="Johan du Toit" w:date="2016-05-11T14:13:00Z">
        <w:r w:rsidR="00194F01" w:rsidRPr="00CC4893" w:rsidDel="000214A4">
          <w:rPr>
            <w:rFonts w:ascii="Times New Roman" w:hAnsi="Times New Roman" w:cs="Times New Roman"/>
            <w:sz w:val="24"/>
            <w:szCs w:val="24"/>
          </w:rPr>
          <w:delText>,</w:delText>
        </w:r>
        <w:r w:rsidR="00176F87" w:rsidRPr="00CC4893" w:rsidDel="000214A4">
          <w:rPr>
            <w:rFonts w:ascii="Times New Roman" w:hAnsi="Times New Roman" w:cs="Times New Roman"/>
            <w:sz w:val="24"/>
            <w:szCs w:val="24"/>
          </w:rPr>
          <w:delText xml:space="preserve"> </w:delText>
        </w:r>
      </w:del>
      <w:ins w:id="115" w:author="Johan du Toit" w:date="2016-05-11T14:21:00Z">
        <w:r w:rsidR="000214A4">
          <w:rPr>
            <w:rFonts w:ascii="Times New Roman" w:hAnsi="Times New Roman" w:cs="Times New Roman"/>
            <w:sz w:val="24"/>
            <w:szCs w:val="24"/>
          </w:rPr>
          <w:t xml:space="preserve">is bimodal with </w:t>
        </w:r>
      </w:ins>
      <w:del w:id="116" w:author="Johan du Toit" w:date="2016-05-11T14:21:00Z">
        <w:r w:rsidR="00176F87" w:rsidRPr="00CC4893" w:rsidDel="000214A4">
          <w:rPr>
            <w:rFonts w:ascii="Times New Roman" w:hAnsi="Times New Roman" w:cs="Times New Roman"/>
            <w:sz w:val="24"/>
            <w:szCs w:val="24"/>
          </w:rPr>
          <w:delText>occur</w:delText>
        </w:r>
      </w:del>
      <w:del w:id="117" w:author="Johan du Toit" w:date="2016-05-11T14:13:00Z">
        <w:r w:rsidR="00176F87" w:rsidRPr="00CC4893" w:rsidDel="000214A4">
          <w:rPr>
            <w:rFonts w:ascii="Times New Roman" w:hAnsi="Times New Roman" w:cs="Times New Roman"/>
            <w:sz w:val="24"/>
            <w:szCs w:val="24"/>
          </w:rPr>
          <w:delText>ring</w:delText>
        </w:r>
      </w:del>
      <w:del w:id="118" w:author="Johan du Toit" w:date="2016-05-11T14:20:00Z">
        <w:r w:rsidR="00194F01" w:rsidRPr="00CC4893" w:rsidDel="000214A4">
          <w:rPr>
            <w:rFonts w:ascii="Times New Roman" w:hAnsi="Times New Roman" w:cs="Times New Roman"/>
            <w:sz w:val="24"/>
            <w:szCs w:val="24"/>
          </w:rPr>
          <w:delText xml:space="preserve"> mostly in</w:delText>
        </w:r>
        <w:r w:rsidR="004C0C48" w:rsidRPr="00CC4893" w:rsidDel="000214A4">
          <w:rPr>
            <w:rFonts w:ascii="Times New Roman" w:hAnsi="Times New Roman" w:cs="Times New Roman"/>
            <w:sz w:val="24"/>
            <w:szCs w:val="24"/>
          </w:rPr>
          <w:delText xml:space="preserve"> two </w:delText>
        </w:r>
      </w:del>
      <w:r w:rsidR="004C0C48" w:rsidRPr="00CC4893">
        <w:rPr>
          <w:rFonts w:ascii="Times New Roman" w:hAnsi="Times New Roman" w:cs="Times New Roman"/>
          <w:sz w:val="24"/>
          <w:szCs w:val="24"/>
        </w:rPr>
        <w:t>rainy seasons</w:t>
      </w:r>
      <w:ins w:id="119" w:author="Johan du Toit" w:date="2016-05-11T14:13:00Z">
        <w:r w:rsidR="000214A4">
          <w:rPr>
            <w:rFonts w:ascii="Times New Roman" w:hAnsi="Times New Roman" w:cs="Times New Roman"/>
            <w:sz w:val="24"/>
            <w:szCs w:val="24"/>
          </w:rPr>
          <w:t xml:space="preserve"> in </w:t>
        </w:r>
      </w:ins>
      <w:del w:id="120" w:author="Johan du Toit" w:date="2016-05-11T14:13:00Z">
        <w:r w:rsidR="00176F87" w:rsidRPr="00CC4893" w:rsidDel="000214A4">
          <w:rPr>
            <w:rFonts w:ascii="Times New Roman" w:hAnsi="Times New Roman" w:cs="Times New Roman"/>
            <w:sz w:val="24"/>
            <w:szCs w:val="24"/>
          </w:rPr>
          <w:delText xml:space="preserve">, </w:delText>
        </w:r>
      </w:del>
      <w:ins w:id="121" w:author="Johan du Toit" w:date="2016-05-11T14:13:00Z">
        <w:r w:rsidR="000214A4">
          <w:rPr>
            <w:rFonts w:ascii="Times New Roman" w:hAnsi="Times New Roman" w:cs="Times New Roman"/>
            <w:sz w:val="24"/>
            <w:szCs w:val="24"/>
          </w:rPr>
          <w:t>March–</w:t>
        </w:r>
        <w:r w:rsidR="000214A4" w:rsidRPr="000214A4">
          <w:rPr>
            <w:rFonts w:ascii="Times New Roman" w:hAnsi="Times New Roman" w:cs="Times New Roman"/>
            <w:sz w:val="24"/>
            <w:szCs w:val="24"/>
          </w:rPr>
          <w:t xml:space="preserve">May </w:t>
        </w:r>
        <w:r w:rsidR="000214A4">
          <w:rPr>
            <w:rFonts w:ascii="Times New Roman" w:hAnsi="Times New Roman" w:cs="Times New Roman"/>
            <w:sz w:val="24"/>
            <w:szCs w:val="24"/>
          </w:rPr>
          <w:t xml:space="preserve">and </w:t>
        </w:r>
      </w:ins>
      <w:r w:rsidR="00176F87" w:rsidRPr="00CC4893">
        <w:rPr>
          <w:rFonts w:ascii="Times New Roman" w:hAnsi="Times New Roman" w:cs="Times New Roman"/>
          <w:sz w:val="24"/>
          <w:szCs w:val="24"/>
        </w:rPr>
        <w:t>August</w:t>
      </w:r>
      <w:del w:id="122" w:author="Johan du Toit" w:date="2016-05-11T14:13:00Z">
        <w:r w:rsidR="00176F87" w:rsidRPr="00CC4893" w:rsidDel="000214A4">
          <w:rPr>
            <w:rFonts w:ascii="Times New Roman" w:hAnsi="Times New Roman" w:cs="Times New Roman"/>
            <w:sz w:val="24"/>
            <w:szCs w:val="24"/>
          </w:rPr>
          <w:delText xml:space="preserve"> </w:delText>
        </w:r>
      </w:del>
      <w:r w:rsidR="00176F87" w:rsidRPr="00CC4893">
        <w:rPr>
          <w:rFonts w:ascii="Times New Roman" w:hAnsi="Times New Roman" w:cs="Times New Roman"/>
          <w:sz w:val="24"/>
          <w:szCs w:val="24"/>
        </w:rPr>
        <w:t>–</w:t>
      </w:r>
      <w:del w:id="123" w:author="Johan du Toit" w:date="2016-05-11T14:13:00Z">
        <w:r w:rsidR="009333D8" w:rsidRPr="00CC4893" w:rsidDel="000214A4">
          <w:rPr>
            <w:rFonts w:ascii="Times New Roman" w:hAnsi="Times New Roman" w:cs="Times New Roman"/>
            <w:sz w:val="24"/>
            <w:szCs w:val="24"/>
          </w:rPr>
          <w:delText xml:space="preserve"> </w:delText>
        </w:r>
      </w:del>
      <w:r w:rsidR="009333D8" w:rsidRPr="00CC4893">
        <w:rPr>
          <w:rFonts w:ascii="Times New Roman" w:hAnsi="Times New Roman" w:cs="Times New Roman"/>
          <w:sz w:val="24"/>
          <w:szCs w:val="24"/>
        </w:rPr>
        <w:t>December</w:t>
      </w:r>
      <w:ins w:id="124" w:author="Johan du Toit" w:date="2016-05-11T16:31:00Z">
        <w:r w:rsidR="00B00023">
          <w:rPr>
            <w:rFonts w:ascii="Times New Roman" w:hAnsi="Times New Roman" w:cs="Times New Roman"/>
            <w:sz w:val="24"/>
            <w:szCs w:val="24"/>
          </w:rPr>
          <w:t xml:space="preserve"> and t</w:t>
        </w:r>
      </w:ins>
      <w:del w:id="125" w:author="Johan du Toit" w:date="2016-05-11T16:31:00Z">
        <w:r w:rsidR="009333D8" w:rsidRPr="00CC4893" w:rsidDel="00B00023">
          <w:rPr>
            <w:rFonts w:ascii="Times New Roman" w:hAnsi="Times New Roman" w:cs="Times New Roman"/>
            <w:sz w:val="24"/>
            <w:szCs w:val="24"/>
          </w:rPr>
          <w:delText xml:space="preserve"> </w:delText>
        </w:r>
      </w:del>
      <w:del w:id="126" w:author="Johan du Toit" w:date="2016-05-11T14:15:00Z">
        <w:r w:rsidR="009333D8" w:rsidRPr="00CC4893" w:rsidDel="000214A4">
          <w:rPr>
            <w:rFonts w:ascii="Times New Roman" w:hAnsi="Times New Roman" w:cs="Times New Roman"/>
            <w:sz w:val="24"/>
            <w:szCs w:val="24"/>
          </w:rPr>
          <w:delText xml:space="preserve">and </w:delText>
        </w:r>
      </w:del>
      <w:del w:id="127" w:author="Johan du Toit" w:date="2016-05-11T14:13:00Z">
        <w:r w:rsidR="009333D8" w:rsidRPr="00CC4893" w:rsidDel="000214A4">
          <w:rPr>
            <w:rFonts w:ascii="Times New Roman" w:hAnsi="Times New Roman" w:cs="Times New Roman"/>
            <w:sz w:val="24"/>
            <w:szCs w:val="24"/>
          </w:rPr>
          <w:delText xml:space="preserve">March – May </w:delText>
        </w:r>
      </w:del>
      <w:del w:id="128" w:author="Johan du Toit" w:date="2016-05-11T16:31:00Z">
        <w:r w:rsidR="009333D8" w:rsidRPr="00CC4893" w:rsidDel="00B00023">
          <w:rPr>
            <w:rFonts w:ascii="Times New Roman" w:hAnsi="Times New Roman" w:cs="Times New Roman"/>
            <w:sz w:val="24"/>
            <w:szCs w:val="24"/>
          </w:rPr>
          <w:delText>(</w:delText>
        </w:r>
      </w:del>
      <w:del w:id="129" w:author="Johan du Toit" w:date="2016-05-11T14:14:00Z">
        <w:r w:rsidR="009333D8" w:rsidRPr="00CC4893" w:rsidDel="000214A4">
          <w:rPr>
            <w:rFonts w:ascii="Times New Roman" w:hAnsi="Times New Roman" w:cs="Times New Roman"/>
            <w:sz w:val="24"/>
            <w:szCs w:val="24"/>
          </w:rPr>
          <w:delText>Nummelin</w:delText>
        </w:r>
        <w:r w:rsidR="00176F87" w:rsidRPr="00CC4893" w:rsidDel="000214A4">
          <w:rPr>
            <w:rFonts w:ascii="Times New Roman" w:hAnsi="Times New Roman" w:cs="Times New Roman"/>
            <w:sz w:val="24"/>
            <w:szCs w:val="24"/>
          </w:rPr>
          <w:delText xml:space="preserve"> and Hanski</w:delText>
        </w:r>
        <w:r w:rsidR="009333D8" w:rsidRPr="00CC4893" w:rsidDel="000214A4">
          <w:rPr>
            <w:rFonts w:ascii="Times New Roman" w:hAnsi="Times New Roman" w:cs="Times New Roman"/>
            <w:sz w:val="24"/>
            <w:szCs w:val="24"/>
          </w:rPr>
          <w:delText xml:space="preserve"> 1989; </w:delText>
        </w:r>
      </w:del>
      <w:del w:id="130" w:author="Johan du Toit" w:date="2016-05-11T16:31:00Z">
        <w:r w:rsidR="009333D8" w:rsidRPr="00CC4893" w:rsidDel="00B00023">
          <w:rPr>
            <w:rFonts w:ascii="Times New Roman" w:hAnsi="Times New Roman" w:cs="Times New Roman"/>
            <w:sz w:val="24"/>
            <w:szCs w:val="24"/>
          </w:rPr>
          <w:delText>Nummelin 1990)</w:delText>
        </w:r>
        <w:r w:rsidR="004C0C48" w:rsidRPr="00CC4893" w:rsidDel="00B00023">
          <w:rPr>
            <w:rFonts w:ascii="Times New Roman" w:hAnsi="Times New Roman" w:cs="Times New Roman"/>
            <w:sz w:val="24"/>
            <w:szCs w:val="24"/>
          </w:rPr>
          <w:delText xml:space="preserve">. </w:delText>
        </w:r>
      </w:del>
      <w:ins w:id="131" w:author="Johan du Toit" w:date="2016-05-11T13:58:00Z">
        <w:r>
          <w:rPr>
            <w:rFonts w:ascii="Times New Roman" w:hAnsi="Times New Roman" w:cs="Times New Roman"/>
            <w:sz w:val="24"/>
            <w:szCs w:val="24"/>
          </w:rPr>
          <w:t xml:space="preserve">he vegetation is mostly closed-canopy moist evergreen forest.  </w:t>
        </w:r>
      </w:ins>
      <w:r w:rsidR="004C0C48" w:rsidRPr="00CC4893">
        <w:rPr>
          <w:rFonts w:ascii="Times New Roman" w:hAnsi="Times New Roman" w:cs="Times New Roman"/>
          <w:sz w:val="24"/>
          <w:szCs w:val="24"/>
        </w:rPr>
        <w:t xml:space="preserve">The </w:t>
      </w:r>
      <w:r w:rsidR="00176F87" w:rsidRPr="00CC4893">
        <w:rPr>
          <w:rFonts w:ascii="Times New Roman" w:hAnsi="Times New Roman" w:cs="Times New Roman"/>
          <w:sz w:val="24"/>
          <w:szCs w:val="24"/>
        </w:rPr>
        <w:t>dung b</w:t>
      </w:r>
      <w:r w:rsidR="004C0C48" w:rsidRPr="00CC4893">
        <w:rPr>
          <w:rFonts w:ascii="Times New Roman" w:hAnsi="Times New Roman" w:cs="Times New Roman"/>
          <w:sz w:val="24"/>
          <w:szCs w:val="24"/>
        </w:rPr>
        <w:t>eetle</w:t>
      </w:r>
      <w:r w:rsidR="00176F87" w:rsidRPr="00CC4893">
        <w:rPr>
          <w:rFonts w:ascii="Times New Roman" w:hAnsi="Times New Roman" w:cs="Times New Roman"/>
          <w:sz w:val="24"/>
          <w:szCs w:val="24"/>
        </w:rPr>
        <w:t>s of Kibale</w:t>
      </w:r>
      <w:del w:id="132" w:author="Johan du Toit" w:date="2016-05-11T14:18:00Z">
        <w:r w:rsidR="004C0C48" w:rsidRPr="00CC4893" w:rsidDel="000214A4">
          <w:rPr>
            <w:rFonts w:ascii="Times New Roman" w:hAnsi="Times New Roman" w:cs="Times New Roman"/>
            <w:sz w:val="24"/>
            <w:szCs w:val="24"/>
          </w:rPr>
          <w:delText xml:space="preserve"> wer</w:delText>
        </w:r>
        <w:r w:rsidR="009333D8" w:rsidRPr="00CC4893" w:rsidDel="000214A4">
          <w:rPr>
            <w:rFonts w:ascii="Times New Roman" w:hAnsi="Times New Roman" w:cs="Times New Roman"/>
            <w:sz w:val="24"/>
            <w:szCs w:val="24"/>
          </w:rPr>
          <w:delText>e studied by</w:delText>
        </w:r>
      </w:del>
      <w:r w:rsidR="009333D8" w:rsidRPr="00CC4893">
        <w:rPr>
          <w:rFonts w:ascii="Times New Roman" w:hAnsi="Times New Roman" w:cs="Times New Roman"/>
          <w:sz w:val="24"/>
          <w:szCs w:val="24"/>
        </w:rPr>
        <w:t xml:space="preserve"> </w:t>
      </w:r>
      <w:ins w:id="133" w:author="Johan du Toit" w:date="2016-05-11T14:17:00Z">
        <w:r w:rsidR="001373A8">
          <w:rPr>
            <w:rFonts w:ascii="Times New Roman" w:hAnsi="Times New Roman" w:cs="Times New Roman"/>
            <w:sz w:val="24"/>
            <w:szCs w:val="24"/>
          </w:rPr>
          <w:t xml:space="preserve">are </w:t>
        </w:r>
        <w:r w:rsidR="000214A4">
          <w:rPr>
            <w:rFonts w:ascii="Times New Roman" w:hAnsi="Times New Roman" w:cs="Times New Roman"/>
            <w:sz w:val="24"/>
            <w:szCs w:val="24"/>
          </w:rPr>
          <w:t xml:space="preserve">well represented across </w:t>
        </w:r>
      </w:ins>
      <w:del w:id="134" w:author="Johan du Toit" w:date="2016-05-11T14:17:00Z">
        <w:r w:rsidR="004C0C48" w:rsidRPr="00CC4893" w:rsidDel="000214A4">
          <w:rPr>
            <w:rFonts w:ascii="Times New Roman" w:hAnsi="Times New Roman" w:cs="Times New Roman"/>
            <w:sz w:val="24"/>
            <w:szCs w:val="24"/>
          </w:rPr>
          <w:delText xml:space="preserve"> who described a rich community in terms of numbers and </w:delText>
        </w:r>
      </w:del>
      <w:r w:rsidR="004C0C48" w:rsidRPr="00CC4893">
        <w:rPr>
          <w:rFonts w:ascii="Times New Roman" w:hAnsi="Times New Roman" w:cs="Times New Roman"/>
          <w:sz w:val="24"/>
          <w:szCs w:val="24"/>
        </w:rPr>
        <w:t xml:space="preserve">functional </w:t>
      </w:r>
      <w:ins w:id="135" w:author="Johan du Toit" w:date="2016-05-11T14:26:00Z">
        <w:r w:rsidR="00954812">
          <w:rPr>
            <w:rFonts w:ascii="Times New Roman" w:hAnsi="Times New Roman" w:cs="Times New Roman"/>
            <w:sz w:val="24"/>
            <w:szCs w:val="24"/>
          </w:rPr>
          <w:t xml:space="preserve">groups </w:t>
        </w:r>
      </w:ins>
      <w:del w:id="136" w:author="Johan du Toit" w:date="2016-05-11T14:26:00Z">
        <w:r w:rsidR="004C0C48" w:rsidRPr="00CC4893" w:rsidDel="00954812">
          <w:rPr>
            <w:rFonts w:ascii="Times New Roman" w:hAnsi="Times New Roman" w:cs="Times New Roman"/>
            <w:sz w:val="24"/>
            <w:szCs w:val="24"/>
          </w:rPr>
          <w:delText>types</w:delText>
        </w:r>
        <w:r w:rsidR="00176F87" w:rsidRPr="00CC4893" w:rsidDel="00954812">
          <w:rPr>
            <w:rFonts w:ascii="Times New Roman" w:hAnsi="Times New Roman" w:cs="Times New Roman"/>
            <w:sz w:val="24"/>
            <w:szCs w:val="24"/>
          </w:rPr>
          <w:delText xml:space="preserve"> </w:delText>
        </w:r>
      </w:del>
      <w:r w:rsidR="00176F87" w:rsidRPr="00CC4893">
        <w:rPr>
          <w:rFonts w:ascii="Times New Roman" w:hAnsi="Times New Roman" w:cs="Times New Roman"/>
          <w:sz w:val="24"/>
          <w:szCs w:val="24"/>
        </w:rPr>
        <w:t>but</w:t>
      </w:r>
      <w:r w:rsidR="004C0C48" w:rsidRPr="00CC4893">
        <w:rPr>
          <w:rFonts w:ascii="Times New Roman" w:hAnsi="Times New Roman" w:cs="Times New Roman"/>
          <w:sz w:val="24"/>
          <w:szCs w:val="24"/>
        </w:rPr>
        <w:t xml:space="preserve"> with </w:t>
      </w:r>
      <w:ins w:id="137" w:author="Johan du Toit" w:date="2016-05-11T14:19:00Z">
        <w:r w:rsidR="000214A4">
          <w:rPr>
            <w:rFonts w:ascii="Times New Roman" w:hAnsi="Times New Roman" w:cs="Times New Roman"/>
            <w:sz w:val="24"/>
            <w:szCs w:val="24"/>
          </w:rPr>
          <w:t xml:space="preserve">apparently </w:t>
        </w:r>
      </w:ins>
      <w:r w:rsidR="004C0C48" w:rsidRPr="00CC4893">
        <w:rPr>
          <w:rFonts w:ascii="Times New Roman" w:hAnsi="Times New Roman" w:cs="Times New Roman"/>
          <w:sz w:val="24"/>
          <w:szCs w:val="24"/>
        </w:rPr>
        <w:t xml:space="preserve">lower species </w:t>
      </w:r>
      <w:r w:rsidR="00176F87" w:rsidRPr="00CC4893">
        <w:rPr>
          <w:rFonts w:ascii="Times New Roman" w:hAnsi="Times New Roman" w:cs="Times New Roman"/>
          <w:sz w:val="24"/>
          <w:szCs w:val="24"/>
        </w:rPr>
        <w:t>richness</w:t>
      </w:r>
      <w:r w:rsidR="004C0C48" w:rsidRPr="00CC4893">
        <w:rPr>
          <w:rFonts w:ascii="Times New Roman" w:hAnsi="Times New Roman" w:cs="Times New Roman"/>
          <w:sz w:val="24"/>
          <w:szCs w:val="24"/>
        </w:rPr>
        <w:t xml:space="preserve"> than </w:t>
      </w:r>
      <w:ins w:id="138" w:author="Johan du Toit" w:date="2016-05-11T14:31:00Z">
        <w:r w:rsidR="00954812">
          <w:rPr>
            <w:rFonts w:ascii="Times New Roman" w:hAnsi="Times New Roman" w:cs="Times New Roman"/>
            <w:sz w:val="24"/>
            <w:szCs w:val="24"/>
          </w:rPr>
          <w:t xml:space="preserve">in </w:t>
        </w:r>
      </w:ins>
      <w:del w:id="139" w:author="Johan du Toit" w:date="2016-05-11T14:19:00Z">
        <w:r w:rsidR="004C0C48" w:rsidRPr="00CC4893" w:rsidDel="000214A4">
          <w:rPr>
            <w:rFonts w:ascii="Times New Roman" w:hAnsi="Times New Roman" w:cs="Times New Roman"/>
            <w:sz w:val="24"/>
            <w:szCs w:val="24"/>
          </w:rPr>
          <w:delText xml:space="preserve">found </w:delText>
        </w:r>
      </w:del>
      <w:ins w:id="140" w:author="Johan du Toit" w:date="2016-05-11T14:27:00Z">
        <w:r w:rsidR="00954812">
          <w:rPr>
            <w:rFonts w:ascii="Times New Roman" w:hAnsi="Times New Roman" w:cs="Times New Roman"/>
            <w:sz w:val="24"/>
            <w:szCs w:val="24"/>
          </w:rPr>
          <w:t xml:space="preserve">some </w:t>
        </w:r>
      </w:ins>
      <w:del w:id="141" w:author="Johan du Toit" w:date="2016-05-11T14:27:00Z">
        <w:r w:rsidR="004C0C48" w:rsidRPr="00CC4893" w:rsidDel="00954812">
          <w:rPr>
            <w:rFonts w:ascii="Times New Roman" w:hAnsi="Times New Roman" w:cs="Times New Roman"/>
            <w:sz w:val="24"/>
            <w:szCs w:val="24"/>
          </w:rPr>
          <w:delText xml:space="preserve">in </w:delText>
        </w:r>
      </w:del>
      <w:r w:rsidR="004C0C48" w:rsidRPr="00CC4893">
        <w:rPr>
          <w:rFonts w:ascii="Times New Roman" w:hAnsi="Times New Roman" w:cs="Times New Roman"/>
          <w:sz w:val="24"/>
          <w:szCs w:val="24"/>
        </w:rPr>
        <w:t xml:space="preserve">other </w:t>
      </w:r>
      <w:r w:rsidR="00176F87" w:rsidRPr="00CC4893">
        <w:rPr>
          <w:rFonts w:ascii="Times New Roman" w:hAnsi="Times New Roman" w:cs="Times New Roman"/>
          <w:sz w:val="24"/>
          <w:szCs w:val="24"/>
        </w:rPr>
        <w:t xml:space="preserve">African </w:t>
      </w:r>
      <w:r w:rsidR="004C0C48" w:rsidRPr="00CC4893">
        <w:rPr>
          <w:rFonts w:ascii="Times New Roman" w:hAnsi="Times New Roman" w:cs="Times New Roman"/>
          <w:sz w:val="24"/>
          <w:szCs w:val="24"/>
        </w:rPr>
        <w:t>tropical forests</w:t>
      </w:r>
      <w:ins w:id="142" w:author="Johan du Toit" w:date="2016-05-11T14:18:00Z">
        <w:r w:rsidR="000214A4" w:rsidRPr="000214A4">
          <w:t xml:space="preserve"> </w:t>
        </w:r>
        <w:r w:rsidR="000214A4">
          <w:t>(</w:t>
        </w:r>
        <w:r w:rsidR="000214A4">
          <w:rPr>
            <w:rFonts w:ascii="Times New Roman" w:hAnsi="Times New Roman" w:cs="Times New Roman"/>
            <w:sz w:val="24"/>
            <w:szCs w:val="24"/>
          </w:rPr>
          <w:t xml:space="preserve">Nummelin and Hanski </w:t>
        </w:r>
        <w:r w:rsidR="000214A4" w:rsidRPr="000214A4">
          <w:rPr>
            <w:rFonts w:ascii="Times New Roman" w:hAnsi="Times New Roman" w:cs="Times New Roman"/>
            <w:sz w:val="24"/>
            <w:szCs w:val="24"/>
          </w:rPr>
          <w:t>1989)</w:t>
        </w:r>
      </w:ins>
      <w:r w:rsidR="004C0C48" w:rsidRPr="00CC4893">
        <w:rPr>
          <w:rFonts w:ascii="Times New Roman" w:hAnsi="Times New Roman" w:cs="Times New Roman"/>
          <w:sz w:val="24"/>
          <w:szCs w:val="24"/>
        </w:rPr>
        <w:t>.</w:t>
      </w:r>
      <w:bookmarkStart w:id="143" w:name="_GoBack"/>
      <w:bookmarkEnd w:id="143"/>
    </w:p>
    <w:p w14:paraId="79747AAD" w14:textId="77777777" w:rsidR="002C4B70" w:rsidRPr="00CC4893" w:rsidRDefault="002C4B70" w:rsidP="00CC4893">
      <w:pPr>
        <w:spacing w:line="480" w:lineRule="auto"/>
        <w:rPr>
          <w:rFonts w:ascii="Times New Roman" w:hAnsi="Times New Roman" w:cs="Times New Roman"/>
          <w:sz w:val="24"/>
          <w:szCs w:val="24"/>
        </w:rPr>
      </w:pPr>
    </w:p>
    <w:p w14:paraId="04933DB5" w14:textId="091FF7F9" w:rsidR="00971BB4" w:rsidRPr="00CC4893" w:rsidRDefault="00D15BB9" w:rsidP="00CC4893">
      <w:pPr>
        <w:spacing w:line="480" w:lineRule="auto"/>
        <w:rPr>
          <w:rFonts w:ascii="Times New Roman" w:hAnsi="Times New Roman" w:cs="Times New Roman"/>
          <w:sz w:val="24"/>
          <w:szCs w:val="24"/>
        </w:rPr>
      </w:pPr>
      <w:ins w:id="144" w:author="Johan du Toit" w:date="2016-05-11T14:35:00Z">
        <w:r>
          <w:rPr>
            <w:rFonts w:ascii="Times New Roman" w:hAnsi="Times New Roman" w:cs="Times New Roman"/>
            <w:sz w:val="24"/>
            <w:szCs w:val="24"/>
          </w:rPr>
          <w:t xml:space="preserve">Elephants </w:t>
        </w:r>
        <w:r w:rsidR="00954812">
          <w:rPr>
            <w:rFonts w:ascii="Times New Roman" w:hAnsi="Times New Roman" w:cs="Times New Roman"/>
            <w:sz w:val="24"/>
            <w:szCs w:val="24"/>
          </w:rPr>
          <w:t>in Kibale F</w:t>
        </w:r>
        <w:r>
          <w:rPr>
            <w:rFonts w:ascii="Times New Roman" w:hAnsi="Times New Roman" w:cs="Times New Roman"/>
            <w:sz w:val="24"/>
            <w:szCs w:val="24"/>
          </w:rPr>
          <w:t xml:space="preserve">orest occur in small and highly mobile herds </w:t>
        </w:r>
      </w:ins>
      <w:ins w:id="145" w:author="Johan du Toit" w:date="2016-05-11T14:36:00Z">
        <w:r w:rsidR="005001F0">
          <w:rPr>
            <w:rFonts w:ascii="Times New Roman" w:hAnsi="Times New Roman" w:cs="Times New Roman"/>
            <w:sz w:val="24"/>
            <w:szCs w:val="24"/>
          </w:rPr>
          <w:t>consisting of sa</w:t>
        </w:r>
      </w:ins>
      <w:ins w:id="146" w:author="Johan du Toit" w:date="2016-05-11T14:37:00Z">
        <w:r w:rsidR="005001F0">
          <w:rPr>
            <w:rFonts w:ascii="Times New Roman" w:hAnsi="Times New Roman" w:cs="Times New Roman"/>
            <w:sz w:val="24"/>
            <w:szCs w:val="24"/>
          </w:rPr>
          <w:t>va</w:t>
        </w:r>
      </w:ins>
      <w:ins w:id="147" w:author="Johan du Toit" w:date="2016-05-11T14:36:00Z">
        <w:r w:rsidR="005001F0">
          <w:rPr>
            <w:rFonts w:ascii="Times New Roman" w:hAnsi="Times New Roman" w:cs="Times New Roman"/>
            <w:sz w:val="24"/>
            <w:szCs w:val="24"/>
          </w:rPr>
          <w:t>nna elephants</w:t>
        </w:r>
      </w:ins>
      <w:del w:id="148" w:author="Johan du Toit" w:date="2016-05-11T14:39:00Z">
        <w:r w:rsidR="005B3DCD" w:rsidRPr="00CC4893" w:rsidDel="005001F0">
          <w:rPr>
            <w:rFonts w:ascii="Times New Roman" w:hAnsi="Times New Roman" w:cs="Times New Roman"/>
            <w:sz w:val="24"/>
            <w:szCs w:val="24"/>
          </w:rPr>
          <w:delText xml:space="preserve">African </w:delText>
        </w:r>
        <w:r w:rsidR="00543124" w:rsidRPr="00CC4893" w:rsidDel="005001F0">
          <w:rPr>
            <w:rFonts w:ascii="Times New Roman" w:hAnsi="Times New Roman" w:cs="Times New Roman"/>
            <w:sz w:val="24"/>
            <w:szCs w:val="24"/>
          </w:rPr>
          <w:delText>Elephant</w:delText>
        </w:r>
      </w:del>
      <w:r w:rsidR="005B3DCD" w:rsidRPr="00CC4893">
        <w:rPr>
          <w:rFonts w:ascii="Times New Roman" w:hAnsi="Times New Roman" w:cs="Times New Roman"/>
          <w:sz w:val="24"/>
          <w:szCs w:val="24"/>
        </w:rPr>
        <w:t xml:space="preserve">, </w:t>
      </w:r>
      <w:r w:rsidR="00D444EC" w:rsidRPr="00CC4893">
        <w:rPr>
          <w:rFonts w:ascii="Times New Roman" w:hAnsi="Times New Roman" w:cs="Times New Roman"/>
          <w:i/>
          <w:sz w:val="24"/>
          <w:szCs w:val="24"/>
        </w:rPr>
        <w:t>Loxodonta a</w:t>
      </w:r>
      <w:r w:rsidR="005B3DCD" w:rsidRPr="00CC4893">
        <w:rPr>
          <w:rFonts w:ascii="Times New Roman" w:hAnsi="Times New Roman" w:cs="Times New Roman"/>
          <w:i/>
          <w:sz w:val="24"/>
          <w:szCs w:val="24"/>
        </w:rPr>
        <w:t>fricana</w:t>
      </w:r>
      <w:del w:id="149" w:author="Johan du Toit" w:date="2016-05-11T14:39:00Z">
        <w:r w:rsidR="005B3DCD" w:rsidRPr="00CC4893" w:rsidDel="005001F0">
          <w:rPr>
            <w:rFonts w:ascii="Times New Roman" w:hAnsi="Times New Roman" w:cs="Times New Roman"/>
            <w:sz w:val="24"/>
            <w:szCs w:val="24"/>
          </w:rPr>
          <w:delText xml:space="preserve"> Blumenbach</w:delText>
        </w:r>
      </w:del>
      <w:r w:rsidR="005B3DCD" w:rsidRPr="00CC4893">
        <w:rPr>
          <w:rFonts w:ascii="Times New Roman" w:hAnsi="Times New Roman" w:cs="Times New Roman"/>
          <w:sz w:val="24"/>
          <w:szCs w:val="24"/>
        </w:rPr>
        <w:t>,</w:t>
      </w:r>
      <w:r w:rsidR="00543124" w:rsidRPr="00CC4893">
        <w:rPr>
          <w:rFonts w:ascii="Times New Roman" w:hAnsi="Times New Roman" w:cs="Times New Roman"/>
          <w:sz w:val="24"/>
          <w:szCs w:val="24"/>
        </w:rPr>
        <w:t xml:space="preserve"> </w:t>
      </w:r>
      <w:ins w:id="150" w:author="Johan du Toit" w:date="2016-05-11T14:39:00Z">
        <w:r w:rsidR="005001F0">
          <w:rPr>
            <w:rFonts w:ascii="Times New Roman" w:hAnsi="Times New Roman" w:cs="Times New Roman"/>
            <w:sz w:val="24"/>
            <w:szCs w:val="24"/>
          </w:rPr>
          <w:t>and hybrids of s</w:t>
        </w:r>
      </w:ins>
      <w:ins w:id="151" w:author="Johan du Toit" w:date="2016-05-11T14:40:00Z">
        <w:r w:rsidR="005001F0">
          <w:rPr>
            <w:rFonts w:ascii="Times New Roman" w:hAnsi="Times New Roman" w:cs="Times New Roman"/>
            <w:sz w:val="24"/>
            <w:szCs w:val="24"/>
          </w:rPr>
          <w:t>a</w:t>
        </w:r>
      </w:ins>
      <w:ins w:id="152" w:author="Johan du Toit" w:date="2016-05-11T14:39:00Z">
        <w:r w:rsidR="005001F0">
          <w:rPr>
            <w:rFonts w:ascii="Times New Roman" w:hAnsi="Times New Roman" w:cs="Times New Roman"/>
            <w:sz w:val="24"/>
            <w:szCs w:val="24"/>
          </w:rPr>
          <w:t xml:space="preserve">vanna and forest elephants, </w:t>
        </w:r>
        <w:r w:rsidR="005001F0" w:rsidRPr="005001F0">
          <w:rPr>
            <w:rFonts w:ascii="Times New Roman" w:hAnsi="Times New Roman" w:cs="Times New Roman"/>
            <w:i/>
            <w:sz w:val="24"/>
            <w:szCs w:val="24"/>
            <w:rPrChange w:id="153" w:author="Johan du Toit" w:date="2016-05-11T14:40:00Z">
              <w:rPr>
                <w:rFonts w:ascii="Times New Roman" w:hAnsi="Times New Roman" w:cs="Times New Roman"/>
                <w:sz w:val="24"/>
                <w:szCs w:val="24"/>
              </w:rPr>
            </w:rPrChange>
          </w:rPr>
          <w:t>Loxodonta cyclotis</w:t>
        </w:r>
        <w:r w:rsidR="00E5513F">
          <w:rPr>
            <w:rFonts w:ascii="Times New Roman" w:hAnsi="Times New Roman" w:cs="Times New Roman"/>
            <w:sz w:val="24"/>
            <w:szCs w:val="24"/>
          </w:rPr>
          <w:t>.  E</w:t>
        </w:r>
        <w:r w:rsidR="005001F0">
          <w:rPr>
            <w:rFonts w:ascii="Times New Roman" w:hAnsi="Times New Roman" w:cs="Times New Roman"/>
            <w:sz w:val="24"/>
            <w:szCs w:val="24"/>
          </w:rPr>
          <w:t xml:space="preserve">lephant dung was used as the resource for our experiments </w:t>
        </w:r>
      </w:ins>
      <w:del w:id="154" w:author="Johan du Toit" w:date="2016-05-11T14:44:00Z">
        <w:r w:rsidR="00543124" w:rsidRPr="00CC4893" w:rsidDel="005001F0">
          <w:rPr>
            <w:rFonts w:ascii="Times New Roman" w:hAnsi="Times New Roman" w:cs="Times New Roman"/>
            <w:sz w:val="24"/>
            <w:szCs w:val="24"/>
          </w:rPr>
          <w:delText>dung</w:delText>
        </w:r>
        <w:r w:rsidR="00194F01" w:rsidRPr="00CC4893" w:rsidDel="005001F0">
          <w:rPr>
            <w:rFonts w:ascii="Times New Roman" w:hAnsi="Times New Roman" w:cs="Times New Roman"/>
            <w:sz w:val="24"/>
            <w:szCs w:val="24"/>
          </w:rPr>
          <w:delText xml:space="preserve"> </w:delText>
        </w:r>
      </w:del>
      <w:ins w:id="155" w:author="Johan du Toit" w:date="2016-05-11T14:42:00Z">
        <w:r>
          <w:rPr>
            <w:rFonts w:ascii="Times New Roman" w:hAnsi="Times New Roman" w:cs="Times New Roman"/>
            <w:sz w:val="24"/>
            <w:szCs w:val="24"/>
          </w:rPr>
          <w:t xml:space="preserve">because it </w:t>
        </w:r>
        <w:r w:rsidR="005001F0">
          <w:rPr>
            <w:rFonts w:ascii="Times New Roman" w:hAnsi="Times New Roman" w:cs="Times New Roman"/>
            <w:sz w:val="24"/>
            <w:szCs w:val="24"/>
          </w:rPr>
          <w:t xml:space="preserve">is well known to </w:t>
        </w:r>
      </w:ins>
      <w:del w:id="156" w:author="Johan du Toit" w:date="2016-05-11T14:42:00Z">
        <w:r w:rsidR="00194F01" w:rsidRPr="00CC4893" w:rsidDel="005001F0">
          <w:rPr>
            <w:rFonts w:ascii="Times New Roman" w:hAnsi="Times New Roman" w:cs="Times New Roman"/>
            <w:sz w:val="24"/>
            <w:szCs w:val="24"/>
          </w:rPr>
          <w:delText>was used for</w:delText>
        </w:r>
        <w:r w:rsidR="00176F87" w:rsidRPr="00CC4893" w:rsidDel="005001F0">
          <w:rPr>
            <w:rFonts w:ascii="Times New Roman" w:hAnsi="Times New Roman" w:cs="Times New Roman"/>
            <w:sz w:val="24"/>
            <w:szCs w:val="24"/>
          </w:rPr>
          <w:delText xml:space="preserve"> all</w:delText>
        </w:r>
        <w:r w:rsidR="004C0C48" w:rsidRPr="00CC4893" w:rsidDel="005001F0">
          <w:rPr>
            <w:rFonts w:ascii="Times New Roman" w:hAnsi="Times New Roman" w:cs="Times New Roman"/>
            <w:sz w:val="24"/>
            <w:szCs w:val="24"/>
          </w:rPr>
          <w:delText xml:space="preserve"> </w:delText>
        </w:r>
        <w:r w:rsidR="00543124" w:rsidRPr="00CC4893" w:rsidDel="005001F0">
          <w:rPr>
            <w:rFonts w:ascii="Times New Roman" w:hAnsi="Times New Roman" w:cs="Times New Roman"/>
            <w:sz w:val="24"/>
            <w:szCs w:val="24"/>
          </w:rPr>
          <w:delText>samples</w:delText>
        </w:r>
        <w:r w:rsidR="00FC0E68" w:rsidRPr="00CC4893" w:rsidDel="005001F0">
          <w:rPr>
            <w:rFonts w:ascii="Times New Roman" w:hAnsi="Times New Roman" w:cs="Times New Roman"/>
            <w:sz w:val="24"/>
            <w:szCs w:val="24"/>
          </w:rPr>
          <w:delText xml:space="preserve"> as it</w:delText>
        </w:r>
        <w:r w:rsidR="00194F01" w:rsidRPr="00CC4893" w:rsidDel="005001F0">
          <w:rPr>
            <w:rFonts w:ascii="Times New Roman" w:hAnsi="Times New Roman" w:cs="Times New Roman"/>
            <w:sz w:val="24"/>
            <w:szCs w:val="24"/>
          </w:rPr>
          <w:delText xml:space="preserve"> </w:delText>
        </w:r>
        <w:r w:rsidR="00EE60FC" w:rsidRPr="00CC4893" w:rsidDel="005001F0">
          <w:rPr>
            <w:rFonts w:ascii="Times New Roman" w:hAnsi="Times New Roman" w:cs="Times New Roman"/>
            <w:sz w:val="24"/>
            <w:szCs w:val="24"/>
          </w:rPr>
          <w:delText xml:space="preserve">is a food source for </w:delText>
        </w:r>
        <w:r w:rsidR="00194F01" w:rsidRPr="00CC4893" w:rsidDel="005001F0">
          <w:rPr>
            <w:rFonts w:ascii="Times New Roman" w:hAnsi="Times New Roman" w:cs="Times New Roman"/>
            <w:sz w:val="24"/>
            <w:szCs w:val="24"/>
          </w:rPr>
          <w:delText xml:space="preserve">most species, and can </w:delText>
        </w:r>
      </w:del>
      <w:r w:rsidR="00194F01" w:rsidRPr="00CC4893">
        <w:rPr>
          <w:rFonts w:ascii="Times New Roman" w:hAnsi="Times New Roman" w:cs="Times New Roman"/>
          <w:sz w:val="24"/>
          <w:szCs w:val="24"/>
        </w:rPr>
        <w:t xml:space="preserve">attract </w:t>
      </w:r>
      <w:ins w:id="157" w:author="Johan du Toit" w:date="2016-05-11T14:45:00Z">
        <w:r w:rsidR="00E5513F">
          <w:rPr>
            <w:rFonts w:ascii="Times New Roman" w:hAnsi="Times New Roman" w:cs="Times New Roman"/>
            <w:sz w:val="24"/>
            <w:szCs w:val="24"/>
          </w:rPr>
          <w:t xml:space="preserve">dung </w:t>
        </w:r>
      </w:ins>
      <w:del w:id="158" w:author="Johan du Toit" w:date="2016-05-11T14:45:00Z">
        <w:r w:rsidR="00194F01" w:rsidRPr="00CC4893" w:rsidDel="00E5513F">
          <w:rPr>
            <w:rFonts w:ascii="Times New Roman" w:hAnsi="Times New Roman" w:cs="Times New Roman"/>
            <w:sz w:val="24"/>
            <w:szCs w:val="24"/>
          </w:rPr>
          <w:delText xml:space="preserve">huge numbers of </w:delText>
        </w:r>
      </w:del>
      <w:r w:rsidR="00194F01" w:rsidRPr="00CC4893">
        <w:rPr>
          <w:rFonts w:ascii="Times New Roman" w:hAnsi="Times New Roman" w:cs="Times New Roman"/>
          <w:sz w:val="24"/>
          <w:szCs w:val="24"/>
        </w:rPr>
        <w:t>beetles</w:t>
      </w:r>
      <w:r w:rsidR="00176F87" w:rsidRPr="00CC4893">
        <w:rPr>
          <w:rFonts w:ascii="Times New Roman" w:hAnsi="Times New Roman" w:cs="Times New Roman"/>
          <w:sz w:val="24"/>
          <w:szCs w:val="24"/>
        </w:rPr>
        <w:t xml:space="preserve"> </w:t>
      </w:r>
      <w:ins w:id="159" w:author="Johan du Toit" w:date="2016-05-11T14:46:00Z">
        <w:r w:rsidR="00E5513F">
          <w:rPr>
            <w:rFonts w:ascii="Times New Roman" w:hAnsi="Times New Roman" w:cs="Times New Roman"/>
            <w:sz w:val="24"/>
            <w:szCs w:val="24"/>
          </w:rPr>
          <w:t xml:space="preserve">of all types </w:t>
        </w:r>
      </w:ins>
      <w:r w:rsidR="00176F87" w:rsidRPr="00CC4893">
        <w:rPr>
          <w:rFonts w:ascii="Times New Roman" w:hAnsi="Times New Roman" w:cs="Times New Roman"/>
          <w:sz w:val="24"/>
          <w:szCs w:val="24"/>
        </w:rPr>
        <w:t>(Hans</w:t>
      </w:r>
      <w:r w:rsidR="00673075" w:rsidRPr="00CC4893">
        <w:rPr>
          <w:rFonts w:ascii="Times New Roman" w:hAnsi="Times New Roman" w:cs="Times New Roman"/>
          <w:sz w:val="24"/>
          <w:szCs w:val="24"/>
        </w:rPr>
        <w:t>ki and Cambefort 1991</w:t>
      </w:r>
      <w:r w:rsidR="006F7059" w:rsidRPr="00CC4893">
        <w:rPr>
          <w:rFonts w:ascii="Times New Roman" w:hAnsi="Times New Roman" w:cs="Times New Roman"/>
          <w:sz w:val="24"/>
          <w:szCs w:val="24"/>
        </w:rPr>
        <w:t>)</w:t>
      </w:r>
      <w:r w:rsidR="00543124" w:rsidRPr="00CC4893">
        <w:rPr>
          <w:rFonts w:ascii="Times New Roman" w:hAnsi="Times New Roman" w:cs="Times New Roman"/>
          <w:sz w:val="24"/>
          <w:szCs w:val="24"/>
        </w:rPr>
        <w:t>.</w:t>
      </w:r>
      <w:ins w:id="160" w:author="Johan du Toit" w:date="2016-05-11T14:50:00Z">
        <w:r>
          <w:rPr>
            <w:rFonts w:ascii="Times New Roman" w:hAnsi="Times New Roman" w:cs="Times New Roman"/>
            <w:sz w:val="24"/>
            <w:szCs w:val="24"/>
          </w:rPr>
          <w:t xml:space="preserve">  F</w:t>
        </w:r>
        <w:r w:rsidR="00E5513F">
          <w:rPr>
            <w:rFonts w:ascii="Times New Roman" w:hAnsi="Times New Roman" w:cs="Times New Roman"/>
            <w:sz w:val="24"/>
            <w:szCs w:val="24"/>
          </w:rPr>
          <w:t xml:space="preserve">resh dung is preferred </w:t>
        </w:r>
        <w:r w:rsidR="00E5513F" w:rsidRPr="00E5513F">
          <w:rPr>
            <w:rFonts w:ascii="Times New Roman" w:hAnsi="Times New Roman" w:cs="Times New Roman"/>
            <w:sz w:val="24"/>
            <w:szCs w:val="24"/>
          </w:rPr>
          <w:t>(Krell-Westerwalbesloh et al. 2004)</w:t>
        </w:r>
      </w:ins>
      <w:del w:id="161" w:author="Johan du Toit" w:date="2016-05-11T14:50:00Z">
        <w:r w:rsidR="00543124" w:rsidRPr="00CC4893" w:rsidDel="00E5513F">
          <w:rPr>
            <w:rFonts w:ascii="Times New Roman" w:hAnsi="Times New Roman" w:cs="Times New Roman"/>
            <w:sz w:val="24"/>
            <w:szCs w:val="24"/>
          </w:rPr>
          <w:delText xml:space="preserve"> </w:delText>
        </w:r>
      </w:del>
      <w:ins w:id="162" w:author="Johan du Toit" w:date="2016-05-11T14:50:00Z">
        <w:r w:rsidR="00E5513F">
          <w:rPr>
            <w:rFonts w:ascii="Times New Roman" w:hAnsi="Times New Roman" w:cs="Times New Roman"/>
            <w:sz w:val="24"/>
            <w:szCs w:val="24"/>
          </w:rPr>
          <w:t xml:space="preserve"> </w:t>
        </w:r>
      </w:ins>
      <w:ins w:id="163" w:author="Johan du Toit" w:date="2016-05-12T11:19:00Z">
        <w:r>
          <w:rPr>
            <w:rFonts w:ascii="Times New Roman" w:hAnsi="Times New Roman" w:cs="Times New Roman"/>
            <w:sz w:val="24"/>
            <w:szCs w:val="24"/>
          </w:rPr>
          <w:t xml:space="preserve">and so </w:t>
        </w:r>
      </w:ins>
      <w:ins w:id="164" w:author="Johan du Toit" w:date="2016-05-11T14:50:00Z">
        <w:r w:rsidR="00E5513F">
          <w:rPr>
            <w:rFonts w:ascii="Times New Roman" w:hAnsi="Times New Roman" w:cs="Times New Roman"/>
            <w:sz w:val="24"/>
            <w:szCs w:val="24"/>
          </w:rPr>
          <w:t xml:space="preserve">we </w:t>
        </w:r>
      </w:ins>
      <w:del w:id="165" w:author="Johan du Toit" w:date="2016-05-11T14:50:00Z">
        <w:r w:rsidR="00FC0E68" w:rsidRPr="00CC4893" w:rsidDel="00E5513F">
          <w:rPr>
            <w:rFonts w:ascii="Times New Roman" w:hAnsi="Times New Roman" w:cs="Times New Roman"/>
            <w:sz w:val="24"/>
            <w:szCs w:val="24"/>
          </w:rPr>
          <w:delText>Dung was</w:delText>
        </w:r>
        <w:r w:rsidR="00971BB4" w:rsidRPr="00CC4893" w:rsidDel="00E5513F">
          <w:rPr>
            <w:rFonts w:ascii="Times New Roman" w:hAnsi="Times New Roman" w:cs="Times New Roman"/>
            <w:sz w:val="24"/>
            <w:szCs w:val="24"/>
          </w:rPr>
          <w:delText xml:space="preserve"> </w:delText>
        </w:r>
      </w:del>
      <w:r w:rsidR="00971BB4" w:rsidRPr="00CC4893">
        <w:rPr>
          <w:rFonts w:ascii="Times New Roman" w:hAnsi="Times New Roman" w:cs="Times New Roman"/>
          <w:sz w:val="24"/>
          <w:szCs w:val="24"/>
        </w:rPr>
        <w:t xml:space="preserve">collected </w:t>
      </w:r>
      <w:ins w:id="166" w:author="Johan du Toit" w:date="2016-05-12T11:22:00Z">
        <w:r w:rsidR="00B35FB9">
          <w:rPr>
            <w:rFonts w:ascii="Times New Roman" w:hAnsi="Times New Roman" w:cs="Times New Roman"/>
            <w:sz w:val="24"/>
            <w:szCs w:val="24"/>
          </w:rPr>
          <w:t xml:space="preserve">that (warm, </w:t>
        </w:r>
      </w:ins>
      <w:ins w:id="167" w:author="Johan du Toit" w:date="2016-05-12T11:23:00Z">
        <w:r>
          <w:rPr>
            <w:rFonts w:ascii="Times New Roman" w:hAnsi="Times New Roman" w:cs="Times New Roman"/>
            <w:sz w:val="24"/>
            <w:szCs w:val="24"/>
          </w:rPr>
          <w:t>with a still-</w:t>
        </w:r>
      </w:ins>
      <w:ins w:id="168" w:author="Johan du Toit" w:date="2016-05-11T14:51:00Z">
        <w:r>
          <w:rPr>
            <w:rFonts w:ascii="Times New Roman" w:hAnsi="Times New Roman" w:cs="Times New Roman"/>
            <w:sz w:val="24"/>
            <w:szCs w:val="24"/>
          </w:rPr>
          <w:t>moist mucus layer</w:t>
        </w:r>
      </w:ins>
      <w:ins w:id="169" w:author="Johan du Toit" w:date="2016-05-12T11:24:00Z">
        <w:r w:rsidR="00B35FB9">
          <w:rPr>
            <w:rFonts w:ascii="Times New Roman" w:hAnsi="Times New Roman" w:cs="Times New Roman"/>
            <w:sz w:val="24"/>
            <w:szCs w:val="24"/>
          </w:rPr>
          <w:t>)</w:t>
        </w:r>
      </w:ins>
      <w:ins w:id="170" w:author="Johan du Toit" w:date="2016-05-11T14:51:00Z">
        <w:r>
          <w:rPr>
            <w:rFonts w:ascii="Times New Roman" w:hAnsi="Times New Roman" w:cs="Times New Roman"/>
            <w:sz w:val="24"/>
            <w:szCs w:val="24"/>
          </w:rPr>
          <w:t xml:space="preserve"> </w:t>
        </w:r>
      </w:ins>
      <w:r w:rsidR="00971BB4" w:rsidRPr="00CC4893">
        <w:rPr>
          <w:rFonts w:ascii="Times New Roman" w:hAnsi="Times New Roman" w:cs="Times New Roman"/>
          <w:sz w:val="24"/>
          <w:szCs w:val="24"/>
        </w:rPr>
        <w:t xml:space="preserve">in the </w:t>
      </w:r>
      <w:ins w:id="171" w:author="Johan du Toit" w:date="2016-05-11T14:46:00Z">
        <w:r w:rsidR="00E5513F">
          <w:rPr>
            <w:rFonts w:ascii="Times New Roman" w:hAnsi="Times New Roman" w:cs="Times New Roman"/>
            <w:sz w:val="24"/>
            <w:szCs w:val="24"/>
          </w:rPr>
          <w:t xml:space="preserve">late </w:t>
        </w:r>
      </w:ins>
      <w:r w:rsidR="00971BB4" w:rsidRPr="00CC4893">
        <w:rPr>
          <w:rFonts w:ascii="Times New Roman" w:hAnsi="Times New Roman" w:cs="Times New Roman"/>
          <w:sz w:val="24"/>
          <w:szCs w:val="24"/>
        </w:rPr>
        <w:t>afternoon when dung beetle activity is lowest</w:t>
      </w:r>
      <w:ins w:id="172" w:author="Johan du Toit" w:date="2016-05-11T14:53:00Z">
        <w:r w:rsidR="00E5513F">
          <w:rPr>
            <w:rFonts w:ascii="Times New Roman" w:hAnsi="Times New Roman" w:cs="Times New Roman"/>
            <w:sz w:val="24"/>
            <w:szCs w:val="24"/>
          </w:rPr>
          <w:t xml:space="preserve">, stored it in sealed </w:t>
        </w:r>
        <w:r w:rsidR="00E5513F">
          <w:rPr>
            <w:rFonts w:ascii="Times New Roman" w:hAnsi="Times New Roman" w:cs="Times New Roman"/>
            <w:sz w:val="24"/>
            <w:szCs w:val="24"/>
          </w:rPr>
          <w:lastRenderedPageBreak/>
          <w:t>plastic bags overnight,</w:t>
        </w:r>
      </w:ins>
      <w:r w:rsidR="00FC0E68" w:rsidRPr="00CC4893">
        <w:rPr>
          <w:rFonts w:ascii="Times New Roman" w:hAnsi="Times New Roman" w:cs="Times New Roman"/>
          <w:sz w:val="24"/>
          <w:szCs w:val="24"/>
        </w:rPr>
        <w:t xml:space="preserve"> </w:t>
      </w:r>
      <w:del w:id="173" w:author="Johan du Toit" w:date="2016-05-11T14:50:00Z">
        <w:r w:rsidR="00FC0E68" w:rsidRPr="00CC4893" w:rsidDel="00E5513F">
          <w:rPr>
            <w:rFonts w:ascii="Times New Roman" w:hAnsi="Times New Roman" w:cs="Times New Roman"/>
            <w:sz w:val="24"/>
            <w:szCs w:val="24"/>
          </w:rPr>
          <w:delText xml:space="preserve">(Krell-Westerwalbesloh </w:delText>
        </w:r>
        <w:r w:rsidR="00FC0E68" w:rsidRPr="00CC4893" w:rsidDel="00E5513F">
          <w:rPr>
            <w:rFonts w:ascii="Times New Roman" w:hAnsi="Times New Roman" w:cs="Times New Roman"/>
            <w:i/>
            <w:sz w:val="24"/>
            <w:szCs w:val="24"/>
          </w:rPr>
          <w:delText>et al.</w:delText>
        </w:r>
        <w:r w:rsidR="00FC0E68" w:rsidRPr="00CC4893" w:rsidDel="00E5513F">
          <w:rPr>
            <w:rFonts w:ascii="Times New Roman" w:hAnsi="Times New Roman" w:cs="Times New Roman"/>
            <w:sz w:val="24"/>
            <w:szCs w:val="24"/>
          </w:rPr>
          <w:delText xml:space="preserve"> 2004)</w:delText>
        </w:r>
      </w:del>
      <w:del w:id="174" w:author="Johan du Toit" w:date="2016-05-11T14:51:00Z">
        <w:r w:rsidR="00FC0E68" w:rsidRPr="00CC4893" w:rsidDel="00E5513F">
          <w:rPr>
            <w:rFonts w:ascii="Times New Roman" w:hAnsi="Times New Roman" w:cs="Times New Roman"/>
            <w:sz w:val="24"/>
            <w:szCs w:val="24"/>
          </w:rPr>
          <w:delText xml:space="preserve"> </w:delText>
        </w:r>
      </w:del>
      <w:r w:rsidR="00FC0E68" w:rsidRPr="00CC4893">
        <w:rPr>
          <w:rFonts w:ascii="Times New Roman" w:hAnsi="Times New Roman" w:cs="Times New Roman"/>
          <w:sz w:val="24"/>
          <w:szCs w:val="24"/>
        </w:rPr>
        <w:t>and</w:t>
      </w:r>
      <w:r w:rsidR="00971BB4" w:rsidRPr="00CC4893">
        <w:rPr>
          <w:rFonts w:ascii="Times New Roman" w:hAnsi="Times New Roman" w:cs="Times New Roman"/>
          <w:sz w:val="24"/>
          <w:szCs w:val="24"/>
        </w:rPr>
        <w:t xml:space="preserve"> used </w:t>
      </w:r>
      <w:ins w:id="175" w:author="Johan du Toit" w:date="2016-05-11T14:52:00Z">
        <w:r w:rsidR="00E5513F">
          <w:rPr>
            <w:rFonts w:ascii="Times New Roman" w:hAnsi="Times New Roman" w:cs="Times New Roman"/>
            <w:sz w:val="24"/>
            <w:szCs w:val="24"/>
          </w:rPr>
          <w:t xml:space="preserve">it </w:t>
        </w:r>
      </w:ins>
      <w:r w:rsidR="00971BB4" w:rsidRPr="00CC4893">
        <w:rPr>
          <w:rFonts w:ascii="Times New Roman" w:hAnsi="Times New Roman" w:cs="Times New Roman"/>
          <w:sz w:val="24"/>
          <w:szCs w:val="24"/>
        </w:rPr>
        <w:t xml:space="preserve">in </w:t>
      </w:r>
      <w:ins w:id="176" w:author="Johan du Toit" w:date="2016-05-11T14:52:00Z">
        <w:r w:rsidR="00E5513F">
          <w:rPr>
            <w:rFonts w:ascii="Times New Roman" w:hAnsi="Times New Roman" w:cs="Times New Roman"/>
            <w:sz w:val="24"/>
            <w:szCs w:val="24"/>
          </w:rPr>
          <w:t xml:space="preserve">our experiments </w:t>
        </w:r>
      </w:ins>
      <w:del w:id="177" w:author="Johan du Toit" w:date="2016-05-11T14:52:00Z">
        <w:r w:rsidR="00971BB4" w:rsidRPr="00CC4893" w:rsidDel="00E5513F">
          <w:rPr>
            <w:rFonts w:ascii="Times New Roman" w:hAnsi="Times New Roman" w:cs="Times New Roman"/>
            <w:sz w:val="24"/>
            <w:szCs w:val="24"/>
          </w:rPr>
          <w:delText xml:space="preserve">treatments </w:delText>
        </w:r>
      </w:del>
      <w:r w:rsidR="00971BB4" w:rsidRPr="00CC4893">
        <w:rPr>
          <w:rFonts w:ascii="Times New Roman" w:hAnsi="Times New Roman" w:cs="Times New Roman"/>
          <w:sz w:val="24"/>
          <w:szCs w:val="24"/>
        </w:rPr>
        <w:t>the next morning.</w:t>
      </w:r>
      <w:del w:id="178" w:author="Johan du Toit" w:date="2016-05-11T14:52:00Z">
        <w:r w:rsidR="00971BB4" w:rsidRPr="00CC4893" w:rsidDel="00E5513F">
          <w:rPr>
            <w:rFonts w:ascii="Times New Roman" w:hAnsi="Times New Roman" w:cs="Times New Roman"/>
            <w:sz w:val="24"/>
            <w:szCs w:val="24"/>
          </w:rPr>
          <w:delText xml:space="preserve"> </w:delText>
        </w:r>
        <w:r w:rsidR="00FC0E68" w:rsidRPr="00CC4893" w:rsidDel="00E5513F">
          <w:rPr>
            <w:rFonts w:ascii="Times New Roman" w:hAnsi="Times New Roman" w:cs="Times New Roman"/>
            <w:sz w:val="24"/>
            <w:szCs w:val="24"/>
          </w:rPr>
          <w:delText xml:space="preserve">Since fresh dung is preferred by dung beetles (Krell </w:delText>
        </w:r>
        <w:r w:rsidR="00FC0E68" w:rsidRPr="00CC4893" w:rsidDel="00E5513F">
          <w:rPr>
            <w:rFonts w:ascii="Times New Roman" w:hAnsi="Times New Roman" w:cs="Times New Roman"/>
            <w:i/>
            <w:sz w:val="24"/>
            <w:szCs w:val="24"/>
          </w:rPr>
          <w:delText>et al.</w:delText>
        </w:r>
        <w:r w:rsidR="00FC0E68" w:rsidRPr="00CC4893" w:rsidDel="00E5513F">
          <w:rPr>
            <w:rFonts w:ascii="Times New Roman" w:hAnsi="Times New Roman" w:cs="Times New Roman"/>
            <w:sz w:val="24"/>
            <w:szCs w:val="24"/>
          </w:rPr>
          <w:delText xml:space="preserve"> 2003), dung was no more than 24hours old when collected</w:delText>
        </w:r>
      </w:del>
      <w:ins w:id="179" w:author="Johan du Toit" w:date="2016-05-11T14:52:00Z">
        <w:r w:rsidR="00E5513F">
          <w:rPr>
            <w:rFonts w:ascii="Times New Roman" w:hAnsi="Times New Roman" w:cs="Times New Roman"/>
            <w:sz w:val="24"/>
            <w:szCs w:val="24"/>
          </w:rPr>
          <w:t xml:space="preserve">  </w:t>
        </w:r>
      </w:ins>
      <w:ins w:id="180" w:author="Johan du Toit" w:date="2016-05-11T14:56:00Z">
        <w:r w:rsidR="00540FEF">
          <w:rPr>
            <w:rFonts w:ascii="Times New Roman" w:hAnsi="Times New Roman" w:cs="Times New Roman"/>
            <w:sz w:val="24"/>
            <w:szCs w:val="24"/>
          </w:rPr>
          <w:t xml:space="preserve">Depending on elephant movements </w:t>
        </w:r>
      </w:ins>
      <w:del w:id="181" w:author="Johan du Toit" w:date="2016-05-11T14:52:00Z">
        <w:r w:rsidR="00FC0E68" w:rsidRPr="00CC4893" w:rsidDel="00E5513F">
          <w:rPr>
            <w:rFonts w:ascii="Times New Roman" w:hAnsi="Times New Roman" w:cs="Times New Roman"/>
            <w:sz w:val="24"/>
            <w:szCs w:val="24"/>
          </w:rPr>
          <w:delText xml:space="preserve">. </w:delText>
        </w:r>
      </w:del>
      <w:del w:id="182" w:author="Johan du Toit" w:date="2016-05-11T14:54:00Z">
        <w:r w:rsidR="00FC0E68" w:rsidRPr="00CC4893" w:rsidDel="00E5513F">
          <w:rPr>
            <w:rFonts w:ascii="Times New Roman" w:hAnsi="Times New Roman" w:cs="Times New Roman"/>
            <w:sz w:val="24"/>
            <w:szCs w:val="24"/>
          </w:rPr>
          <w:delText>S</w:delText>
        </w:r>
        <w:r w:rsidR="00971BB4" w:rsidRPr="00CC4893" w:rsidDel="00E5513F">
          <w:rPr>
            <w:rFonts w:ascii="Times New Roman" w:hAnsi="Times New Roman" w:cs="Times New Roman"/>
            <w:sz w:val="24"/>
            <w:szCs w:val="24"/>
          </w:rPr>
          <w:delText>tored</w:delText>
        </w:r>
        <w:r w:rsidR="00FC0E68" w:rsidRPr="00CC4893" w:rsidDel="00E5513F">
          <w:rPr>
            <w:rFonts w:ascii="Times New Roman" w:hAnsi="Times New Roman" w:cs="Times New Roman"/>
            <w:sz w:val="24"/>
            <w:szCs w:val="24"/>
          </w:rPr>
          <w:delText xml:space="preserve"> dung</w:delText>
        </w:r>
        <w:r w:rsidR="00971BB4" w:rsidRPr="00CC4893" w:rsidDel="00E5513F">
          <w:rPr>
            <w:rFonts w:ascii="Times New Roman" w:hAnsi="Times New Roman" w:cs="Times New Roman"/>
            <w:sz w:val="24"/>
            <w:szCs w:val="24"/>
          </w:rPr>
          <w:delText xml:space="preserve"> was sealed to prevent </w:delText>
        </w:r>
        <w:r w:rsidR="00FC0E68" w:rsidRPr="00CC4893" w:rsidDel="00E5513F">
          <w:rPr>
            <w:rFonts w:ascii="Times New Roman" w:hAnsi="Times New Roman" w:cs="Times New Roman"/>
            <w:sz w:val="24"/>
            <w:szCs w:val="24"/>
          </w:rPr>
          <w:delText xml:space="preserve">loss of </w:delText>
        </w:r>
        <w:r w:rsidR="00194F01" w:rsidRPr="00CC4893" w:rsidDel="00E5513F">
          <w:rPr>
            <w:rFonts w:ascii="Times New Roman" w:hAnsi="Times New Roman" w:cs="Times New Roman"/>
            <w:sz w:val="24"/>
            <w:szCs w:val="24"/>
          </w:rPr>
          <w:delText>moisture and to exclude</w:delText>
        </w:r>
        <w:r w:rsidR="00971BB4" w:rsidRPr="00CC4893" w:rsidDel="00E5513F">
          <w:rPr>
            <w:rFonts w:ascii="Times New Roman" w:hAnsi="Times New Roman" w:cs="Times New Roman"/>
            <w:sz w:val="24"/>
            <w:szCs w:val="24"/>
          </w:rPr>
          <w:delText xml:space="preserve"> beetles. This meant it was generally free of beetles before being applied.</w:delText>
        </w:r>
        <w:r w:rsidR="00FC0E68" w:rsidRPr="00CC4893" w:rsidDel="00E5513F">
          <w:rPr>
            <w:rFonts w:ascii="Times New Roman" w:hAnsi="Times New Roman" w:cs="Times New Roman"/>
            <w:sz w:val="24"/>
            <w:szCs w:val="24"/>
          </w:rPr>
          <w:delText xml:space="preserve"> </w:delText>
        </w:r>
      </w:del>
      <w:ins w:id="183" w:author="Johan du Toit" w:date="2016-05-11T14:57:00Z">
        <w:r w:rsidR="00540FEF">
          <w:rPr>
            <w:rFonts w:ascii="Times New Roman" w:hAnsi="Times New Roman" w:cs="Times New Roman"/>
            <w:sz w:val="24"/>
            <w:szCs w:val="24"/>
          </w:rPr>
          <w:t>t</w:t>
        </w:r>
      </w:ins>
      <w:del w:id="184" w:author="Johan du Toit" w:date="2016-05-11T14:57:00Z">
        <w:r w:rsidR="00FC0E68" w:rsidRPr="00CC4893" w:rsidDel="00540FEF">
          <w:rPr>
            <w:rFonts w:ascii="Times New Roman" w:hAnsi="Times New Roman" w:cs="Times New Roman"/>
            <w:sz w:val="24"/>
            <w:szCs w:val="24"/>
          </w:rPr>
          <w:delText>T</w:delText>
        </w:r>
      </w:del>
      <w:r w:rsidR="00FC0E68" w:rsidRPr="00CC4893">
        <w:rPr>
          <w:rFonts w:ascii="Times New Roman" w:hAnsi="Times New Roman" w:cs="Times New Roman"/>
          <w:sz w:val="24"/>
          <w:szCs w:val="24"/>
        </w:rPr>
        <w:t xml:space="preserve">he </w:t>
      </w:r>
      <w:ins w:id="185" w:author="Johan du Toit" w:date="2016-05-11T14:57:00Z">
        <w:r w:rsidR="00540FEF">
          <w:rPr>
            <w:rFonts w:ascii="Times New Roman" w:hAnsi="Times New Roman" w:cs="Times New Roman"/>
            <w:sz w:val="24"/>
            <w:szCs w:val="24"/>
          </w:rPr>
          <w:t>local availability of fresh dung varied and</w:t>
        </w:r>
      </w:ins>
      <w:del w:id="186" w:author="Johan du Toit" w:date="2016-05-11T14:57:00Z">
        <w:r w:rsidR="00FC0E68" w:rsidRPr="00CC4893" w:rsidDel="00540FEF">
          <w:rPr>
            <w:rFonts w:ascii="Times New Roman" w:hAnsi="Times New Roman" w:cs="Times New Roman"/>
            <w:sz w:val="24"/>
            <w:szCs w:val="24"/>
          </w:rPr>
          <w:delText xml:space="preserve">amount of dung collected per day was </w:delText>
        </w:r>
        <w:r w:rsidR="00EE60FC" w:rsidRPr="00CC4893" w:rsidDel="00540FEF">
          <w:rPr>
            <w:rFonts w:ascii="Times New Roman" w:hAnsi="Times New Roman" w:cs="Times New Roman"/>
            <w:sz w:val="24"/>
            <w:szCs w:val="24"/>
          </w:rPr>
          <w:delText xml:space="preserve">a </w:delText>
        </w:r>
        <w:r w:rsidR="00FC0E68" w:rsidRPr="00CC4893" w:rsidDel="00540FEF">
          <w:rPr>
            <w:rFonts w:ascii="Times New Roman" w:hAnsi="Times New Roman" w:cs="Times New Roman"/>
            <w:sz w:val="24"/>
            <w:szCs w:val="24"/>
          </w:rPr>
          <w:delText>limiting factor in this study</w:delText>
        </w:r>
        <w:r w:rsidR="00EE60FC" w:rsidRPr="00CC4893" w:rsidDel="00540FEF">
          <w:rPr>
            <w:rFonts w:ascii="Times New Roman" w:hAnsi="Times New Roman" w:cs="Times New Roman"/>
            <w:sz w:val="24"/>
            <w:szCs w:val="24"/>
          </w:rPr>
          <w:delText>,</w:delText>
        </w:r>
      </w:del>
      <w:r w:rsidR="00FC0E68" w:rsidRPr="00CC4893">
        <w:rPr>
          <w:rFonts w:ascii="Times New Roman" w:hAnsi="Times New Roman" w:cs="Times New Roman"/>
          <w:sz w:val="24"/>
          <w:szCs w:val="24"/>
        </w:rPr>
        <w:t xml:space="preserve"> so</w:t>
      </w:r>
      <w:r w:rsidR="00194F01" w:rsidRPr="00CC4893">
        <w:rPr>
          <w:rFonts w:ascii="Times New Roman" w:hAnsi="Times New Roman" w:cs="Times New Roman"/>
          <w:sz w:val="24"/>
          <w:szCs w:val="24"/>
        </w:rPr>
        <w:t xml:space="preserve"> </w:t>
      </w:r>
      <w:ins w:id="187" w:author="Johan du Toit" w:date="2016-05-11T15:11:00Z">
        <w:r w:rsidR="00067B3F">
          <w:rPr>
            <w:rFonts w:ascii="Times New Roman" w:hAnsi="Times New Roman" w:cs="Times New Roman"/>
            <w:sz w:val="24"/>
            <w:szCs w:val="24"/>
          </w:rPr>
          <w:t xml:space="preserve">we had to adjust </w:t>
        </w:r>
      </w:ins>
      <w:r w:rsidR="00194F01" w:rsidRPr="00CC4893">
        <w:rPr>
          <w:rFonts w:ascii="Times New Roman" w:hAnsi="Times New Roman" w:cs="Times New Roman"/>
          <w:sz w:val="24"/>
          <w:szCs w:val="24"/>
        </w:rPr>
        <w:t xml:space="preserve">the number of </w:t>
      </w:r>
      <w:ins w:id="188" w:author="Johan du Toit" w:date="2016-05-11T14:58:00Z">
        <w:r w:rsidR="00540FEF">
          <w:rPr>
            <w:rFonts w:ascii="Times New Roman" w:hAnsi="Times New Roman" w:cs="Times New Roman"/>
            <w:sz w:val="24"/>
            <w:szCs w:val="24"/>
          </w:rPr>
          <w:t xml:space="preserve">experimental piles </w:t>
        </w:r>
      </w:ins>
      <w:del w:id="189" w:author="Johan du Toit" w:date="2016-05-11T14:58:00Z">
        <w:r w:rsidR="00194F01" w:rsidRPr="00CC4893" w:rsidDel="00540FEF">
          <w:rPr>
            <w:rFonts w:ascii="Times New Roman" w:hAnsi="Times New Roman" w:cs="Times New Roman"/>
            <w:sz w:val="24"/>
            <w:szCs w:val="24"/>
          </w:rPr>
          <w:delText>samples</w:delText>
        </w:r>
        <w:r w:rsidR="00971BB4" w:rsidRPr="00CC4893" w:rsidDel="00540FEF">
          <w:rPr>
            <w:rFonts w:ascii="Times New Roman" w:hAnsi="Times New Roman" w:cs="Times New Roman"/>
            <w:sz w:val="24"/>
            <w:szCs w:val="24"/>
          </w:rPr>
          <w:delText xml:space="preserve"> </w:delText>
        </w:r>
      </w:del>
      <w:r w:rsidR="00971BB4" w:rsidRPr="00CC4893">
        <w:rPr>
          <w:rFonts w:ascii="Times New Roman" w:hAnsi="Times New Roman" w:cs="Times New Roman"/>
          <w:sz w:val="24"/>
          <w:szCs w:val="24"/>
        </w:rPr>
        <w:t xml:space="preserve">set out </w:t>
      </w:r>
      <w:ins w:id="190" w:author="Johan du Toit" w:date="2016-05-11T15:11:00Z">
        <w:r w:rsidR="00067B3F">
          <w:rPr>
            <w:rFonts w:ascii="Times New Roman" w:hAnsi="Times New Roman" w:cs="Times New Roman"/>
            <w:sz w:val="24"/>
            <w:szCs w:val="24"/>
          </w:rPr>
          <w:t xml:space="preserve">each </w:t>
        </w:r>
      </w:ins>
      <w:del w:id="191" w:author="Johan du Toit" w:date="2016-05-11T15:11:00Z">
        <w:r w:rsidR="00971BB4" w:rsidRPr="00CC4893" w:rsidDel="00067B3F">
          <w:rPr>
            <w:rFonts w:ascii="Times New Roman" w:hAnsi="Times New Roman" w:cs="Times New Roman"/>
            <w:sz w:val="24"/>
            <w:szCs w:val="24"/>
          </w:rPr>
          <w:delText xml:space="preserve">per </w:delText>
        </w:r>
      </w:del>
      <w:r w:rsidR="00971BB4" w:rsidRPr="00CC4893">
        <w:rPr>
          <w:rFonts w:ascii="Times New Roman" w:hAnsi="Times New Roman" w:cs="Times New Roman"/>
          <w:sz w:val="24"/>
          <w:szCs w:val="24"/>
        </w:rPr>
        <w:t>da</w:t>
      </w:r>
      <w:ins w:id="192" w:author="Johan du Toit" w:date="2016-05-11T15:11:00Z">
        <w:r w:rsidR="00067B3F">
          <w:rPr>
            <w:rFonts w:ascii="Times New Roman" w:hAnsi="Times New Roman" w:cs="Times New Roman"/>
            <w:sz w:val="24"/>
            <w:szCs w:val="24"/>
          </w:rPr>
          <w:t>y</w:t>
        </w:r>
      </w:ins>
      <w:del w:id="193" w:author="Johan du Toit" w:date="2016-05-11T15:11:00Z">
        <w:r w:rsidR="00971BB4" w:rsidRPr="00CC4893" w:rsidDel="00067B3F">
          <w:rPr>
            <w:rFonts w:ascii="Times New Roman" w:hAnsi="Times New Roman" w:cs="Times New Roman"/>
            <w:sz w:val="24"/>
            <w:szCs w:val="24"/>
          </w:rPr>
          <w:delText>y varie</w:delText>
        </w:r>
      </w:del>
      <w:del w:id="194" w:author="Johan du Toit" w:date="2016-05-11T15:10:00Z">
        <w:r w:rsidR="00971BB4" w:rsidRPr="00CC4893" w:rsidDel="00067B3F">
          <w:rPr>
            <w:rFonts w:ascii="Times New Roman" w:hAnsi="Times New Roman" w:cs="Times New Roman"/>
            <w:sz w:val="24"/>
            <w:szCs w:val="24"/>
          </w:rPr>
          <w:delText>d</w:delText>
        </w:r>
      </w:del>
      <w:r w:rsidR="00971BB4" w:rsidRPr="00CC4893">
        <w:rPr>
          <w:rFonts w:ascii="Times New Roman" w:hAnsi="Times New Roman" w:cs="Times New Roman"/>
          <w:sz w:val="24"/>
          <w:szCs w:val="24"/>
        </w:rPr>
        <w:t xml:space="preserve">. </w:t>
      </w:r>
    </w:p>
    <w:p w14:paraId="1FB2E9CD" w14:textId="77777777" w:rsidR="00FC0E68" w:rsidRPr="00CC4893" w:rsidRDefault="00FC0E68" w:rsidP="00CC4893">
      <w:pPr>
        <w:spacing w:line="480" w:lineRule="auto"/>
        <w:rPr>
          <w:rFonts w:ascii="Times New Roman" w:hAnsi="Times New Roman" w:cs="Times New Roman"/>
          <w:sz w:val="24"/>
          <w:szCs w:val="24"/>
        </w:rPr>
      </w:pPr>
    </w:p>
    <w:p w14:paraId="2DC014EC" w14:textId="0283A795" w:rsidR="00E55D24" w:rsidRPr="00CC4893" w:rsidRDefault="00A9606A" w:rsidP="00CC4893">
      <w:pPr>
        <w:spacing w:line="480" w:lineRule="auto"/>
        <w:rPr>
          <w:rFonts w:ascii="Times New Roman" w:hAnsi="Times New Roman" w:cs="Times New Roman"/>
          <w:sz w:val="24"/>
          <w:szCs w:val="24"/>
        </w:rPr>
      </w:pPr>
      <w:ins w:id="195" w:author="Johan du Toit" w:date="2016-05-11T15:17:00Z">
        <w:r>
          <w:rPr>
            <w:rFonts w:ascii="Times New Roman" w:hAnsi="Times New Roman" w:cs="Times New Roman"/>
            <w:sz w:val="24"/>
            <w:szCs w:val="24"/>
          </w:rPr>
          <w:t xml:space="preserve">Our experimental array </w:t>
        </w:r>
        <w:r w:rsidR="00067B3F">
          <w:rPr>
            <w:rFonts w:ascii="Times New Roman" w:hAnsi="Times New Roman" w:cs="Times New Roman"/>
            <w:sz w:val="24"/>
            <w:szCs w:val="24"/>
          </w:rPr>
          <w:t xml:space="preserve">consisted of 17 </w:t>
        </w:r>
      </w:ins>
      <w:ins w:id="196" w:author="Johan du Toit" w:date="2016-05-11T15:21:00Z">
        <w:r w:rsidR="00863ABD">
          <w:rPr>
            <w:rFonts w:ascii="Times New Roman" w:hAnsi="Times New Roman" w:cs="Times New Roman"/>
            <w:sz w:val="24"/>
            <w:szCs w:val="24"/>
          </w:rPr>
          <w:t xml:space="preserve">replicate </w:t>
        </w:r>
      </w:ins>
      <w:ins w:id="197" w:author="Johan du Toit" w:date="2016-05-11T15:17:00Z">
        <w:r w:rsidR="00067B3F">
          <w:rPr>
            <w:rFonts w:ascii="Times New Roman" w:hAnsi="Times New Roman" w:cs="Times New Roman"/>
            <w:sz w:val="24"/>
            <w:szCs w:val="24"/>
          </w:rPr>
          <w:t xml:space="preserve">sites located </w:t>
        </w:r>
        <w:r w:rsidR="00863ABD">
          <w:rPr>
            <w:rFonts w:ascii="Times New Roman" w:hAnsi="Times New Roman" w:cs="Times New Roman"/>
            <w:sz w:val="24"/>
            <w:szCs w:val="24"/>
          </w:rPr>
          <w:t>off</w:t>
        </w:r>
        <w:r w:rsidR="00067B3F">
          <w:rPr>
            <w:rFonts w:ascii="Times New Roman" w:hAnsi="Times New Roman" w:cs="Times New Roman"/>
            <w:sz w:val="24"/>
            <w:szCs w:val="24"/>
          </w:rPr>
          <w:t xml:space="preserve"> alternating sides of forest trail</w:t>
        </w:r>
      </w:ins>
      <w:ins w:id="198" w:author="Johan du Toit" w:date="2016-05-11T15:20:00Z">
        <w:r w:rsidR="00067B3F">
          <w:rPr>
            <w:rFonts w:ascii="Times New Roman" w:hAnsi="Times New Roman" w:cs="Times New Roman"/>
            <w:sz w:val="24"/>
            <w:szCs w:val="24"/>
          </w:rPr>
          <w:t>s</w:t>
        </w:r>
      </w:ins>
      <w:ins w:id="199" w:author="Johan du Toit" w:date="2016-05-11T15:17:00Z">
        <w:r w:rsidR="00067B3F">
          <w:rPr>
            <w:rFonts w:ascii="Times New Roman" w:hAnsi="Times New Roman" w:cs="Times New Roman"/>
            <w:sz w:val="24"/>
            <w:szCs w:val="24"/>
          </w:rPr>
          <w:t xml:space="preserve">, with 50-100 m between sites (Fig. 1).  </w:t>
        </w:r>
      </w:ins>
      <w:ins w:id="200" w:author="Johan du Toit" w:date="2016-05-11T15:21:00Z">
        <w:r w:rsidR="00863ABD">
          <w:rPr>
            <w:rFonts w:ascii="Times New Roman" w:hAnsi="Times New Roman" w:cs="Times New Roman"/>
            <w:sz w:val="24"/>
            <w:szCs w:val="24"/>
          </w:rPr>
          <w:t xml:space="preserve">At each site we had three dung piles, each of 2 L in volume, placed ~5 m from one another.  </w:t>
        </w:r>
      </w:ins>
      <w:del w:id="201" w:author="Johan du Toit" w:date="2016-05-11T15:24:00Z">
        <w:r w:rsidR="00E55D24" w:rsidRPr="00CC4893" w:rsidDel="00863ABD">
          <w:rPr>
            <w:rFonts w:ascii="Times New Roman" w:hAnsi="Times New Roman" w:cs="Times New Roman"/>
            <w:sz w:val="24"/>
            <w:szCs w:val="24"/>
          </w:rPr>
          <w:delText xml:space="preserve">To study inter-guild competition 2L of elephant dung was used per sample to create </w:delText>
        </w:r>
        <w:r w:rsidR="00673075" w:rsidRPr="00CC4893" w:rsidDel="00863ABD">
          <w:rPr>
            <w:rFonts w:ascii="Times New Roman" w:hAnsi="Times New Roman" w:cs="Times New Roman"/>
            <w:sz w:val="24"/>
            <w:szCs w:val="24"/>
          </w:rPr>
          <w:delText>artificial habitat patches</w:delText>
        </w:r>
        <w:r w:rsidR="00E55D24" w:rsidRPr="00CC4893" w:rsidDel="00863ABD">
          <w:rPr>
            <w:rFonts w:ascii="Times New Roman" w:hAnsi="Times New Roman" w:cs="Times New Roman"/>
            <w:sz w:val="24"/>
            <w:szCs w:val="24"/>
          </w:rPr>
          <w:delText xml:space="preserve"> for dung beetle communities. 2L approximates the volume of dung naturally deposited</w:delText>
        </w:r>
        <w:r w:rsidR="00EE60FC" w:rsidRPr="00CC4893" w:rsidDel="00863ABD">
          <w:rPr>
            <w:rFonts w:ascii="Times New Roman" w:hAnsi="Times New Roman" w:cs="Times New Roman"/>
            <w:sz w:val="24"/>
            <w:szCs w:val="24"/>
          </w:rPr>
          <w:delText xml:space="preserve"> at on</w:delText>
        </w:r>
        <w:r w:rsidR="00CB7A24" w:rsidRPr="00CC4893" w:rsidDel="00863ABD">
          <w:rPr>
            <w:rFonts w:ascii="Times New Roman" w:hAnsi="Times New Roman" w:cs="Times New Roman"/>
            <w:sz w:val="24"/>
            <w:szCs w:val="24"/>
          </w:rPr>
          <w:delText>e time</w:delText>
        </w:r>
        <w:r w:rsidR="00E55D24" w:rsidRPr="00CC4893" w:rsidDel="00863ABD">
          <w:rPr>
            <w:rFonts w:ascii="Times New Roman" w:hAnsi="Times New Roman" w:cs="Times New Roman"/>
            <w:sz w:val="24"/>
            <w:szCs w:val="24"/>
          </w:rPr>
          <w:delText xml:space="preserve"> by elephants (personal observation). </w:delText>
        </w:r>
      </w:del>
      <w:r w:rsidR="00E55D24" w:rsidRPr="00CC4893">
        <w:rPr>
          <w:rFonts w:ascii="Times New Roman" w:hAnsi="Times New Roman" w:cs="Times New Roman"/>
          <w:sz w:val="24"/>
          <w:szCs w:val="24"/>
        </w:rPr>
        <w:t xml:space="preserve">Dung was measured volumetrically </w:t>
      </w:r>
      <w:ins w:id="202" w:author="Johan du Toit" w:date="2016-05-11T15:25:00Z">
        <w:r w:rsidR="00863ABD">
          <w:rPr>
            <w:rFonts w:ascii="Times New Roman" w:hAnsi="Times New Roman" w:cs="Times New Roman"/>
            <w:sz w:val="24"/>
            <w:szCs w:val="24"/>
          </w:rPr>
          <w:t xml:space="preserve">for ease of </w:t>
        </w:r>
      </w:ins>
      <w:del w:id="203" w:author="Johan du Toit" w:date="2016-05-11T15:25:00Z">
        <w:r w:rsidR="00E55D24" w:rsidRPr="00CC4893" w:rsidDel="00863ABD">
          <w:rPr>
            <w:rFonts w:ascii="Times New Roman" w:hAnsi="Times New Roman" w:cs="Times New Roman"/>
            <w:sz w:val="24"/>
            <w:szCs w:val="24"/>
          </w:rPr>
          <w:delText>because it is easie</w:delText>
        </w:r>
      </w:del>
      <w:del w:id="204" w:author="Johan du Toit" w:date="2016-05-11T15:24:00Z">
        <w:r w:rsidR="00E55D24" w:rsidRPr="00CC4893" w:rsidDel="00863ABD">
          <w:rPr>
            <w:rFonts w:ascii="Times New Roman" w:hAnsi="Times New Roman" w:cs="Times New Roman"/>
            <w:sz w:val="24"/>
            <w:szCs w:val="24"/>
          </w:rPr>
          <w:delText xml:space="preserve">r to </w:delText>
        </w:r>
      </w:del>
      <w:r w:rsidR="00E55D24" w:rsidRPr="00CC4893">
        <w:rPr>
          <w:rFonts w:ascii="Times New Roman" w:hAnsi="Times New Roman" w:cs="Times New Roman"/>
          <w:sz w:val="24"/>
          <w:szCs w:val="24"/>
        </w:rPr>
        <w:t>measure</w:t>
      </w:r>
      <w:ins w:id="205" w:author="Johan du Toit" w:date="2016-05-11T15:25:00Z">
        <w:r w:rsidR="00863ABD">
          <w:rPr>
            <w:rFonts w:ascii="Times New Roman" w:hAnsi="Times New Roman" w:cs="Times New Roman"/>
            <w:sz w:val="24"/>
            <w:szCs w:val="24"/>
          </w:rPr>
          <w:t>ment</w:t>
        </w:r>
      </w:ins>
      <w:r w:rsidR="00E55D24" w:rsidRPr="00CC4893">
        <w:rPr>
          <w:rFonts w:ascii="Times New Roman" w:hAnsi="Times New Roman" w:cs="Times New Roman"/>
          <w:sz w:val="24"/>
          <w:szCs w:val="24"/>
        </w:rPr>
        <w:t xml:space="preserve"> in the field</w:t>
      </w:r>
      <w:ins w:id="206" w:author="Johan du Toit" w:date="2016-05-11T15:27:00Z">
        <w:r w:rsidR="001373A8">
          <w:rPr>
            <w:rFonts w:ascii="Times New Roman" w:hAnsi="Times New Roman" w:cs="Times New Roman"/>
            <w:sz w:val="24"/>
            <w:szCs w:val="24"/>
          </w:rPr>
          <w:t>;</w:t>
        </w:r>
        <w:r w:rsidR="00863ABD">
          <w:rPr>
            <w:rFonts w:ascii="Times New Roman" w:hAnsi="Times New Roman" w:cs="Times New Roman"/>
            <w:sz w:val="24"/>
            <w:szCs w:val="24"/>
          </w:rPr>
          <w:t xml:space="preserve"> </w:t>
        </w:r>
      </w:ins>
      <w:del w:id="207" w:author="Johan du Toit" w:date="2016-05-11T15:27:00Z">
        <w:r w:rsidR="00E55D24" w:rsidRPr="00CC4893" w:rsidDel="00863ABD">
          <w:rPr>
            <w:rFonts w:ascii="Times New Roman" w:hAnsi="Times New Roman" w:cs="Times New Roman"/>
            <w:sz w:val="24"/>
            <w:szCs w:val="24"/>
          </w:rPr>
          <w:delText xml:space="preserve"> and </w:delText>
        </w:r>
      </w:del>
      <w:ins w:id="208" w:author="Johan du Toit" w:date="2016-05-11T15:25:00Z">
        <w:r w:rsidR="00863ABD">
          <w:rPr>
            <w:rFonts w:ascii="Times New Roman" w:hAnsi="Times New Roman" w:cs="Times New Roman"/>
            <w:sz w:val="24"/>
            <w:szCs w:val="24"/>
          </w:rPr>
          <w:t xml:space="preserve">dung volume is </w:t>
        </w:r>
      </w:ins>
      <w:r w:rsidR="00E55D24" w:rsidRPr="00CC4893">
        <w:rPr>
          <w:rFonts w:ascii="Times New Roman" w:hAnsi="Times New Roman" w:cs="Times New Roman"/>
          <w:sz w:val="24"/>
          <w:szCs w:val="24"/>
        </w:rPr>
        <w:t>less affect</w:t>
      </w:r>
      <w:r w:rsidR="007D019D" w:rsidRPr="00CC4893">
        <w:rPr>
          <w:rFonts w:ascii="Times New Roman" w:hAnsi="Times New Roman" w:cs="Times New Roman"/>
          <w:sz w:val="24"/>
          <w:szCs w:val="24"/>
        </w:rPr>
        <w:t>ed</w:t>
      </w:r>
      <w:r w:rsidR="000A6049" w:rsidRPr="00CC4893">
        <w:rPr>
          <w:rFonts w:ascii="Times New Roman" w:hAnsi="Times New Roman" w:cs="Times New Roman"/>
          <w:sz w:val="24"/>
          <w:szCs w:val="24"/>
        </w:rPr>
        <w:t xml:space="preserve"> by moisture </w:t>
      </w:r>
      <w:ins w:id="209" w:author="Johan du Toit" w:date="2016-05-11T15:25:00Z">
        <w:r w:rsidR="00863ABD">
          <w:rPr>
            <w:rFonts w:ascii="Times New Roman" w:hAnsi="Times New Roman" w:cs="Times New Roman"/>
            <w:sz w:val="24"/>
            <w:szCs w:val="24"/>
          </w:rPr>
          <w:t xml:space="preserve">content </w:t>
        </w:r>
      </w:ins>
      <w:r w:rsidR="000A6049" w:rsidRPr="00CC4893">
        <w:rPr>
          <w:rFonts w:ascii="Times New Roman" w:hAnsi="Times New Roman" w:cs="Times New Roman"/>
          <w:sz w:val="24"/>
          <w:szCs w:val="24"/>
        </w:rPr>
        <w:t>than mass</w:t>
      </w:r>
      <w:r w:rsidR="00E55D24" w:rsidRPr="00CC4893">
        <w:rPr>
          <w:rFonts w:ascii="Times New Roman" w:hAnsi="Times New Roman" w:cs="Times New Roman"/>
          <w:sz w:val="24"/>
          <w:szCs w:val="24"/>
        </w:rPr>
        <w:t xml:space="preserve"> (Giller and Doube 1989)</w:t>
      </w:r>
      <w:ins w:id="210" w:author="Johan du Toit" w:date="2016-05-11T15:26:00Z">
        <w:r w:rsidR="00863ABD">
          <w:rPr>
            <w:rFonts w:ascii="Times New Roman" w:hAnsi="Times New Roman" w:cs="Times New Roman"/>
            <w:sz w:val="24"/>
            <w:szCs w:val="24"/>
          </w:rPr>
          <w:t xml:space="preserve"> and 2 L was </w:t>
        </w:r>
      </w:ins>
      <w:ins w:id="211" w:author="Johan du Toit" w:date="2016-05-11T15:28:00Z">
        <w:r w:rsidR="00863ABD">
          <w:rPr>
            <w:rFonts w:ascii="Times New Roman" w:hAnsi="Times New Roman" w:cs="Times New Roman"/>
            <w:sz w:val="24"/>
            <w:szCs w:val="24"/>
          </w:rPr>
          <w:t xml:space="preserve">the </w:t>
        </w:r>
      </w:ins>
      <w:ins w:id="212" w:author="Johan du Toit" w:date="2016-05-11T15:26:00Z">
        <w:r w:rsidR="00863ABD">
          <w:rPr>
            <w:rFonts w:ascii="Times New Roman" w:hAnsi="Times New Roman" w:cs="Times New Roman"/>
            <w:sz w:val="24"/>
            <w:szCs w:val="24"/>
          </w:rPr>
          <w:t xml:space="preserve">typical </w:t>
        </w:r>
      </w:ins>
      <w:ins w:id="213" w:author="Johan du Toit" w:date="2016-05-11T15:28:00Z">
        <w:r w:rsidR="00863ABD">
          <w:rPr>
            <w:rFonts w:ascii="Times New Roman" w:hAnsi="Times New Roman" w:cs="Times New Roman"/>
            <w:sz w:val="24"/>
            <w:szCs w:val="24"/>
          </w:rPr>
          <w:t xml:space="preserve">volume </w:t>
        </w:r>
      </w:ins>
      <w:ins w:id="214" w:author="Johan du Toit" w:date="2016-05-11T15:26:00Z">
        <w:r w:rsidR="00863ABD">
          <w:rPr>
            <w:rFonts w:ascii="Times New Roman" w:hAnsi="Times New Roman" w:cs="Times New Roman"/>
            <w:sz w:val="24"/>
            <w:szCs w:val="24"/>
          </w:rPr>
          <w:t>of elephant dung piles we encountered in the field</w:t>
        </w:r>
      </w:ins>
      <w:r w:rsidR="00E55D24" w:rsidRPr="00CC4893">
        <w:rPr>
          <w:rFonts w:ascii="Times New Roman" w:hAnsi="Times New Roman" w:cs="Times New Roman"/>
          <w:sz w:val="24"/>
          <w:szCs w:val="24"/>
        </w:rPr>
        <w:t>.</w:t>
      </w:r>
      <w:ins w:id="215" w:author="Johan du Toit" w:date="2016-05-11T15:28:00Z">
        <w:r w:rsidR="00863ABD">
          <w:rPr>
            <w:rFonts w:ascii="Times New Roman" w:hAnsi="Times New Roman" w:cs="Times New Roman"/>
            <w:sz w:val="24"/>
            <w:szCs w:val="24"/>
          </w:rPr>
          <w:t xml:space="preserve">  Our experimental d</w:t>
        </w:r>
      </w:ins>
      <w:del w:id="216" w:author="Johan du Toit" w:date="2016-05-11T15:28:00Z">
        <w:r w:rsidR="00E55D24" w:rsidRPr="00CC4893" w:rsidDel="00863ABD">
          <w:rPr>
            <w:rFonts w:ascii="Times New Roman" w:hAnsi="Times New Roman" w:cs="Times New Roman"/>
            <w:sz w:val="24"/>
            <w:szCs w:val="24"/>
          </w:rPr>
          <w:delText xml:space="preserve"> D</w:delText>
        </w:r>
      </w:del>
      <w:r w:rsidR="00E55D24" w:rsidRPr="00CC4893">
        <w:rPr>
          <w:rFonts w:ascii="Times New Roman" w:hAnsi="Times New Roman" w:cs="Times New Roman"/>
          <w:sz w:val="24"/>
          <w:szCs w:val="24"/>
        </w:rPr>
        <w:t>ung piles were placed on cleared flat ground</w:t>
      </w:r>
      <w:r w:rsidR="00EE60FC" w:rsidRPr="00CC4893">
        <w:rPr>
          <w:rFonts w:ascii="Times New Roman" w:hAnsi="Times New Roman" w:cs="Times New Roman"/>
          <w:sz w:val="24"/>
          <w:szCs w:val="24"/>
        </w:rPr>
        <w:t>,</w:t>
      </w:r>
      <w:r w:rsidR="00E55D24" w:rsidRPr="00CC4893">
        <w:rPr>
          <w:rFonts w:ascii="Times New Roman" w:hAnsi="Times New Roman" w:cs="Times New Roman"/>
          <w:sz w:val="24"/>
          <w:szCs w:val="24"/>
        </w:rPr>
        <w:t xml:space="preserve"> </w:t>
      </w:r>
      <w:r w:rsidR="007D019D" w:rsidRPr="00CC4893">
        <w:rPr>
          <w:rFonts w:ascii="Times New Roman" w:hAnsi="Times New Roman" w:cs="Times New Roman"/>
          <w:sz w:val="24"/>
          <w:szCs w:val="24"/>
        </w:rPr>
        <w:t>away from</w:t>
      </w:r>
      <w:r w:rsidR="00E55D24" w:rsidRPr="00CC4893">
        <w:rPr>
          <w:rFonts w:ascii="Times New Roman" w:hAnsi="Times New Roman" w:cs="Times New Roman"/>
          <w:sz w:val="24"/>
          <w:szCs w:val="24"/>
        </w:rPr>
        <w:t xml:space="preserve"> </w:t>
      </w:r>
      <w:ins w:id="217" w:author="Johan du Toit" w:date="2016-05-11T15:29:00Z">
        <w:r w:rsidR="00863ABD">
          <w:rPr>
            <w:rFonts w:ascii="Times New Roman" w:hAnsi="Times New Roman" w:cs="Times New Roman"/>
            <w:sz w:val="24"/>
            <w:szCs w:val="24"/>
          </w:rPr>
          <w:t xml:space="preserve">trails </w:t>
        </w:r>
      </w:ins>
      <w:del w:id="218" w:author="Johan du Toit" w:date="2016-05-11T15:29:00Z">
        <w:r w:rsidR="00E55D24" w:rsidRPr="00CC4893" w:rsidDel="00863ABD">
          <w:rPr>
            <w:rFonts w:ascii="Times New Roman" w:hAnsi="Times New Roman" w:cs="Times New Roman"/>
            <w:sz w:val="24"/>
            <w:szCs w:val="24"/>
          </w:rPr>
          <w:delText xml:space="preserve">paths </w:delText>
        </w:r>
      </w:del>
      <w:r w:rsidR="00E55D24" w:rsidRPr="00CC4893">
        <w:rPr>
          <w:rFonts w:ascii="Times New Roman" w:hAnsi="Times New Roman" w:cs="Times New Roman"/>
          <w:sz w:val="24"/>
          <w:szCs w:val="24"/>
        </w:rPr>
        <w:t>to minimise disturbance and variation bet</w:t>
      </w:r>
      <w:r w:rsidR="00813189" w:rsidRPr="00CC4893">
        <w:rPr>
          <w:rFonts w:ascii="Times New Roman" w:hAnsi="Times New Roman" w:cs="Times New Roman"/>
          <w:sz w:val="24"/>
          <w:szCs w:val="24"/>
        </w:rPr>
        <w:t>ween samples (da Silva and Herná</w:t>
      </w:r>
      <w:r w:rsidR="00E55D24" w:rsidRPr="00CC4893">
        <w:rPr>
          <w:rFonts w:ascii="Times New Roman" w:hAnsi="Times New Roman" w:cs="Times New Roman"/>
          <w:sz w:val="24"/>
          <w:szCs w:val="24"/>
        </w:rPr>
        <w:t>ndez 2014)</w:t>
      </w:r>
      <w:r w:rsidR="00EE60FC" w:rsidRPr="00CC4893">
        <w:rPr>
          <w:rFonts w:ascii="Times New Roman" w:hAnsi="Times New Roman" w:cs="Times New Roman"/>
          <w:sz w:val="24"/>
          <w:szCs w:val="24"/>
        </w:rPr>
        <w:t>.</w:t>
      </w:r>
      <w:ins w:id="219" w:author="Johan du Toit" w:date="2016-05-11T15:47:00Z">
        <w:r w:rsidR="00BB5944">
          <w:rPr>
            <w:rFonts w:ascii="Times New Roman" w:hAnsi="Times New Roman" w:cs="Times New Roman"/>
            <w:sz w:val="24"/>
            <w:szCs w:val="24"/>
          </w:rPr>
          <w:t xml:space="preserve">  </w:t>
        </w:r>
      </w:ins>
      <w:del w:id="220" w:author="Johan du Toit" w:date="2016-05-11T15:47:00Z">
        <w:r w:rsidR="00EE60FC" w:rsidRPr="00CC4893" w:rsidDel="00BB5944">
          <w:rPr>
            <w:rFonts w:ascii="Times New Roman" w:hAnsi="Times New Roman" w:cs="Times New Roman"/>
            <w:sz w:val="24"/>
            <w:szCs w:val="24"/>
          </w:rPr>
          <w:delText xml:space="preserve"> </w:delText>
        </w:r>
      </w:del>
      <w:moveToRangeStart w:id="221" w:author="Johan du Toit" w:date="2016-05-11T15:47:00Z" w:name="move450744994"/>
      <w:r w:rsidR="00BB5944" w:rsidRPr="00BB5944">
        <w:rPr>
          <w:rFonts w:ascii="Times New Roman" w:hAnsi="Times New Roman" w:cs="Times New Roman"/>
          <w:sz w:val="24"/>
          <w:szCs w:val="24"/>
        </w:rPr>
        <w:t xml:space="preserve">Percentage canopy cover was recorded above every dung pile to account for </w:t>
      </w:r>
      <w:ins w:id="222" w:author="Johan du Toit" w:date="2016-05-11T15:48:00Z">
        <w:r w:rsidR="00BB5944">
          <w:rPr>
            <w:rFonts w:ascii="Times New Roman" w:hAnsi="Times New Roman" w:cs="Times New Roman"/>
            <w:sz w:val="24"/>
            <w:szCs w:val="24"/>
          </w:rPr>
          <w:t xml:space="preserve">variation in </w:t>
        </w:r>
      </w:ins>
      <w:del w:id="223" w:author="Johan du Toit" w:date="2016-05-11T15:49:00Z">
        <w:r w:rsidR="00BB5944" w:rsidRPr="00BB5944" w:rsidDel="00BB5944">
          <w:rPr>
            <w:rFonts w:ascii="Times New Roman" w:hAnsi="Times New Roman" w:cs="Times New Roman"/>
            <w:sz w:val="24"/>
            <w:szCs w:val="24"/>
          </w:rPr>
          <w:delText xml:space="preserve">the amount of </w:delText>
        </w:r>
      </w:del>
      <w:r w:rsidR="00BB5944" w:rsidRPr="00BB5944">
        <w:rPr>
          <w:rFonts w:ascii="Times New Roman" w:hAnsi="Times New Roman" w:cs="Times New Roman"/>
          <w:sz w:val="24"/>
          <w:szCs w:val="24"/>
        </w:rPr>
        <w:t>direct sunlight</w:t>
      </w:r>
      <w:ins w:id="224" w:author="Johan du Toit" w:date="2016-05-11T15:49:00Z">
        <w:r w:rsidR="00BB5944">
          <w:rPr>
            <w:rFonts w:ascii="Times New Roman" w:hAnsi="Times New Roman" w:cs="Times New Roman"/>
            <w:sz w:val="24"/>
            <w:szCs w:val="24"/>
          </w:rPr>
          <w:t xml:space="preserve">, which could </w:t>
        </w:r>
      </w:ins>
      <w:del w:id="225" w:author="Johan du Toit" w:date="2016-05-11T15:49:00Z">
        <w:r w:rsidR="00BB5944" w:rsidRPr="00BB5944" w:rsidDel="00BB5944">
          <w:rPr>
            <w:rFonts w:ascii="Times New Roman" w:hAnsi="Times New Roman" w:cs="Times New Roman"/>
            <w:sz w:val="24"/>
            <w:szCs w:val="24"/>
          </w:rPr>
          <w:delText xml:space="preserve"> the pile was exposed to. This </w:delText>
        </w:r>
      </w:del>
      <w:r w:rsidR="00BB5944" w:rsidRPr="00BB5944">
        <w:rPr>
          <w:rFonts w:ascii="Times New Roman" w:hAnsi="Times New Roman" w:cs="Times New Roman"/>
          <w:sz w:val="24"/>
          <w:szCs w:val="24"/>
        </w:rPr>
        <w:t>affect</w:t>
      </w:r>
      <w:del w:id="226" w:author="Johan du Toit" w:date="2016-05-11T15:49:00Z">
        <w:r w:rsidR="00BB5944" w:rsidRPr="00BB5944" w:rsidDel="00BB5944">
          <w:rPr>
            <w:rFonts w:ascii="Times New Roman" w:hAnsi="Times New Roman" w:cs="Times New Roman"/>
            <w:sz w:val="24"/>
            <w:szCs w:val="24"/>
          </w:rPr>
          <w:delText>s</w:delText>
        </w:r>
      </w:del>
      <w:r w:rsidR="00BB5944" w:rsidRPr="00BB5944">
        <w:rPr>
          <w:rFonts w:ascii="Times New Roman" w:hAnsi="Times New Roman" w:cs="Times New Roman"/>
          <w:sz w:val="24"/>
          <w:szCs w:val="24"/>
        </w:rPr>
        <w:t xml:space="preserve"> the </w:t>
      </w:r>
      <w:ins w:id="227" w:author="Johan du Toit" w:date="2016-05-11T15:58:00Z">
        <w:r>
          <w:rPr>
            <w:rFonts w:ascii="Times New Roman" w:hAnsi="Times New Roman" w:cs="Times New Roman"/>
            <w:sz w:val="24"/>
            <w:szCs w:val="24"/>
          </w:rPr>
          <w:t xml:space="preserve">temperature </w:t>
        </w:r>
      </w:ins>
      <w:del w:id="228" w:author="Johan du Toit" w:date="2016-05-11T15:58:00Z">
        <w:r w:rsidR="00BB5944" w:rsidRPr="00BB5944" w:rsidDel="00A9606A">
          <w:rPr>
            <w:rFonts w:ascii="Times New Roman" w:hAnsi="Times New Roman" w:cs="Times New Roman"/>
            <w:sz w:val="24"/>
            <w:szCs w:val="24"/>
          </w:rPr>
          <w:delText xml:space="preserve">warmth </w:delText>
        </w:r>
      </w:del>
      <w:r w:rsidR="00BB5944" w:rsidRPr="00BB5944">
        <w:rPr>
          <w:rFonts w:ascii="Times New Roman" w:hAnsi="Times New Roman" w:cs="Times New Roman"/>
          <w:sz w:val="24"/>
          <w:szCs w:val="24"/>
        </w:rPr>
        <w:t xml:space="preserve">and drying rate of the dung </w:t>
      </w:r>
      <w:ins w:id="229" w:author="Johan du Toit" w:date="2016-05-11T15:49:00Z">
        <w:r w:rsidR="00BB5944">
          <w:rPr>
            <w:rFonts w:ascii="Times New Roman" w:hAnsi="Times New Roman" w:cs="Times New Roman"/>
            <w:sz w:val="24"/>
            <w:szCs w:val="24"/>
          </w:rPr>
          <w:t xml:space="preserve">and therefore its attractiveness to </w:t>
        </w:r>
      </w:ins>
      <w:del w:id="230" w:author="Johan du Toit" w:date="2016-05-11T15:50:00Z">
        <w:r w:rsidR="00BB5944" w:rsidRPr="00BB5944" w:rsidDel="00BB5944">
          <w:rPr>
            <w:rFonts w:ascii="Times New Roman" w:hAnsi="Times New Roman" w:cs="Times New Roman"/>
            <w:sz w:val="24"/>
            <w:szCs w:val="24"/>
          </w:rPr>
          <w:delText xml:space="preserve">which can affect </w:delText>
        </w:r>
      </w:del>
      <w:r w:rsidR="00BB5944" w:rsidRPr="00BB5944">
        <w:rPr>
          <w:rFonts w:ascii="Times New Roman" w:hAnsi="Times New Roman" w:cs="Times New Roman"/>
          <w:sz w:val="24"/>
          <w:szCs w:val="24"/>
        </w:rPr>
        <w:t>dung beetle</w:t>
      </w:r>
      <w:del w:id="231" w:author="Johan du Toit" w:date="2016-05-11T15:50:00Z">
        <w:r w:rsidR="00BB5944" w:rsidRPr="00BB5944" w:rsidDel="00BB5944">
          <w:rPr>
            <w:rFonts w:ascii="Times New Roman" w:hAnsi="Times New Roman" w:cs="Times New Roman"/>
            <w:sz w:val="24"/>
            <w:szCs w:val="24"/>
          </w:rPr>
          <w:delText xml:space="preserve"> communitie</w:delText>
        </w:r>
      </w:del>
      <w:r w:rsidR="00BB5944" w:rsidRPr="00BB5944">
        <w:rPr>
          <w:rFonts w:ascii="Times New Roman" w:hAnsi="Times New Roman" w:cs="Times New Roman"/>
          <w:sz w:val="24"/>
          <w:szCs w:val="24"/>
        </w:rPr>
        <w:t>s (Davis et al. 2001; Krell et al. 2003)</w:t>
      </w:r>
      <w:moveToRangeEnd w:id="221"/>
      <w:ins w:id="232" w:author="Johan du Toit" w:date="2016-05-11T15:48:00Z">
        <w:r w:rsidR="00BB5944">
          <w:rPr>
            <w:rFonts w:ascii="Times New Roman" w:hAnsi="Times New Roman" w:cs="Times New Roman"/>
            <w:sz w:val="24"/>
            <w:szCs w:val="24"/>
          </w:rPr>
          <w:t xml:space="preserve">.  </w:t>
        </w:r>
      </w:ins>
      <w:ins w:id="233" w:author="Johan du Toit" w:date="2016-05-11T15:30:00Z">
        <w:r w:rsidR="00863ABD">
          <w:rPr>
            <w:rFonts w:ascii="Times New Roman" w:hAnsi="Times New Roman" w:cs="Times New Roman"/>
            <w:sz w:val="24"/>
            <w:szCs w:val="24"/>
          </w:rPr>
          <w:t>At each site one d</w:t>
        </w:r>
      </w:ins>
      <w:del w:id="234" w:author="Johan du Toit" w:date="2016-05-11T15:30:00Z">
        <w:r w:rsidR="00E55D24" w:rsidRPr="00CC4893" w:rsidDel="00863ABD">
          <w:rPr>
            <w:rFonts w:ascii="Times New Roman" w:hAnsi="Times New Roman" w:cs="Times New Roman"/>
            <w:sz w:val="24"/>
            <w:szCs w:val="24"/>
          </w:rPr>
          <w:delText>D</w:delText>
        </w:r>
      </w:del>
      <w:r w:rsidR="00E55D24" w:rsidRPr="00CC4893">
        <w:rPr>
          <w:rFonts w:ascii="Times New Roman" w:hAnsi="Times New Roman" w:cs="Times New Roman"/>
          <w:sz w:val="24"/>
          <w:szCs w:val="24"/>
        </w:rPr>
        <w:t>ung pile</w:t>
      </w:r>
      <w:del w:id="235" w:author="Johan du Toit" w:date="2016-05-11T15:30:00Z">
        <w:r w:rsidR="00E55D24" w:rsidRPr="00CC4893" w:rsidDel="00863ABD">
          <w:rPr>
            <w:rFonts w:ascii="Times New Roman" w:hAnsi="Times New Roman" w:cs="Times New Roman"/>
            <w:sz w:val="24"/>
            <w:szCs w:val="24"/>
          </w:rPr>
          <w:delText>s</w:delText>
        </w:r>
      </w:del>
      <w:r w:rsidR="00E55D24" w:rsidRPr="00CC4893">
        <w:rPr>
          <w:rFonts w:ascii="Times New Roman" w:hAnsi="Times New Roman" w:cs="Times New Roman"/>
          <w:sz w:val="24"/>
          <w:szCs w:val="24"/>
        </w:rPr>
        <w:t xml:space="preserve"> </w:t>
      </w:r>
      <w:ins w:id="236" w:author="Johan du Toit" w:date="2016-05-11T15:30:00Z">
        <w:r w:rsidR="00863ABD">
          <w:rPr>
            <w:rFonts w:ascii="Times New Roman" w:hAnsi="Times New Roman" w:cs="Times New Roman"/>
            <w:sz w:val="24"/>
            <w:szCs w:val="24"/>
          </w:rPr>
          <w:t xml:space="preserve">was allocated to each </w:t>
        </w:r>
      </w:ins>
      <w:del w:id="237" w:author="Johan du Toit" w:date="2016-05-11T15:30:00Z">
        <w:r w:rsidR="00E55D24" w:rsidRPr="00CC4893" w:rsidDel="00863ABD">
          <w:rPr>
            <w:rFonts w:ascii="Times New Roman" w:hAnsi="Times New Roman" w:cs="Times New Roman"/>
            <w:sz w:val="24"/>
            <w:szCs w:val="24"/>
          </w:rPr>
          <w:delText xml:space="preserve">were subject to one </w:delText>
        </w:r>
      </w:del>
      <w:r w:rsidR="00E55D24" w:rsidRPr="00CC4893">
        <w:rPr>
          <w:rFonts w:ascii="Times New Roman" w:hAnsi="Times New Roman" w:cs="Times New Roman"/>
          <w:sz w:val="24"/>
          <w:szCs w:val="24"/>
        </w:rPr>
        <w:t xml:space="preserve">of three treatments: </w:t>
      </w:r>
      <w:del w:id="238" w:author="Johan du Toit" w:date="2016-05-11T15:30:00Z">
        <w:r w:rsidR="00E55D24" w:rsidRPr="00CC4893" w:rsidDel="00863ABD">
          <w:rPr>
            <w:rFonts w:ascii="Times New Roman" w:hAnsi="Times New Roman" w:cs="Times New Roman"/>
            <w:sz w:val="24"/>
            <w:szCs w:val="24"/>
          </w:rPr>
          <w:delText xml:space="preserve">1) </w:delText>
        </w:r>
      </w:del>
      <w:r w:rsidR="00E55D24" w:rsidRPr="00CC4893">
        <w:rPr>
          <w:rFonts w:ascii="Times New Roman" w:hAnsi="Times New Roman" w:cs="Times New Roman"/>
          <w:sz w:val="24"/>
          <w:szCs w:val="24"/>
        </w:rPr>
        <w:t xml:space="preserve">a control </w:t>
      </w:r>
      <w:ins w:id="239" w:author="Johan du Toit" w:date="2016-05-11T15:41:00Z">
        <w:r w:rsidR="00BB5944">
          <w:rPr>
            <w:rFonts w:ascii="Times New Roman" w:hAnsi="Times New Roman" w:cs="Times New Roman"/>
            <w:sz w:val="24"/>
            <w:szCs w:val="24"/>
          </w:rPr>
          <w:t xml:space="preserve">being </w:t>
        </w:r>
      </w:ins>
      <w:del w:id="240" w:author="Johan du Toit" w:date="2016-05-11T15:41:00Z">
        <w:r w:rsidR="00E55D24" w:rsidRPr="00CC4893" w:rsidDel="00BB5944">
          <w:rPr>
            <w:rFonts w:ascii="Times New Roman" w:hAnsi="Times New Roman" w:cs="Times New Roman"/>
            <w:sz w:val="24"/>
            <w:szCs w:val="24"/>
          </w:rPr>
          <w:delText>w</w:delText>
        </w:r>
        <w:r w:rsidR="000A6049" w:rsidRPr="00CC4893" w:rsidDel="00BB5944">
          <w:rPr>
            <w:rFonts w:ascii="Times New Roman" w:hAnsi="Times New Roman" w:cs="Times New Roman"/>
            <w:sz w:val="24"/>
            <w:szCs w:val="24"/>
          </w:rPr>
          <w:delText>h</w:delText>
        </w:r>
        <w:r w:rsidR="00E55D24" w:rsidRPr="00CC4893" w:rsidDel="00BB5944">
          <w:rPr>
            <w:rFonts w:ascii="Times New Roman" w:hAnsi="Times New Roman" w:cs="Times New Roman"/>
            <w:sz w:val="24"/>
            <w:szCs w:val="24"/>
          </w:rPr>
          <w:delText xml:space="preserve">ere </w:delText>
        </w:r>
      </w:del>
      <w:r w:rsidR="00E55D24" w:rsidRPr="00CC4893">
        <w:rPr>
          <w:rFonts w:ascii="Times New Roman" w:hAnsi="Times New Roman" w:cs="Times New Roman"/>
          <w:sz w:val="24"/>
          <w:szCs w:val="24"/>
        </w:rPr>
        <w:t xml:space="preserve">a </w:t>
      </w:r>
      <w:ins w:id="241" w:author="Johan du Toit" w:date="2016-05-11T15:59:00Z">
        <w:r>
          <w:rPr>
            <w:rFonts w:ascii="Times New Roman" w:hAnsi="Times New Roman" w:cs="Times New Roman"/>
            <w:sz w:val="24"/>
            <w:szCs w:val="24"/>
          </w:rPr>
          <w:t xml:space="preserve">dung </w:t>
        </w:r>
      </w:ins>
      <w:r w:rsidR="00E55D24" w:rsidRPr="00CC4893">
        <w:rPr>
          <w:rFonts w:ascii="Times New Roman" w:hAnsi="Times New Roman" w:cs="Times New Roman"/>
          <w:sz w:val="24"/>
          <w:szCs w:val="24"/>
        </w:rPr>
        <w:t xml:space="preserve">pile </w:t>
      </w:r>
      <w:ins w:id="242" w:author="Johan du Toit" w:date="2016-05-11T15:59:00Z">
        <w:r>
          <w:rPr>
            <w:rFonts w:ascii="Times New Roman" w:hAnsi="Times New Roman" w:cs="Times New Roman"/>
            <w:sz w:val="24"/>
            <w:szCs w:val="24"/>
          </w:rPr>
          <w:t>placed directly</w:t>
        </w:r>
      </w:ins>
      <w:del w:id="243" w:author="Johan du Toit" w:date="2016-05-11T15:59:00Z">
        <w:r w:rsidR="00E55D24" w:rsidRPr="00CC4893" w:rsidDel="00A9606A">
          <w:rPr>
            <w:rFonts w:ascii="Times New Roman" w:hAnsi="Times New Roman" w:cs="Times New Roman"/>
            <w:sz w:val="24"/>
            <w:szCs w:val="24"/>
          </w:rPr>
          <w:delText>of dung</w:delText>
        </w:r>
      </w:del>
      <w:ins w:id="244" w:author="Johan du Toit" w:date="2016-05-11T16:00:00Z">
        <w:r>
          <w:rPr>
            <w:rFonts w:ascii="Times New Roman" w:hAnsi="Times New Roman" w:cs="Times New Roman"/>
            <w:sz w:val="24"/>
            <w:szCs w:val="24"/>
          </w:rPr>
          <w:t xml:space="preserve"> </w:t>
        </w:r>
      </w:ins>
      <w:del w:id="245" w:author="Johan du Toit" w:date="2016-05-11T16:00:00Z">
        <w:r w:rsidR="00E55D24" w:rsidRPr="00CC4893" w:rsidDel="00A9606A">
          <w:rPr>
            <w:rFonts w:ascii="Times New Roman" w:hAnsi="Times New Roman" w:cs="Times New Roman"/>
            <w:sz w:val="24"/>
            <w:szCs w:val="24"/>
          </w:rPr>
          <w:delText xml:space="preserve"> </w:delText>
        </w:r>
      </w:del>
      <w:del w:id="246" w:author="Johan du Toit" w:date="2016-05-11T15:41:00Z">
        <w:r w:rsidR="00E55D24" w:rsidRPr="00CC4893" w:rsidDel="00BB5944">
          <w:rPr>
            <w:rFonts w:ascii="Times New Roman" w:hAnsi="Times New Roman" w:cs="Times New Roman"/>
            <w:sz w:val="24"/>
            <w:szCs w:val="24"/>
          </w:rPr>
          <w:delText xml:space="preserve">was </w:delText>
        </w:r>
      </w:del>
      <w:del w:id="247" w:author="Johan du Toit" w:date="2016-05-11T15:59:00Z">
        <w:r w:rsidR="00E55D24" w:rsidRPr="00CC4893" w:rsidDel="00A9606A">
          <w:rPr>
            <w:rFonts w:ascii="Times New Roman" w:hAnsi="Times New Roman" w:cs="Times New Roman"/>
            <w:sz w:val="24"/>
            <w:szCs w:val="24"/>
          </w:rPr>
          <w:delText xml:space="preserve">left </w:delText>
        </w:r>
      </w:del>
      <w:ins w:id="248" w:author="Johan du Toit" w:date="2016-05-11T15:41:00Z">
        <w:r w:rsidR="00BB5944">
          <w:rPr>
            <w:rFonts w:ascii="Times New Roman" w:hAnsi="Times New Roman" w:cs="Times New Roman"/>
            <w:sz w:val="24"/>
            <w:szCs w:val="24"/>
          </w:rPr>
          <w:t xml:space="preserve">on the soil </w:t>
        </w:r>
      </w:ins>
      <w:r w:rsidR="00E55D24" w:rsidRPr="00CC4893">
        <w:rPr>
          <w:rFonts w:ascii="Times New Roman" w:hAnsi="Times New Roman" w:cs="Times New Roman"/>
          <w:sz w:val="24"/>
          <w:szCs w:val="24"/>
        </w:rPr>
        <w:t xml:space="preserve">with no further manipulation; </w:t>
      </w:r>
      <w:del w:id="249" w:author="Johan du Toit" w:date="2016-05-11T15:31:00Z">
        <w:r w:rsidR="00E55D24" w:rsidRPr="00CC4893" w:rsidDel="009211D9">
          <w:rPr>
            <w:rFonts w:ascii="Times New Roman" w:hAnsi="Times New Roman" w:cs="Times New Roman"/>
            <w:sz w:val="24"/>
            <w:szCs w:val="24"/>
          </w:rPr>
          <w:delText xml:space="preserve">2) </w:delText>
        </w:r>
      </w:del>
      <w:r w:rsidR="00E55D24" w:rsidRPr="00CC4893">
        <w:rPr>
          <w:rFonts w:ascii="Times New Roman" w:hAnsi="Times New Roman" w:cs="Times New Roman"/>
          <w:sz w:val="24"/>
          <w:szCs w:val="24"/>
        </w:rPr>
        <w:t>a ‘plate’ treatment t</w:t>
      </w:r>
      <w:ins w:id="250" w:author="Johan du Toit" w:date="2016-05-11T15:31:00Z">
        <w:r w:rsidR="009211D9">
          <w:rPr>
            <w:rFonts w:ascii="Times New Roman" w:hAnsi="Times New Roman" w:cs="Times New Roman"/>
            <w:sz w:val="24"/>
            <w:szCs w:val="24"/>
          </w:rPr>
          <w:t xml:space="preserve">hat blocked </w:t>
        </w:r>
      </w:ins>
      <w:del w:id="251" w:author="Johan du Toit" w:date="2016-05-11T15:31:00Z">
        <w:r w:rsidR="00E55D24" w:rsidRPr="00CC4893" w:rsidDel="009211D9">
          <w:rPr>
            <w:rFonts w:ascii="Times New Roman" w:hAnsi="Times New Roman" w:cs="Times New Roman"/>
            <w:sz w:val="24"/>
            <w:szCs w:val="24"/>
          </w:rPr>
          <w:delText xml:space="preserve">o </w:delText>
        </w:r>
        <w:r w:rsidR="00CB7A24" w:rsidRPr="00CC4893" w:rsidDel="009211D9">
          <w:rPr>
            <w:rFonts w:ascii="Times New Roman" w:hAnsi="Times New Roman" w:cs="Times New Roman"/>
            <w:sz w:val="24"/>
            <w:szCs w:val="24"/>
          </w:rPr>
          <w:delText xml:space="preserve">prevent </w:delText>
        </w:r>
      </w:del>
      <w:r w:rsidR="00E55D24" w:rsidRPr="00CC4893">
        <w:rPr>
          <w:rFonts w:ascii="Times New Roman" w:hAnsi="Times New Roman" w:cs="Times New Roman"/>
          <w:sz w:val="24"/>
          <w:szCs w:val="24"/>
        </w:rPr>
        <w:t xml:space="preserve">removal </w:t>
      </w:r>
      <w:r w:rsidR="00CB7A24" w:rsidRPr="00CC4893">
        <w:rPr>
          <w:rFonts w:ascii="Times New Roman" w:hAnsi="Times New Roman" w:cs="Times New Roman"/>
          <w:sz w:val="24"/>
          <w:szCs w:val="24"/>
        </w:rPr>
        <w:t xml:space="preserve">of dung </w:t>
      </w:r>
      <w:r w:rsidR="00E55D24" w:rsidRPr="00CC4893">
        <w:rPr>
          <w:rFonts w:ascii="Times New Roman" w:hAnsi="Times New Roman" w:cs="Times New Roman"/>
          <w:sz w:val="24"/>
          <w:szCs w:val="24"/>
        </w:rPr>
        <w:t>by tunne</w:t>
      </w:r>
      <w:del w:id="252" w:author="Johan du Toit" w:date="2016-05-12T17:11:00Z">
        <w:r w:rsidR="00E55D24" w:rsidRPr="00CC4893" w:rsidDel="001373A8">
          <w:rPr>
            <w:rFonts w:ascii="Times New Roman" w:hAnsi="Times New Roman" w:cs="Times New Roman"/>
            <w:sz w:val="24"/>
            <w:szCs w:val="24"/>
          </w:rPr>
          <w:delText>l</w:delText>
        </w:r>
      </w:del>
      <w:r w:rsidR="00E55D24" w:rsidRPr="00CC4893">
        <w:rPr>
          <w:rFonts w:ascii="Times New Roman" w:hAnsi="Times New Roman" w:cs="Times New Roman"/>
          <w:sz w:val="24"/>
          <w:szCs w:val="24"/>
        </w:rPr>
        <w:t xml:space="preserve">lers </w:t>
      </w:r>
      <w:ins w:id="253" w:author="Johan du Toit" w:date="2016-05-11T16:00:00Z">
        <w:r>
          <w:rPr>
            <w:rFonts w:ascii="Times New Roman" w:hAnsi="Times New Roman" w:cs="Times New Roman"/>
            <w:sz w:val="24"/>
            <w:szCs w:val="24"/>
          </w:rPr>
          <w:t xml:space="preserve">with </w:t>
        </w:r>
      </w:ins>
      <w:del w:id="254" w:author="Johan du Toit" w:date="2016-05-11T16:00:00Z">
        <w:r w:rsidR="00E55D24" w:rsidRPr="00CC4893" w:rsidDel="00A9606A">
          <w:rPr>
            <w:rFonts w:ascii="Times New Roman" w:hAnsi="Times New Roman" w:cs="Times New Roman"/>
            <w:sz w:val="24"/>
            <w:szCs w:val="24"/>
          </w:rPr>
          <w:delText xml:space="preserve">by </w:delText>
        </w:r>
      </w:del>
      <w:del w:id="255" w:author="Johan du Toit" w:date="2016-05-11T15:33:00Z">
        <w:r w:rsidR="00E55D24" w:rsidRPr="00CC4893" w:rsidDel="009211D9">
          <w:rPr>
            <w:rFonts w:ascii="Times New Roman" w:hAnsi="Times New Roman" w:cs="Times New Roman"/>
            <w:sz w:val="24"/>
            <w:szCs w:val="24"/>
          </w:rPr>
          <w:delText xml:space="preserve">placing dung on top of </w:delText>
        </w:r>
      </w:del>
      <w:r w:rsidR="00E55D24" w:rsidRPr="00CC4893">
        <w:rPr>
          <w:rFonts w:ascii="Times New Roman" w:hAnsi="Times New Roman" w:cs="Times New Roman"/>
          <w:sz w:val="24"/>
          <w:szCs w:val="24"/>
        </w:rPr>
        <w:t>a plastic plate (40</w:t>
      </w:r>
      <w:ins w:id="256" w:author="Johan du Toit" w:date="2016-05-11T15:33:00Z">
        <w:r w:rsidR="009211D9">
          <w:rPr>
            <w:rFonts w:ascii="Times New Roman" w:hAnsi="Times New Roman" w:cs="Times New Roman"/>
            <w:sz w:val="24"/>
            <w:szCs w:val="24"/>
          </w:rPr>
          <w:t xml:space="preserve"> </w:t>
        </w:r>
      </w:ins>
      <w:r w:rsidR="00E55D24" w:rsidRPr="00CC4893">
        <w:rPr>
          <w:rFonts w:ascii="Times New Roman" w:hAnsi="Times New Roman" w:cs="Times New Roman"/>
          <w:sz w:val="24"/>
          <w:szCs w:val="24"/>
        </w:rPr>
        <w:t>cm</w:t>
      </w:r>
      <w:ins w:id="257" w:author="Johan du Toit" w:date="2016-05-11T15:33:00Z">
        <w:r w:rsidR="009211D9">
          <w:rPr>
            <w:rFonts w:ascii="Times New Roman" w:hAnsi="Times New Roman" w:cs="Times New Roman"/>
            <w:sz w:val="24"/>
            <w:szCs w:val="24"/>
          </w:rPr>
          <w:t xml:space="preserve"> diameter</w:t>
        </w:r>
      </w:ins>
      <w:del w:id="258" w:author="Johan du Toit" w:date="2016-05-11T15:33:00Z">
        <w:r w:rsidR="00E55D24" w:rsidRPr="00CC4893" w:rsidDel="009211D9">
          <w:rPr>
            <w:rFonts w:ascii="Times New Roman" w:hAnsi="Times New Roman" w:cs="Times New Roman"/>
            <w:sz w:val="24"/>
            <w:szCs w:val="24"/>
          </w:rPr>
          <w:delText>Ø</w:delText>
        </w:r>
      </w:del>
      <w:r w:rsidR="00E55D24" w:rsidRPr="00CC4893">
        <w:rPr>
          <w:rFonts w:ascii="Times New Roman" w:hAnsi="Times New Roman" w:cs="Times New Roman"/>
          <w:sz w:val="24"/>
          <w:szCs w:val="24"/>
        </w:rPr>
        <w:t>)</w:t>
      </w:r>
      <w:ins w:id="259" w:author="Johan du Toit" w:date="2016-05-11T15:33:00Z">
        <w:r w:rsidR="009211D9">
          <w:rPr>
            <w:rFonts w:ascii="Times New Roman" w:hAnsi="Times New Roman" w:cs="Times New Roman"/>
            <w:sz w:val="24"/>
            <w:szCs w:val="24"/>
          </w:rPr>
          <w:t xml:space="preserve"> placed between the dung and the soil</w:t>
        </w:r>
      </w:ins>
      <w:r w:rsidR="00E55D24" w:rsidRPr="00CC4893">
        <w:rPr>
          <w:rFonts w:ascii="Times New Roman" w:hAnsi="Times New Roman" w:cs="Times New Roman"/>
          <w:sz w:val="24"/>
          <w:szCs w:val="24"/>
        </w:rPr>
        <w:t xml:space="preserve">; </w:t>
      </w:r>
      <w:del w:id="260" w:author="Johan du Toit" w:date="2016-05-11T15:34:00Z">
        <w:r w:rsidR="00E55D24" w:rsidRPr="00CC4893" w:rsidDel="009211D9">
          <w:rPr>
            <w:rFonts w:ascii="Times New Roman" w:hAnsi="Times New Roman" w:cs="Times New Roman"/>
            <w:sz w:val="24"/>
            <w:szCs w:val="24"/>
          </w:rPr>
          <w:delText xml:space="preserve">and 3) </w:delText>
        </w:r>
      </w:del>
      <w:r w:rsidR="00E55D24" w:rsidRPr="00CC4893">
        <w:rPr>
          <w:rFonts w:ascii="Times New Roman" w:hAnsi="Times New Roman" w:cs="Times New Roman"/>
          <w:sz w:val="24"/>
          <w:szCs w:val="24"/>
        </w:rPr>
        <w:t>a ‘fence’ treatment t</w:t>
      </w:r>
      <w:ins w:id="261" w:author="Johan du Toit" w:date="2016-05-11T15:34:00Z">
        <w:r w:rsidR="009211D9">
          <w:rPr>
            <w:rFonts w:ascii="Times New Roman" w:hAnsi="Times New Roman" w:cs="Times New Roman"/>
            <w:sz w:val="24"/>
            <w:szCs w:val="24"/>
          </w:rPr>
          <w:t xml:space="preserve">hat blocked </w:t>
        </w:r>
      </w:ins>
      <w:ins w:id="262" w:author="Johan du Toit" w:date="2016-05-11T15:35:00Z">
        <w:r w:rsidR="009211D9">
          <w:rPr>
            <w:rFonts w:ascii="Times New Roman" w:hAnsi="Times New Roman" w:cs="Times New Roman"/>
            <w:sz w:val="24"/>
            <w:szCs w:val="24"/>
          </w:rPr>
          <w:t xml:space="preserve">removal of dung by </w:t>
        </w:r>
      </w:ins>
      <w:ins w:id="263" w:author="Johan du Toit" w:date="2016-05-11T15:40:00Z">
        <w:r>
          <w:rPr>
            <w:rFonts w:ascii="Times New Roman" w:hAnsi="Times New Roman" w:cs="Times New Roman"/>
            <w:sz w:val="24"/>
            <w:szCs w:val="24"/>
          </w:rPr>
          <w:t xml:space="preserve">rollers with </w:t>
        </w:r>
      </w:ins>
      <w:del w:id="264" w:author="Johan du Toit" w:date="2016-05-11T15:34:00Z">
        <w:r w:rsidR="00E55D24" w:rsidRPr="00CC4893" w:rsidDel="009211D9">
          <w:rPr>
            <w:rFonts w:ascii="Times New Roman" w:hAnsi="Times New Roman" w:cs="Times New Roman"/>
            <w:sz w:val="24"/>
            <w:szCs w:val="24"/>
          </w:rPr>
          <w:delText xml:space="preserve">o </w:delText>
        </w:r>
        <w:r w:rsidR="00CB7A24" w:rsidRPr="00CC4893" w:rsidDel="009211D9">
          <w:rPr>
            <w:rFonts w:ascii="Times New Roman" w:hAnsi="Times New Roman" w:cs="Times New Roman"/>
            <w:sz w:val="24"/>
            <w:szCs w:val="24"/>
          </w:rPr>
          <w:delText xml:space="preserve">stop </w:delText>
        </w:r>
      </w:del>
      <w:ins w:id="265" w:author="Johan du Toit" w:date="2016-05-11T15:35:00Z">
        <w:r w:rsidR="009211D9">
          <w:rPr>
            <w:rFonts w:ascii="Times New Roman" w:hAnsi="Times New Roman" w:cs="Times New Roman"/>
            <w:sz w:val="24"/>
            <w:szCs w:val="24"/>
          </w:rPr>
          <w:t>a plastic mesh fence (</w:t>
        </w:r>
      </w:ins>
      <w:del w:id="266" w:author="Johan du Toit" w:date="2016-05-11T15:35:00Z">
        <w:r w:rsidR="00E55D24" w:rsidRPr="00CC4893" w:rsidDel="009211D9">
          <w:rPr>
            <w:rFonts w:ascii="Times New Roman" w:hAnsi="Times New Roman" w:cs="Times New Roman"/>
            <w:sz w:val="24"/>
            <w:szCs w:val="24"/>
          </w:rPr>
          <w:delText xml:space="preserve">rollers </w:delText>
        </w:r>
        <w:r w:rsidR="00CB7A24" w:rsidRPr="00CC4893" w:rsidDel="009211D9">
          <w:rPr>
            <w:rFonts w:ascii="Times New Roman" w:hAnsi="Times New Roman" w:cs="Times New Roman"/>
            <w:sz w:val="24"/>
            <w:szCs w:val="24"/>
          </w:rPr>
          <w:delText xml:space="preserve">from </w:delText>
        </w:r>
        <w:r w:rsidR="00E55D24" w:rsidRPr="00CC4893" w:rsidDel="009211D9">
          <w:rPr>
            <w:rFonts w:ascii="Times New Roman" w:hAnsi="Times New Roman" w:cs="Times New Roman"/>
            <w:sz w:val="24"/>
            <w:szCs w:val="24"/>
          </w:rPr>
          <w:delText>rolling dung away</w:delText>
        </w:r>
        <w:r w:rsidR="002B6289" w:rsidRPr="00CC4893" w:rsidDel="009211D9">
          <w:rPr>
            <w:rFonts w:ascii="Times New Roman" w:hAnsi="Times New Roman" w:cs="Times New Roman"/>
            <w:sz w:val="24"/>
            <w:szCs w:val="24"/>
          </w:rPr>
          <w:delText>,</w:delText>
        </w:r>
        <w:r w:rsidR="00E55D24" w:rsidRPr="00CC4893" w:rsidDel="009211D9">
          <w:rPr>
            <w:rFonts w:ascii="Times New Roman" w:hAnsi="Times New Roman" w:cs="Times New Roman"/>
            <w:sz w:val="24"/>
            <w:szCs w:val="24"/>
          </w:rPr>
          <w:delText xml:space="preserve"> by </w:delText>
        </w:r>
        <w:r w:rsidR="00E55D24" w:rsidRPr="00CC4893" w:rsidDel="009211D9">
          <w:rPr>
            <w:rFonts w:ascii="Times New Roman" w:hAnsi="Times New Roman" w:cs="Times New Roman"/>
            <w:sz w:val="24"/>
            <w:szCs w:val="24"/>
          </w:rPr>
          <w:lastRenderedPageBreak/>
          <w:delText xml:space="preserve">erecting a </w:delText>
        </w:r>
      </w:del>
      <w:r w:rsidR="00E55D24" w:rsidRPr="00CC4893">
        <w:rPr>
          <w:rFonts w:ascii="Times New Roman" w:hAnsi="Times New Roman" w:cs="Times New Roman"/>
          <w:sz w:val="24"/>
          <w:szCs w:val="24"/>
        </w:rPr>
        <w:t>30</w:t>
      </w:r>
      <w:ins w:id="267" w:author="Johan du Toit" w:date="2016-05-11T15:36:00Z">
        <w:r w:rsidR="009211D9">
          <w:rPr>
            <w:rFonts w:ascii="Times New Roman" w:hAnsi="Times New Roman" w:cs="Times New Roman"/>
            <w:sz w:val="24"/>
            <w:szCs w:val="24"/>
          </w:rPr>
          <w:t xml:space="preserve"> </w:t>
        </w:r>
      </w:ins>
      <w:r w:rsidR="00E55D24" w:rsidRPr="00CC4893">
        <w:rPr>
          <w:rFonts w:ascii="Times New Roman" w:hAnsi="Times New Roman" w:cs="Times New Roman"/>
          <w:sz w:val="24"/>
          <w:szCs w:val="24"/>
        </w:rPr>
        <w:t>cm hi</w:t>
      </w:r>
      <w:r w:rsidR="002E5E1A" w:rsidRPr="00CC4893">
        <w:rPr>
          <w:rFonts w:ascii="Times New Roman" w:hAnsi="Times New Roman" w:cs="Times New Roman"/>
          <w:sz w:val="24"/>
          <w:szCs w:val="24"/>
        </w:rPr>
        <w:t>gh</w:t>
      </w:r>
      <w:ins w:id="268" w:author="Johan du Toit" w:date="2016-05-11T15:36:00Z">
        <w:r w:rsidR="009211D9">
          <w:rPr>
            <w:rFonts w:ascii="Times New Roman" w:hAnsi="Times New Roman" w:cs="Times New Roman"/>
            <w:sz w:val="24"/>
            <w:szCs w:val="24"/>
          </w:rPr>
          <w:t xml:space="preserve">) </w:t>
        </w:r>
      </w:ins>
      <w:del w:id="269" w:author="Johan du Toit" w:date="2016-05-11T15:40:00Z">
        <w:r w:rsidR="002E5E1A" w:rsidRPr="00CC4893" w:rsidDel="009211D9">
          <w:rPr>
            <w:rFonts w:ascii="Times New Roman" w:hAnsi="Times New Roman" w:cs="Times New Roman"/>
            <w:sz w:val="24"/>
            <w:szCs w:val="24"/>
          </w:rPr>
          <w:delText xml:space="preserve"> fence </w:delText>
        </w:r>
      </w:del>
      <w:ins w:id="270" w:author="Johan du Toit" w:date="2016-05-11T15:36:00Z">
        <w:r w:rsidR="009211D9">
          <w:rPr>
            <w:rFonts w:ascii="Times New Roman" w:hAnsi="Times New Roman" w:cs="Times New Roman"/>
            <w:sz w:val="24"/>
            <w:szCs w:val="24"/>
          </w:rPr>
          <w:t xml:space="preserve">erected </w:t>
        </w:r>
      </w:ins>
      <w:r w:rsidR="002E5E1A" w:rsidRPr="00CC4893">
        <w:rPr>
          <w:rFonts w:ascii="Times New Roman" w:hAnsi="Times New Roman" w:cs="Times New Roman"/>
          <w:sz w:val="24"/>
          <w:szCs w:val="24"/>
        </w:rPr>
        <w:t>around the dung pile (6</w:t>
      </w:r>
      <w:r w:rsidR="00E55D24" w:rsidRPr="00CC4893">
        <w:rPr>
          <w:rFonts w:ascii="Times New Roman" w:hAnsi="Times New Roman" w:cs="Times New Roman"/>
          <w:sz w:val="24"/>
          <w:szCs w:val="24"/>
        </w:rPr>
        <w:t>0</w:t>
      </w:r>
      <w:ins w:id="271" w:author="Johan du Toit" w:date="2016-05-11T15:36:00Z">
        <w:r w:rsidR="009211D9">
          <w:rPr>
            <w:rFonts w:ascii="Times New Roman" w:hAnsi="Times New Roman" w:cs="Times New Roman"/>
            <w:sz w:val="24"/>
            <w:szCs w:val="24"/>
          </w:rPr>
          <w:t xml:space="preserve"> </w:t>
        </w:r>
      </w:ins>
      <w:r w:rsidR="00E55D24" w:rsidRPr="00CC4893">
        <w:rPr>
          <w:rFonts w:ascii="Times New Roman" w:hAnsi="Times New Roman" w:cs="Times New Roman"/>
          <w:sz w:val="24"/>
          <w:szCs w:val="24"/>
        </w:rPr>
        <w:t>cm</w:t>
      </w:r>
      <w:ins w:id="272" w:author="Johan du Toit" w:date="2016-05-11T15:36:00Z">
        <w:r w:rsidR="009211D9">
          <w:rPr>
            <w:rFonts w:ascii="Times New Roman" w:hAnsi="Times New Roman" w:cs="Times New Roman"/>
            <w:sz w:val="24"/>
            <w:szCs w:val="24"/>
          </w:rPr>
          <w:t xml:space="preserve"> diameter</w:t>
        </w:r>
      </w:ins>
      <w:del w:id="273" w:author="Johan du Toit" w:date="2016-05-11T15:36:00Z">
        <w:r w:rsidR="00E55D24" w:rsidRPr="00CC4893" w:rsidDel="009211D9">
          <w:rPr>
            <w:rFonts w:ascii="Times New Roman" w:hAnsi="Times New Roman" w:cs="Times New Roman"/>
            <w:sz w:val="24"/>
            <w:szCs w:val="24"/>
          </w:rPr>
          <w:delText>Ø</w:delText>
        </w:r>
      </w:del>
      <w:r w:rsidR="00E55D24" w:rsidRPr="00CC4893">
        <w:rPr>
          <w:rFonts w:ascii="Times New Roman" w:hAnsi="Times New Roman" w:cs="Times New Roman"/>
          <w:sz w:val="24"/>
          <w:szCs w:val="24"/>
        </w:rPr>
        <w:t>). These treatments allow</w:t>
      </w:r>
      <w:ins w:id="274" w:author="Johan du Toit" w:date="2016-05-11T15:37:00Z">
        <w:r w:rsidR="009211D9">
          <w:rPr>
            <w:rFonts w:ascii="Times New Roman" w:hAnsi="Times New Roman" w:cs="Times New Roman"/>
            <w:sz w:val="24"/>
            <w:szCs w:val="24"/>
          </w:rPr>
          <w:t>ed</w:t>
        </w:r>
      </w:ins>
      <w:r w:rsidR="00E55D24" w:rsidRPr="00CC4893">
        <w:rPr>
          <w:rFonts w:ascii="Times New Roman" w:hAnsi="Times New Roman" w:cs="Times New Roman"/>
          <w:sz w:val="24"/>
          <w:szCs w:val="24"/>
        </w:rPr>
        <w:t xml:space="preserve"> all dung beetle</w:t>
      </w:r>
      <w:r w:rsidR="0050224D" w:rsidRPr="00CC4893">
        <w:rPr>
          <w:rFonts w:ascii="Times New Roman" w:hAnsi="Times New Roman" w:cs="Times New Roman"/>
          <w:sz w:val="24"/>
          <w:szCs w:val="24"/>
        </w:rPr>
        <w:t>s</w:t>
      </w:r>
      <w:r w:rsidR="00E55D24" w:rsidRPr="00CC4893">
        <w:rPr>
          <w:rFonts w:ascii="Times New Roman" w:hAnsi="Times New Roman" w:cs="Times New Roman"/>
          <w:sz w:val="24"/>
          <w:szCs w:val="24"/>
        </w:rPr>
        <w:t xml:space="preserve"> access to the dung pile </w:t>
      </w:r>
      <w:del w:id="275" w:author="Johan du Toit" w:date="2016-05-12T11:27:00Z">
        <w:r w:rsidR="00E55D24" w:rsidRPr="00CC4893" w:rsidDel="00B35FB9">
          <w:rPr>
            <w:rFonts w:ascii="Times New Roman" w:hAnsi="Times New Roman" w:cs="Times New Roman"/>
            <w:sz w:val="24"/>
            <w:szCs w:val="24"/>
          </w:rPr>
          <w:delText xml:space="preserve">(Slade </w:delText>
        </w:r>
        <w:r w:rsidR="00E55D24" w:rsidRPr="00CC4893" w:rsidDel="00B35FB9">
          <w:rPr>
            <w:rFonts w:ascii="Times New Roman" w:hAnsi="Times New Roman" w:cs="Times New Roman"/>
            <w:i/>
            <w:sz w:val="24"/>
            <w:szCs w:val="24"/>
          </w:rPr>
          <w:delText>et al.</w:delText>
        </w:r>
        <w:r w:rsidR="00E55D24" w:rsidRPr="00CC4893" w:rsidDel="00B35FB9">
          <w:rPr>
            <w:rFonts w:ascii="Times New Roman" w:hAnsi="Times New Roman" w:cs="Times New Roman"/>
            <w:sz w:val="24"/>
            <w:szCs w:val="24"/>
          </w:rPr>
          <w:delText xml:space="preserve"> 2007) </w:delText>
        </w:r>
      </w:del>
      <w:r w:rsidR="00E55D24" w:rsidRPr="00CC4893">
        <w:rPr>
          <w:rFonts w:ascii="Times New Roman" w:hAnsi="Times New Roman" w:cs="Times New Roman"/>
          <w:sz w:val="24"/>
          <w:szCs w:val="24"/>
        </w:rPr>
        <w:t>but prevent</w:t>
      </w:r>
      <w:ins w:id="276" w:author="Johan du Toit" w:date="2016-05-11T15:37:00Z">
        <w:r w:rsidR="009211D9">
          <w:rPr>
            <w:rFonts w:ascii="Times New Roman" w:hAnsi="Times New Roman" w:cs="Times New Roman"/>
            <w:sz w:val="24"/>
            <w:szCs w:val="24"/>
          </w:rPr>
          <w:t>ed</w:t>
        </w:r>
      </w:ins>
      <w:r w:rsidR="00E55D24" w:rsidRPr="00CC4893">
        <w:rPr>
          <w:rFonts w:ascii="Times New Roman" w:hAnsi="Times New Roman" w:cs="Times New Roman"/>
          <w:sz w:val="24"/>
          <w:szCs w:val="24"/>
        </w:rPr>
        <w:t xml:space="preserve"> </w:t>
      </w:r>
      <w:ins w:id="277" w:author="Johan du Toit" w:date="2016-05-11T15:38:00Z">
        <w:r w:rsidR="009211D9">
          <w:rPr>
            <w:rFonts w:ascii="Times New Roman" w:hAnsi="Times New Roman" w:cs="Times New Roman"/>
            <w:sz w:val="24"/>
            <w:szCs w:val="24"/>
          </w:rPr>
          <w:t xml:space="preserve">dung </w:t>
        </w:r>
      </w:ins>
      <w:del w:id="278" w:author="Johan du Toit" w:date="2016-05-11T15:38:00Z">
        <w:r w:rsidR="00E55D24" w:rsidRPr="00CC4893" w:rsidDel="009211D9">
          <w:rPr>
            <w:rFonts w:ascii="Times New Roman" w:hAnsi="Times New Roman" w:cs="Times New Roman"/>
            <w:sz w:val="24"/>
            <w:szCs w:val="24"/>
          </w:rPr>
          <w:delText xml:space="preserve">its </w:delText>
        </w:r>
      </w:del>
      <w:r w:rsidR="00E55D24" w:rsidRPr="00CC4893">
        <w:rPr>
          <w:rFonts w:ascii="Times New Roman" w:hAnsi="Times New Roman" w:cs="Times New Roman"/>
          <w:sz w:val="24"/>
          <w:szCs w:val="24"/>
        </w:rPr>
        <w:t>removal b</w:t>
      </w:r>
      <w:ins w:id="279" w:author="Johan du Toit" w:date="2016-05-11T15:38:00Z">
        <w:r w:rsidR="009211D9">
          <w:rPr>
            <w:rFonts w:ascii="Times New Roman" w:hAnsi="Times New Roman" w:cs="Times New Roman"/>
            <w:sz w:val="24"/>
            <w:szCs w:val="24"/>
          </w:rPr>
          <w:t xml:space="preserve">y a </w:t>
        </w:r>
        <w:r w:rsidR="00BB5944">
          <w:rPr>
            <w:rFonts w:ascii="Times New Roman" w:hAnsi="Times New Roman" w:cs="Times New Roman"/>
            <w:sz w:val="24"/>
            <w:szCs w:val="24"/>
          </w:rPr>
          <w:t xml:space="preserve">blocked </w:t>
        </w:r>
        <w:r w:rsidR="009211D9">
          <w:rPr>
            <w:rFonts w:ascii="Times New Roman" w:hAnsi="Times New Roman" w:cs="Times New Roman"/>
            <w:sz w:val="24"/>
            <w:szCs w:val="24"/>
          </w:rPr>
          <w:t>group</w:t>
        </w:r>
      </w:ins>
      <w:del w:id="280" w:author="Johan du Toit" w:date="2016-05-11T15:38:00Z">
        <w:r w:rsidR="00E55D24" w:rsidRPr="00CC4893" w:rsidDel="009211D9">
          <w:rPr>
            <w:rFonts w:ascii="Times New Roman" w:hAnsi="Times New Roman" w:cs="Times New Roman"/>
            <w:sz w:val="24"/>
            <w:szCs w:val="24"/>
          </w:rPr>
          <w:delText>y a certain guild</w:delText>
        </w:r>
      </w:del>
      <w:r w:rsidR="00E55D24" w:rsidRPr="00CC4893">
        <w:rPr>
          <w:rFonts w:ascii="Times New Roman" w:hAnsi="Times New Roman" w:cs="Times New Roman"/>
          <w:sz w:val="24"/>
          <w:szCs w:val="24"/>
        </w:rPr>
        <w:t xml:space="preserve">, thereby </w:t>
      </w:r>
      <w:del w:id="281" w:author="Johan du Toit" w:date="2016-05-11T15:39:00Z">
        <w:r w:rsidR="00E55D24" w:rsidRPr="00CC4893" w:rsidDel="009211D9">
          <w:rPr>
            <w:rFonts w:ascii="Times New Roman" w:hAnsi="Times New Roman" w:cs="Times New Roman"/>
            <w:sz w:val="24"/>
            <w:szCs w:val="24"/>
          </w:rPr>
          <w:delText xml:space="preserve">rendering it competitively redundant, and </w:delText>
        </w:r>
      </w:del>
      <w:r w:rsidR="00E55D24" w:rsidRPr="00CC4893">
        <w:rPr>
          <w:rFonts w:ascii="Times New Roman" w:hAnsi="Times New Roman" w:cs="Times New Roman"/>
          <w:sz w:val="24"/>
          <w:szCs w:val="24"/>
        </w:rPr>
        <w:t>permitting measurement of the volume</w:t>
      </w:r>
      <w:ins w:id="282" w:author="Johan du Toit" w:date="2016-05-11T15:42:00Z">
        <w:r w:rsidR="00BB5944">
          <w:rPr>
            <w:rFonts w:ascii="Times New Roman" w:hAnsi="Times New Roman" w:cs="Times New Roman"/>
            <w:sz w:val="24"/>
            <w:szCs w:val="24"/>
          </w:rPr>
          <w:t xml:space="preserve"> </w:t>
        </w:r>
      </w:ins>
      <w:del w:id="283" w:author="Johan du Toit" w:date="2016-05-11T15:42:00Z">
        <w:r w:rsidR="00E55D24" w:rsidRPr="00CC4893" w:rsidDel="00BB5944">
          <w:rPr>
            <w:rFonts w:ascii="Times New Roman" w:hAnsi="Times New Roman" w:cs="Times New Roman"/>
            <w:sz w:val="24"/>
            <w:szCs w:val="24"/>
          </w:rPr>
          <w:delText xml:space="preserve"> of dung </w:delText>
        </w:r>
      </w:del>
      <w:r w:rsidR="00E55D24" w:rsidRPr="00CC4893">
        <w:rPr>
          <w:rFonts w:ascii="Times New Roman" w:hAnsi="Times New Roman" w:cs="Times New Roman"/>
          <w:sz w:val="24"/>
          <w:szCs w:val="24"/>
        </w:rPr>
        <w:t xml:space="preserve">removed </w:t>
      </w:r>
      <w:ins w:id="284" w:author="Johan du Toit" w:date="2016-05-11T15:39:00Z">
        <w:r w:rsidR="009211D9">
          <w:rPr>
            <w:rFonts w:ascii="Times New Roman" w:hAnsi="Times New Roman" w:cs="Times New Roman"/>
            <w:sz w:val="24"/>
            <w:szCs w:val="24"/>
          </w:rPr>
          <w:t xml:space="preserve">by the </w:t>
        </w:r>
      </w:ins>
      <w:ins w:id="285" w:author="Johan du Toit" w:date="2016-05-11T15:43:00Z">
        <w:r w:rsidR="00BB5944">
          <w:rPr>
            <w:rFonts w:ascii="Times New Roman" w:hAnsi="Times New Roman" w:cs="Times New Roman"/>
            <w:sz w:val="24"/>
            <w:szCs w:val="24"/>
          </w:rPr>
          <w:t xml:space="preserve">unblocked </w:t>
        </w:r>
      </w:ins>
      <w:ins w:id="286" w:author="Johan du Toit" w:date="2016-05-11T15:39:00Z">
        <w:r w:rsidR="00BB5944">
          <w:rPr>
            <w:rFonts w:ascii="Times New Roman" w:hAnsi="Times New Roman" w:cs="Times New Roman"/>
            <w:sz w:val="24"/>
            <w:szCs w:val="24"/>
          </w:rPr>
          <w:t>group</w:t>
        </w:r>
        <w:r w:rsidR="009211D9">
          <w:rPr>
            <w:rFonts w:ascii="Times New Roman" w:hAnsi="Times New Roman" w:cs="Times New Roman"/>
            <w:sz w:val="24"/>
            <w:szCs w:val="24"/>
          </w:rPr>
          <w:t>.</w:t>
        </w:r>
      </w:ins>
      <w:ins w:id="287" w:author="Johan du Toit" w:date="2016-05-11T16:01:00Z">
        <w:r w:rsidR="00B75131">
          <w:rPr>
            <w:rFonts w:ascii="Times New Roman" w:hAnsi="Times New Roman" w:cs="Times New Roman"/>
            <w:sz w:val="24"/>
            <w:szCs w:val="24"/>
          </w:rPr>
          <w:t xml:space="preserve">  The design was essentially that of a </w:t>
        </w:r>
      </w:ins>
      <w:ins w:id="288" w:author="Johan du Toit" w:date="2016-05-11T16:03:00Z">
        <w:r w:rsidR="00B75131">
          <w:rPr>
            <w:rFonts w:ascii="Times New Roman" w:hAnsi="Times New Roman" w:cs="Times New Roman"/>
            <w:sz w:val="24"/>
            <w:szCs w:val="24"/>
          </w:rPr>
          <w:t xml:space="preserve">differential </w:t>
        </w:r>
      </w:ins>
      <w:ins w:id="289" w:author="Johan du Toit" w:date="2016-05-11T16:01:00Z">
        <w:r w:rsidR="00B75131">
          <w:rPr>
            <w:rFonts w:ascii="Times New Roman" w:hAnsi="Times New Roman" w:cs="Times New Roman"/>
            <w:sz w:val="24"/>
            <w:szCs w:val="24"/>
          </w:rPr>
          <w:t xml:space="preserve">exclosure </w:t>
        </w:r>
      </w:ins>
      <w:ins w:id="290" w:author="Johan du Toit" w:date="2016-05-11T16:02:00Z">
        <w:r w:rsidR="00B75131">
          <w:rPr>
            <w:rFonts w:ascii="Times New Roman" w:hAnsi="Times New Roman" w:cs="Times New Roman"/>
            <w:sz w:val="24"/>
            <w:szCs w:val="24"/>
          </w:rPr>
          <w:t>experiment</w:t>
        </w:r>
      </w:ins>
      <w:ins w:id="291" w:author="Johan du Toit" w:date="2016-05-11T16:01:00Z">
        <w:r w:rsidR="00B75131">
          <w:rPr>
            <w:rFonts w:ascii="Times New Roman" w:hAnsi="Times New Roman" w:cs="Times New Roman"/>
            <w:sz w:val="24"/>
            <w:szCs w:val="24"/>
          </w:rPr>
          <w:t xml:space="preserve"> </w:t>
        </w:r>
      </w:ins>
      <w:ins w:id="292" w:author="Johan du Toit" w:date="2016-05-11T16:02:00Z">
        <w:r w:rsidR="00B75131">
          <w:rPr>
            <w:rFonts w:ascii="Times New Roman" w:hAnsi="Times New Roman" w:cs="Times New Roman"/>
            <w:sz w:val="24"/>
            <w:szCs w:val="24"/>
          </w:rPr>
          <w:t xml:space="preserve">in that we </w:t>
        </w:r>
      </w:ins>
      <w:ins w:id="293" w:author="Johan du Toit" w:date="2016-05-11T16:04:00Z">
        <w:r w:rsidR="00B75131">
          <w:rPr>
            <w:rFonts w:ascii="Times New Roman" w:hAnsi="Times New Roman" w:cs="Times New Roman"/>
            <w:sz w:val="24"/>
            <w:szCs w:val="24"/>
          </w:rPr>
          <w:t>differentially</w:t>
        </w:r>
      </w:ins>
      <w:ins w:id="294" w:author="Johan du Toit" w:date="2016-05-11T16:02:00Z">
        <w:r w:rsidR="00B75131">
          <w:rPr>
            <w:rFonts w:ascii="Times New Roman" w:hAnsi="Times New Roman" w:cs="Times New Roman"/>
            <w:sz w:val="24"/>
            <w:szCs w:val="24"/>
          </w:rPr>
          <w:t xml:space="preserve"> excluded the effect</w:t>
        </w:r>
      </w:ins>
      <w:ins w:id="295" w:author="Johan du Toit" w:date="2016-05-11T16:03:00Z">
        <w:r w:rsidR="00B75131">
          <w:rPr>
            <w:rFonts w:ascii="Times New Roman" w:hAnsi="Times New Roman" w:cs="Times New Roman"/>
            <w:sz w:val="24"/>
            <w:szCs w:val="24"/>
          </w:rPr>
          <w:t>s</w:t>
        </w:r>
      </w:ins>
      <w:ins w:id="296" w:author="Johan du Toit" w:date="2016-05-11T16:02:00Z">
        <w:r w:rsidR="00B75131">
          <w:rPr>
            <w:rFonts w:ascii="Times New Roman" w:hAnsi="Times New Roman" w:cs="Times New Roman"/>
            <w:sz w:val="24"/>
            <w:szCs w:val="24"/>
          </w:rPr>
          <w:t xml:space="preserve"> of </w:t>
        </w:r>
      </w:ins>
      <w:ins w:id="297" w:author="Johan du Toit" w:date="2016-05-11T16:03:00Z">
        <w:r w:rsidR="00B75131">
          <w:rPr>
            <w:rFonts w:ascii="Times New Roman" w:hAnsi="Times New Roman" w:cs="Times New Roman"/>
            <w:sz w:val="24"/>
            <w:szCs w:val="24"/>
          </w:rPr>
          <w:t>tunnelers and rollers but we did not exclude the beetles themselves.</w:t>
        </w:r>
      </w:ins>
      <w:del w:id="298" w:author="Johan du Toit" w:date="2016-05-11T15:39:00Z">
        <w:r w:rsidR="00E55D24" w:rsidRPr="00CC4893" w:rsidDel="009211D9">
          <w:rPr>
            <w:rFonts w:ascii="Times New Roman" w:hAnsi="Times New Roman" w:cs="Times New Roman"/>
            <w:sz w:val="24"/>
            <w:szCs w:val="24"/>
          </w:rPr>
          <w:delText>in each guild</w:delText>
        </w:r>
        <w:r w:rsidR="002B6289" w:rsidRPr="00CC4893" w:rsidDel="009211D9">
          <w:rPr>
            <w:rFonts w:ascii="Times New Roman" w:hAnsi="Times New Roman" w:cs="Times New Roman"/>
            <w:sz w:val="24"/>
            <w:szCs w:val="24"/>
          </w:rPr>
          <w:delText>’</w:delText>
        </w:r>
        <w:r w:rsidR="00E55D24" w:rsidRPr="00CC4893" w:rsidDel="009211D9">
          <w:rPr>
            <w:rFonts w:ascii="Times New Roman" w:hAnsi="Times New Roman" w:cs="Times New Roman"/>
            <w:sz w:val="24"/>
            <w:szCs w:val="24"/>
          </w:rPr>
          <w:delText>s absence.</w:delText>
        </w:r>
      </w:del>
    </w:p>
    <w:p w14:paraId="3CEF6518" w14:textId="7CFD27EE" w:rsidR="000E1C3F" w:rsidRPr="00981CAA" w:rsidRDefault="00981CAA" w:rsidP="00CC4893">
      <w:pPr>
        <w:spacing w:line="480" w:lineRule="auto"/>
        <w:rPr>
          <w:rFonts w:ascii="Times New Roman" w:hAnsi="Times New Roman" w:cs="Times New Roman"/>
          <w:color w:val="FF0000"/>
          <w:sz w:val="24"/>
          <w:szCs w:val="24"/>
          <w:rPrChange w:id="299" w:author="Johan du Toit" w:date="2016-05-11T15:53:00Z">
            <w:rPr>
              <w:rFonts w:ascii="Times New Roman" w:hAnsi="Times New Roman" w:cs="Times New Roman"/>
              <w:sz w:val="24"/>
              <w:szCs w:val="24"/>
            </w:rPr>
          </w:rPrChange>
        </w:rPr>
      </w:pPr>
      <w:ins w:id="300" w:author="Johan du Toit" w:date="2016-05-11T15:53:00Z">
        <w:r>
          <w:rPr>
            <w:rFonts w:ascii="Times New Roman" w:hAnsi="Times New Roman" w:cs="Times New Roman"/>
            <w:color w:val="FF0000"/>
            <w:sz w:val="24"/>
            <w:szCs w:val="24"/>
          </w:rPr>
          <w:t>Note: the figure looks good but needs to be plac</w:t>
        </w:r>
        <w:r w:rsidR="005F05BA">
          <w:rPr>
            <w:rFonts w:ascii="Times New Roman" w:hAnsi="Times New Roman" w:cs="Times New Roman"/>
            <w:color w:val="FF0000"/>
            <w:sz w:val="24"/>
            <w:szCs w:val="24"/>
          </w:rPr>
          <w:t>ed at the back of the document</w:t>
        </w:r>
        <w:r>
          <w:rPr>
            <w:rFonts w:ascii="Times New Roman" w:hAnsi="Times New Roman" w:cs="Times New Roman"/>
            <w:color w:val="FF0000"/>
            <w:sz w:val="24"/>
            <w:szCs w:val="24"/>
          </w:rPr>
          <w:t>, not embedded in the text.  Any chance of enlarging the photos a bit?</w:t>
        </w:r>
      </w:ins>
      <w:ins w:id="301" w:author="Johan du Toit" w:date="2016-05-11T15:55:00Z">
        <w:r>
          <w:rPr>
            <w:rFonts w:ascii="Times New Roman" w:hAnsi="Times New Roman" w:cs="Times New Roman"/>
            <w:color w:val="FF0000"/>
            <w:sz w:val="24"/>
            <w:szCs w:val="24"/>
          </w:rPr>
          <w:t xml:space="preserve">  Also, label each site in the figure so the text and table relate to it.</w:t>
        </w:r>
      </w:ins>
    </w:p>
    <w:p w14:paraId="47062EDF" w14:textId="61CC4274" w:rsidR="009F5F18" w:rsidRPr="00CC4893" w:rsidDel="00981CAA" w:rsidRDefault="000E1C3F" w:rsidP="00CC4893">
      <w:pPr>
        <w:spacing w:line="480" w:lineRule="auto"/>
        <w:rPr>
          <w:del w:id="302" w:author="Johan du Toit" w:date="2016-05-11T15:52:00Z"/>
          <w:rFonts w:ascii="Times New Roman" w:hAnsi="Times New Roman" w:cs="Times New Roman"/>
          <w:sz w:val="24"/>
          <w:szCs w:val="24"/>
        </w:rPr>
      </w:pPr>
      <w:del w:id="303" w:author="Johan du Toit" w:date="2016-05-11T15:52:00Z">
        <w:r w:rsidRPr="00CC4893" w:rsidDel="00981CAA">
          <w:rPr>
            <w:rFonts w:ascii="Times New Roman" w:hAnsi="Times New Roman" w:cs="Times New Roman"/>
            <w:sz w:val="24"/>
            <w:szCs w:val="24"/>
          </w:rPr>
          <w:delText>One dung pile of each treatment</w:delText>
        </w:r>
        <w:r w:rsidR="00264153" w:rsidRPr="00CC4893" w:rsidDel="00981CAA">
          <w:rPr>
            <w:rFonts w:ascii="Times New Roman" w:hAnsi="Times New Roman" w:cs="Times New Roman"/>
            <w:sz w:val="24"/>
            <w:szCs w:val="24"/>
          </w:rPr>
          <w:delText xml:space="preserve"> </w:delText>
        </w:r>
        <w:r w:rsidRPr="00CC4893" w:rsidDel="00981CAA">
          <w:rPr>
            <w:rFonts w:ascii="Times New Roman" w:hAnsi="Times New Roman" w:cs="Times New Roman"/>
            <w:sz w:val="24"/>
            <w:szCs w:val="24"/>
          </w:rPr>
          <w:delText>was replicated at each site. Dung piles at each site were placed within 5m</w:delText>
        </w:r>
        <w:r w:rsidR="00ED100D" w:rsidRPr="00CC4893" w:rsidDel="00981CAA">
          <w:rPr>
            <w:rFonts w:ascii="Times New Roman" w:hAnsi="Times New Roman" w:cs="Times New Roman"/>
            <w:sz w:val="24"/>
            <w:szCs w:val="24"/>
          </w:rPr>
          <w:delText xml:space="preserve"> </w:delText>
        </w:r>
        <w:r w:rsidRPr="00CC4893" w:rsidDel="00981CAA">
          <w:rPr>
            <w:rFonts w:ascii="Times New Roman" w:hAnsi="Times New Roman" w:cs="Times New Roman"/>
            <w:sz w:val="24"/>
            <w:szCs w:val="24"/>
          </w:rPr>
          <w:delText xml:space="preserve">of </w:delText>
        </w:r>
        <w:r w:rsidR="00CA5B04" w:rsidRPr="00CC4893" w:rsidDel="00981CAA">
          <w:rPr>
            <w:rFonts w:ascii="Times New Roman" w:hAnsi="Times New Roman" w:cs="Times New Roman"/>
            <w:sz w:val="24"/>
            <w:szCs w:val="24"/>
          </w:rPr>
          <w:delText>each other.</w:delText>
        </w:r>
      </w:del>
      <w:moveFromRangeStart w:id="304" w:author="Johan du Toit" w:date="2016-05-11T15:47:00Z" w:name="move450744994"/>
      <w:moveFrom w:id="305" w:author="Johan du Toit" w:date="2016-05-11T15:47:00Z">
        <w:del w:id="306" w:author="Johan du Toit" w:date="2016-05-11T15:52:00Z">
          <w:r w:rsidR="00CA5B04" w:rsidRPr="00CC4893" w:rsidDel="00981CAA">
            <w:rPr>
              <w:rFonts w:ascii="Times New Roman" w:hAnsi="Times New Roman" w:cs="Times New Roman"/>
              <w:sz w:val="24"/>
              <w:szCs w:val="24"/>
            </w:rPr>
            <w:delText xml:space="preserve"> </w:delText>
          </w:r>
          <w:r w:rsidRPr="00CC4893" w:rsidDel="00981CAA">
            <w:rPr>
              <w:rFonts w:ascii="Times New Roman" w:hAnsi="Times New Roman" w:cs="Times New Roman"/>
              <w:sz w:val="24"/>
              <w:szCs w:val="24"/>
            </w:rPr>
            <w:delText xml:space="preserve">Percentage </w:delText>
          </w:r>
          <w:r w:rsidR="00CA5B04" w:rsidRPr="00CC4893" w:rsidDel="00981CAA">
            <w:rPr>
              <w:rFonts w:ascii="Times New Roman" w:hAnsi="Times New Roman" w:cs="Times New Roman"/>
              <w:sz w:val="24"/>
              <w:szCs w:val="24"/>
            </w:rPr>
            <w:delText xml:space="preserve">canopy cover </w:delText>
          </w:r>
          <w:r w:rsidRPr="00CC4893" w:rsidDel="00981CAA">
            <w:rPr>
              <w:rFonts w:ascii="Times New Roman" w:hAnsi="Times New Roman" w:cs="Times New Roman"/>
              <w:sz w:val="24"/>
              <w:szCs w:val="24"/>
            </w:rPr>
            <w:delText xml:space="preserve">was recorded above every </w:delText>
          </w:r>
          <w:r w:rsidR="00CA5B04" w:rsidRPr="00CC4893" w:rsidDel="00981CAA">
            <w:rPr>
              <w:rFonts w:ascii="Times New Roman" w:hAnsi="Times New Roman" w:cs="Times New Roman"/>
              <w:sz w:val="24"/>
              <w:szCs w:val="24"/>
            </w:rPr>
            <w:delText>dung pile to account for the amoun</w:delText>
          </w:r>
          <w:r w:rsidRPr="00CC4893" w:rsidDel="00981CAA">
            <w:rPr>
              <w:rFonts w:ascii="Times New Roman" w:hAnsi="Times New Roman" w:cs="Times New Roman"/>
              <w:sz w:val="24"/>
              <w:szCs w:val="24"/>
            </w:rPr>
            <w:delText>t of direct sunlight the</w:delText>
          </w:r>
          <w:r w:rsidR="00ED100D" w:rsidRPr="00CC4893" w:rsidDel="00981CAA">
            <w:rPr>
              <w:rFonts w:ascii="Times New Roman" w:hAnsi="Times New Roman" w:cs="Times New Roman"/>
              <w:sz w:val="24"/>
              <w:szCs w:val="24"/>
            </w:rPr>
            <w:delText xml:space="preserve"> pile</w:delText>
          </w:r>
          <w:r w:rsidR="00CA5B04" w:rsidRPr="00CC4893" w:rsidDel="00981CAA">
            <w:rPr>
              <w:rFonts w:ascii="Times New Roman" w:hAnsi="Times New Roman" w:cs="Times New Roman"/>
              <w:sz w:val="24"/>
              <w:szCs w:val="24"/>
            </w:rPr>
            <w:delText xml:space="preserve"> was exposed</w:delText>
          </w:r>
          <w:r w:rsidRPr="00CC4893" w:rsidDel="00981CAA">
            <w:rPr>
              <w:rFonts w:ascii="Times New Roman" w:hAnsi="Times New Roman" w:cs="Times New Roman"/>
              <w:sz w:val="24"/>
              <w:szCs w:val="24"/>
            </w:rPr>
            <w:delText xml:space="preserve"> to</w:delText>
          </w:r>
          <w:r w:rsidR="005C5D35" w:rsidRPr="00CC4893" w:rsidDel="00981CAA">
            <w:rPr>
              <w:rFonts w:ascii="Times New Roman" w:hAnsi="Times New Roman" w:cs="Times New Roman"/>
              <w:sz w:val="24"/>
              <w:szCs w:val="24"/>
            </w:rPr>
            <w:delText xml:space="preserve">. This </w:delText>
          </w:r>
          <w:r w:rsidRPr="00CC4893" w:rsidDel="00981CAA">
            <w:rPr>
              <w:rFonts w:ascii="Times New Roman" w:hAnsi="Times New Roman" w:cs="Times New Roman"/>
              <w:sz w:val="24"/>
              <w:szCs w:val="24"/>
            </w:rPr>
            <w:delText xml:space="preserve">affects the </w:delText>
          </w:r>
          <w:r w:rsidR="00CA5B04" w:rsidRPr="00CC4893" w:rsidDel="00981CAA">
            <w:rPr>
              <w:rFonts w:ascii="Times New Roman" w:hAnsi="Times New Roman" w:cs="Times New Roman"/>
              <w:sz w:val="24"/>
              <w:szCs w:val="24"/>
            </w:rPr>
            <w:delText>warmth and drying rate of the dung</w:delText>
          </w:r>
          <w:r w:rsidRPr="00CC4893" w:rsidDel="00981CAA">
            <w:rPr>
              <w:rFonts w:ascii="Times New Roman" w:hAnsi="Times New Roman" w:cs="Times New Roman"/>
              <w:sz w:val="24"/>
              <w:szCs w:val="24"/>
            </w:rPr>
            <w:delText xml:space="preserve"> </w:delText>
          </w:r>
          <w:r w:rsidR="00CA5B04" w:rsidRPr="00CC4893" w:rsidDel="00981CAA">
            <w:rPr>
              <w:rFonts w:ascii="Times New Roman" w:hAnsi="Times New Roman" w:cs="Times New Roman"/>
              <w:sz w:val="24"/>
              <w:szCs w:val="24"/>
            </w:rPr>
            <w:delText>whi</w:delText>
          </w:r>
          <w:r w:rsidRPr="00CC4893" w:rsidDel="00981CAA">
            <w:rPr>
              <w:rFonts w:ascii="Times New Roman" w:hAnsi="Times New Roman" w:cs="Times New Roman"/>
              <w:sz w:val="24"/>
              <w:szCs w:val="24"/>
            </w:rPr>
            <w:delText xml:space="preserve">ch </w:delText>
          </w:r>
          <w:r w:rsidR="00E26861" w:rsidRPr="00CC4893" w:rsidDel="00981CAA">
            <w:rPr>
              <w:rFonts w:ascii="Times New Roman" w:hAnsi="Times New Roman" w:cs="Times New Roman"/>
              <w:sz w:val="24"/>
              <w:szCs w:val="24"/>
            </w:rPr>
            <w:delText xml:space="preserve">can </w:delText>
          </w:r>
          <w:r w:rsidR="00EE60FC" w:rsidRPr="00CC4893" w:rsidDel="00981CAA">
            <w:rPr>
              <w:rFonts w:ascii="Times New Roman" w:hAnsi="Times New Roman" w:cs="Times New Roman"/>
              <w:sz w:val="24"/>
              <w:szCs w:val="24"/>
            </w:rPr>
            <w:delText xml:space="preserve">affect </w:delText>
          </w:r>
          <w:r w:rsidR="00E26861" w:rsidRPr="00CC4893" w:rsidDel="00981CAA">
            <w:rPr>
              <w:rFonts w:ascii="Times New Roman" w:hAnsi="Times New Roman" w:cs="Times New Roman"/>
              <w:sz w:val="24"/>
              <w:szCs w:val="24"/>
            </w:rPr>
            <w:delText>dung beetle</w:delText>
          </w:r>
          <w:r w:rsidRPr="00CC4893" w:rsidDel="00981CAA">
            <w:rPr>
              <w:rFonts w:ascii="Times New Roman" w:hAnsi="Times New Roman" w:cs="Times New Roman"/>
              <w:sz w:val="24"/>
              <w:szCs w:val="24"/>
            </w:rPr>
            <w:delText xml:space="preserve"> </w:delText>
          </w:r>
          <w:r w:rsidR="00E26861" w:rsidRPr="00CC4893" w:rsidDel="00981CAA">
            <w:rPr>
              <w:rFonts w:ascii="Times New Roman" w:hAnsi="Times New Roman" w:cs="Times New Roman"/>
              <w:sz w:val="24"/>
              <w:szCs w:val="24"/>
            </w:rPr>
            <w:delText xml:space="preserve">communities </w:delText>
          </w:r>
          <w:r w:rsidRPr="00CC4893" w:rsidDel="00981CAA">
            <w:rPr>
              <w:rFonts w:ascii="Times New Roman" w:hAnsi="Times New Roman" w:cs="Times New Roman"/>
              <w:sz w:val="24"/>
              <w:szCs w:val="24"/>
            </w:rPr>
            <w:delText xml:space="preserve">(Davis </w:delText>
          </w:r>
          <w:r w:rsidRPr="00CC4893" w:rsidDel="00981CAA">
            <w:rPr>
              <w:rFonts w:ascii="Times New Roman" w:hAnsi="Times New Roman" w:cs="Times New Roman"/>
              <w:i/>
              <w:sz w:val="24"/>
              <w:szCs w:val="24"/>
            </w:rPr>
            <w:delText>et al</w:delText>
          </w:r>
          <w:r w:rsidR="006203D9" w:rsidRPr="00CC4893" w:rsidDel="00981CAA">
            <w:rPr>
              <w:rFonts w:ascii="Times New Roman" w:hAnsi="Times New Roman" w:cs="Times New Roman"/>
              <w:i/>
              <w:sz w:val="24"/>
              <w:szCs w:val="24"/>
            </w:rPr>
            <w:delText>.</w:delText>
          </w:r>
          <w:r w:rsidRPr="00CC4893" w:rsidDel="00981CAA">
            <w:rPr>
              <w:rFonts w:ascii="Times New Roman" w:hAnsi="Times New Roman" w:cs="Times New Roman"/>
              <w:sz w:val="24"/>
              <w:szCs w:val="24"/>
            </w:rPr>
            <w:delText xml:space="preserve"> 2001; </w:delText>
          </w:r>
          <w:r w:rsidR="00E26861" w:rsidRPr="00CC4893" w:rsidDel="00981CAA">
            <w:rPr>
              <w:rFonts w:ascii="Times New Roman" w:hAnsi="Times New Roman" w:cs="Times New Roman"/>
              <w:sz w:val="24"/>
              <w:szCs w:val="24"/>
            </w:rPr>
            <w:delText xml:space="preserve">Krell </w:delText>
          </w:r>
          <w:r w:rsidR="00E26861" w:rsidRPr="00CC4893" w:rsidDel="00981CAA">
            <w:rPr>
              <w:rFonts w:ascii="Times New Roman" w:hAnsi="Times New Roman" w:cs="Times New Roman"/>
              <w:i/>
              <w:sz w:val="24"/>
              <w:szCs w:val="24"/>
            </w:rPr>
            <w:delText>et al.</w:delText>
          </w:r>
          <w:r w:rsidR="00E26861" w:rsidRPr="00CC4893" w:rsidDel="00981CAA">
            <w:rPr>
              <w:rFonts w:ascii="Times New Roman" w:hAnsi="Times New Roman" w:cs="Times New Roman"/>
              <w:sz w:val="24"/>
              <w:szCs w:val="24"/>
            </w:rPr>
            <w:delText xml:space="preserve"> 2003</w:delText>
          </w:r>
          <w:r w:rsidRPr="00CC4893" w:rsidDel="00981CAA">
            <w:rPr>
              <w:rFonts w:ascii="Times New Roman" w:hAnsi="Times New Roman" w:cs="Times New Roman"/>
              <w:sz w:val="24"/>
              <w:szCs w:val="24"/>
            </w:rPr>
            <w:delText>)</w:delText>
          </w:r>
        </w:del>
      </w:moveFrom>
      <w:moveFromRangeEnd w:id="304"/>
      <w:del w:id="307" w:author="Johan du Toit" w:date="2016-05-11T15:52:00Z">
        <w:r w:rsidRPr="00CC4893" w:rsidDel="00981CAA">
          <w:rPr>
            <w:rFonts w:ascii="Times New Roman" w:hAnsi="Times New Roman" w:cs="Times New Roman"/>
            <w:sz w:val="24"/>
            <w:szCs w:val="24"/>
          </w:rPr>
          <w:delText>. Sites</w:delText>
        </w:r>
        <w:r w:rsidR="009F5F18" w:rsidRPr="00CC4893" w:rsidDel="00981CAA">
          <w:rPr>
            <w:rFonts w:ascii="Times New Roman" w:hAnsi="Times New Roman" w:cs="Times New Roman"/>
            <w:sz w:val="24"/>
            <w:szCs w:val="24"/>
          </w:rPr>
          <w:delText xml:space="preserve"> were located along</w:delText>
        </w:r>
        <w:r w:rsidRPr="00CC4893" w:rsidDel="00981CAA">
          <w:rPr>
            <w:rFonts w:ascii="Times New Roman" w:hAnsi="Times New Roman" w:cs="Times New Roman"/>
            <w:sz w:val="24"/>
            <w:szCs w:val="24"/>
          </w:rPr>
          <w:delText xml:space="preserve"> small</w:delText>
        </w:r>
        <w:r w:rsidR="00264153" w:rsidRPr="00CC4893" w:rsidDel="00981CAA">
          <w:rPr>
            <w:rFonts w:ascii="Times New Roman" w:hAnsi="Times New Roman" w:cs="Times New Roman"/>
            <w:sz w:val="24"/>
            <w:szCs w:val="24"/>
          </w:rPr>
          <w:delText xml:space="preserve"> </w:delText>
        </w:r>
        <w:r w:rsidR="00E26861" w:rsidRPr="00CC4893" w:rsidDel="00981CAA">
          <w:rPr>
            <w:rFonts w:ascii="Times New Roman" w:hAnsi="Times New Roman" w:cs="Times New Roman"/>
            <w:sz w:val="24"/>
            <w:szCs w:val="24"/>
          </w:rPr>
          <w:delText xml:space="preserve">forest </w:delText>
        </w:r>
        <w:r w:rsidR="00264153" w:rsidRPr="00CC4893" w:rsidDel="00981CAA">
          <w:rPr>
            <w:rFonts w:ascii="Times New Roman" w:hAnsi="Times New Roman" w:cs="Times New Roman"/>
            <w:sz w:val="24"/>
            <w:szCs w:val="24"/>
          </w:rPr>
          <w:delText xml:space="preserve">paths </w:delText>
        </w:r>
        <w:r w:rsidRPr="00CC4893" w:rsidDel="00981CAA">
          <w:rPr>
            <w:rFonts w:ascii="Times New Roman" w:hAnsi="Times New Roman" w:cs="Times New Roman"/>
            <w:sz w:val="24"/>
            <w:szCs w:val="24"/>
          </w:rPr>
          <w:delText xml:space="preserve">with 50-100m </w:delText>
        </w:r>
        <w:r w:rsidR="00754872" w:rsidRPr="00CC4893" w:rsidDel="00981CAA">
          <w:rPr>
            <w:rFonts w:ascii="Times New Roman" w:hAnsi="Times New Roman" w:cs="Times New Roman"/>
            <w:sz w:val="24"/>
            <w:szCs w:val="24"/>
          </w:rPr>
          <w:delText>between sites, layout shown in F</w:delText>
        </w:r>
        <w:r w:rsidR="00A428C5" w:rsidRPr="00CC4893" w:rsidDel="00981CAA">
          <w:rPr>
            <w:rFonts w:ascii="Times New Roman" w:hAnsi="Times New Roman" w:cs="Times New Roman"/>
            <w:sz w:val="24"/>
            <w:szCs w:val="24"/>
          </w:rPr>
          <w:delText>igure 2</w:delText>
        </w:r>
        <w:r w:rsidR="00622BF0" w:rsidRPr="00CC4893" w:rsidDel="00981CAA">
          <w:rPr>
            <w:rFonts w:ascii="Times New Roman" w:hAnsi="Times New Roman" w:cs="Times New Roman"/>
            <w:sz w:val="24"/>
            <w:szCs w:val="24"/>
          </w:rPr>
          <w:delText xml:space="preserve">. </w:delText>
        </w:r>
        <w:r w:rsidRPr="00CC4893" w:rsidDel="00981CAA">
          <w:rPr>
            <w:rFonts w:ascii="Times New Roman" w:hAnsi="Times New Roman" w:cs="Times New Roman"/>
            <w:sz w:val="24"/>
            <w:szCs w:val="24"/>
          </w:rPr>
          <w:delText>In total there were 17 sites</w:delText>
        </w:r>
        <w:r w:rsidR="00264153" w:rsidRPr="00CC4893" w:rsidDel="00981CAA">
          <w:rPr>
            <w:rFonts w:ascii="Times New Roman" w:hAnsi="Times New Roman" w:cs="Times New Roman"/>
            <w:sz w:val="24"/>
            <w:szCs w:val="24"/>
          </w:rPr>
          <w:delText xml:space="preserve"> used in this study labelled A1-H1 and A2-I2</w:delText>
        </w:r>
        <w:r w:rsidRPr="00CC4893" w:rsidDel="00981CAA">
          <w:rPr>
            <w:rFonts w:ascii="Times New Roman" w:hAnsi="Times New Roman" w:cs="Times New Roman"/>
            <w:sz w:val="24"/>
            <w:szCs w:val="24"/>
          </w:rPr>
          <w:delText>. Sites</w:delText>
        </w:r>
        <w:r w:rsidR="009F5F18" w:rsidRPr="00CC4893" w:rsidDel="00981CAA">
          <w:rPr>
            <w:rFonts w:ascii="Times New Roman" w:hAnsi="Times New Roman" w:cs="Times New Roman"/>
            <w:sz w:val="24"/>
            <w:szCs w:val="24"/>
          </w:rPr>
          <w:delText xml:space="preserve"> were reused but the p</w:delText>
        </w:r>
        <w:r w:rsidR="006F7059" w:rsidRPr="00CC4893" w:rsidDel="00981CAA">
          <w:rPr>
            <w:rFonts w:ascii="Times New Roman" w:hAnsi="Times New Roman" w:cs="Times New Roman"/>
            <w:sz w:val="24"/>
            <w:szCs w:val="24"/>
          </w:rPr>
          <w:delText>lacement of dung within the site</w:delText>
        </w:r>
        <w:r w:rsidR="009F5F18" w:rsidRPr="00CC4893" w:rsidDel="00981CAA">
          <w:rPr>
            <w:rFonts w:ascii="Times New Roman" w:hAnsi="Times New Roman" w:cs="Times New Roman"/>
            <w:sz w:val="24"/>
            <w:szCs w:val="24"/>
          </w:rPr>
          <w:delText xml:space="preserve"> differed</w:delText>
        </w:r>
        <w:r w:rsidR="00264153" w:rsidRPr="00CC4893" w:rsidDel="00981CAA">
          <w:rPr>
            <w:rFonts w:ascii="Times New Roman" w:hAnsi="Times New Roman" w:cs="Times New Roman"/>
            <w:sz w:val="24"/>
            <w:szCs w:val="24"/>
          </w:rPr>
          <w:delText xml:space="preserve"> each time</w:delText>
        </w:r>
        <w:r w:rsidR="009F5F18" w:rsidRPr="00CC4893" w:rsidDel="00981CAA">
          <w:rPr>
            <w:rFonts w:ascii="Times New Roman" w:hAnsi="Times New Roman" w:cs="Times New Roman"/>
            <w:sz w:val="24"/>
            <w:szCs w:val="24"/>
          </w:rPr>
          <w:delText>.</w:delText>
        </w:r>
      </w:del>
    </w:p>
    <w:p w14:paraId="53410318" w14:textId="3AF2C048" w:rsidR="009F5F18" w:rsidRPr="00CC4893" w:rsidRDefault="00232678" w:rsidP="00CC4893">
      <w:pPr>
        <w:spacing w:line="480" w:lineRule="auto"/>
        <w:rPr>
          <w:rFonts w:ascii="Times New Roman" w:hAnsi="Times New Roman" w:cs="Times New Roman"/>
          <w:sz w:val="24"/>
          <w:szCs w:val="24"/>
        </w:rPr>
      </w:pPr>
      <w:r w:rsidRPr="00CC4893">
        <w:rPr>
          <w:rFonts w:ascii="Times New Roman" w:hAnsi="Times New Roman" w:cs="Times New Roman"/>
          <w:noProof/>
          <w:sz w:val="24"/>
          <w:szCs w:val="24"/>
          <w:lang w:eastAsia="en-GB"/>
        </w:rPr>
        <w:drawing>
          <wp:anchor distT="0" distB="0" distL="114300" distR="114300" simplePos="0" relativeHeight="251663360" behindDoc="1" locked="0" layoutInCell="1" allowOverlap="1" wp14:anchorId="77AA56EE" wp14:editId="1FEBB24D">
            <wp:simplePos x="0" y="0"/>
            <wp:positionH relativeFrom="margin">
              <wp:posOffset>-7620</wp:posOffset>
            </wp:positionH>
            <wp:positionV relativeFrom="paragraph">
              <wp:posOffset>172085</wp:posOffset>
            </wp:positionV>
            <wp:extent cx="6195695" cy="2543175"/>
            <wp:effectExtent l="0" t="0" r="0" b="9525"/>
            <wp:wrapTight wrapText="bothSides">
              <wp:wrapPolygon edited="0">
                <wp:start x="10825" y="0"/>
                <wp:lineTo x="11357" y="2589"/>
                <wp:lineTo x="3254" y="4045"/>
                <wp:lineTo x="1262" y="4530"/>
                <wp:lineTo x="1262" y="5178"/>
                <wp:lineTo x="0" y="5825"/>
                <wp:lineTo x="0" y="6310"/>
                <wp:lineTo x="863" y="7766"/>
                <wp:lineTo x="598" y="10840"/>
                <wp:lineTo x="1660" y="12297"/>
                <wp:lineTo x="2391" y="12944"/>
                <wp:lineTo x="2324" y="13753"/>
                <wp:lineTo x="3387" y="15533"/>
                <wp:lineTo x="3918" y="15533"/>
                <wp:lineTo x="3918" y="16503"/>
                <wp:lineTo x="5047" y="18121"/>
                <wp:lineTo x="5712" y="18121"/>
                <wp:lineTo x="5645" y="18769"/>
                <wp:lineTo x="6575" y="20387"/>
                <wp:lineTo x="7106" y="21034"/>
                <wp:lineTo x="11622" y="21519"/>
                <wp:lineTo x="21518" y="21519"/>
                <wp:lineTo x="21518" y="8090"/>
                <wp:lineTo x="20256" y="7766"/>
                <wp:lineTo x="17068" y="5178"/>
                <wp:lineTo x="13748" y="2589"/>
                <wp:lineTo x="11158" y="0"/>
                <wp:lineTo x="10825" y="0"/>
              </wp:wrapPolygon>
            </wp:wrapTight>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462" r="3748"/>
                    <a:stretch/>
                  </pic:blipFill>
                  <pic:spPr bwMode="auto">
                    <a:xfrm>
                      <a:off x="0" y="0"/>
                      <a:ext cx="6195695" cy="254317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2080A5" w14:textId="7CFE182F" w:rsidR="00A40F3E" w:rsidRPr="00CC4893" w:rsidRDefault="00A40F3E" w:rsidP="00CC4893">
      <w:pPr>
        <w:spacing w:line="480" w:lineRule="auto"/>
        <w:rPr>
          <w:rFonts w:ascii="Times New Roman" w:hAnsi="Times New Roman" w:cs="Times New Roman"/>
          <w:sz w:val="24"/>
          <w:szCs w:val="24"/>
        </w:rPr>
      </w:pPr>
    </w:p>
    <w:p w14:paraId="79F3F402" w14:textId="77777777" w:rsidR="00A40F3E" w:rsidRPr="00CC4893" w:rsidRDefault="00A40F3E" w:rsidP="00CC4893">
      <w:pPr>
        <w:spacing w:line="480" w:lineRule="auto"/>
        <w:rPr>
          <w:rFonts w:ascii="Times New Roman" w:hAnsi="Times New Roman" w:cs="Times New Roman"/>
          <w:sz w:val="24"/>
          <w:szCs w:val="24"/>
        </w:rPr>
      </w:pPr>
    </w:p>
    <w:p w14:paraId="1EE4E82B" w14:textId="77777777" w:rsidR="00A40F3E" w:rsidRPr="00CC4893" w:rsidRDefault="00A40F3E" w:rsidP="00CC4893">
      <w:pPr>
        <w:spacing w:line="480" w:lineRule="auto"/>
        <w:rPr>
          <w:rFonts w:ascii="Times New Roman" w:hAnsi="Times New Roman" w:cs="Times New Roman"/>
          <w:sz w:val="24"/>
          <w:szCs w:val="24"/>
        </w:rPr>
      </w:pPr>
    </w:p>
    <w:p w14:paraId="4EAB69A6" w14:textId="77777777" w:rsidR="00A40F3E" w:rsidRPr="00CC4893" w:rsidRDefault="00A40F3E" w:rsidP="00CC4893">
      <w:pPr>
        <w:spacing w:line="480" w:lineRule="auto"/>
        <w:rPr>
          <w:rFonts w:ascii="Times New Roman" w:hAnsi="Times New Roman" w:cs="Times New Roman"/>
          <w:sz w:val="24"/>
          <w:szCs w:val="24"/>
        </w:rPr>
      </w:pPr>
    </w:p>
    <w:p w14:paraId="2100EFB4" w14:textId="77777777" w:rsidR="00A40F3E" w:rsidRPr="00CC4893" w:rsidRDefault="00A40F3E" w:rsidP="00CC4893">
      <w:pPr>
        <w:spacing w:line="480" w:lineRule="auto"/>
        <w:rPr>
          <w:rFonts w:ascii="Times New Roman" w:hAnsi="Times New Roman" w:cs="Times New Roman"/>
          <w:sz w:val="24"/>
          <w:szCs w:val="24"/>
        </w:rPr>
      </w:pPr>
    </w:p>
    <w:p w14:paraId="3BF8A388" w14:textId="77777777" w:rsidR="00A40F3E" w:rsidRPr="00CC4893" w:rsidRDefault="00A40F3E" w:rsidP="00CC4893">
      <w:pPr>
        <w:spacing w:line="480" w:lineRule="auto"/>
        <w:rPr>
          <w:rFonts w:ascii="Times New Roman" w:hAnsi="Times New Roman" w:cs="Times New Roman"/>
          <w:sz w:val="24"/>
          <w:szCs w:val="24"/>
        </w:rPr>
      </w:pPr>
    </w:p>
    <w:p w14:paraId="4CA67BC3" w14:textId="77777777" w:rsidR="00A40F3E" w:rsidRPr="00CC4893" w:rsidRDefault="00A40F3E" w:rsidP="00CC4893">
      <w:pPr>
        <w:spacing w:line="480" w:lineRule="auto"/>
        <w:rPr>
          <w:rFonts w:ascii="Times New Roman" w:hAnsi="Times New Roman" w:cs="Times New Roman"/>
          <w:sz w:val="24"/>
          <w:szCs w:val="24"/>
        </w:rPr>
      </w:pPr>
    </w:p>
    <w:p w14:paraId="29E6BC23" w14:textId="77777777" w:rsidR="00A40F3E" w:rsidRPr="00CC4893" w:rsidRDefault="00A40F3E" w:rsidP="00CC4893">
      <w:pPr>
        <w:spacing w:line="480" w:lineRule="auto"/>
        <w:rPr>
          <w:rFonts w:ascii="Times New Roman" w:hAnsi="Times New Roman" w:cs="Times New Roman"/>
          <w:sz w:val="24"/>
          <w:szCs w:val="24"/>
        </w:rPr>
      </w:pPr>
    </w:p>
    <w:p w14:paraId="13CC4B75" w14:textId="77777777" w:rsidR="00A40F3E" w:rsidRPr="00CC4893" w:rsidRDefault="00A40F3E" w:rsidP="00CC4893">
      <w:pPr>
        <w:spacing w:line="480" w:lineRule="auto"/>
        <w:rPr>
          <w:rFonts w:ascii="Times New Roman" w:hAnsi="Times New Roman" w:cs="Times New Roman"/>
          <w:sz w:val="24"/>
          <w:szCs w:val="24"/>
        </w:rPr>
      </w:pPr>
    </w:p>
    <w:p w14:paraId="1F777896" w14:textId="0F3DD378" w:rsidR="00A40F3E" w:rsidRPr="00CC4893" w:rsidRDefault="00A40F3E" w:rsidP="00CC4893">
      <w:pPr>
        <w:spacing w:line="480" w:lineRule="auto"/>
        <w:rPr>
          <w:rFonts w:ascii="Times New Roman" w:hAnsi="Times New Roman" w:cs="Times New Roman"/>
          <w:sz w:val="24"/>
          <w:szCs w:val="24"/>
        </w:rPr>
      </w:pPr>
    </w:p>
    <w:p w14:paraId="4559C4FE" w14:textId="7B7FBE77" w:rsidR="00A40F3E" w:rsidRPr="00CC4893" w:rsidRDefault="00A40F3E" w:rsidP="00CC4893">
      <w:pPr>
        <w:spacing w:line="480" w:lineRule="auto"/>
        <w:rPr>
          <w:rFonts w:ascii="Times New Roman" w:hAnsi="Times New Roman" w:cs="Times New Roman"/>
          <w:sz w:val="24"/>
          <w:szCs w:val="24"/>
        </w:rPr>
      </w:pPr>
    </w:p>
    <w:p w14:paraId="1FE72E73" w14:textId="33F0854E" w:rsidR="00A40F3E" w:rsidRPr="00CC4893" w:rsidRDefault="00A40F3E" w:rsidP="00CC4893">
      <w:pPr>
        <w:spacing w:line="480" w:lineRule="auto"/>
        <w:rPr>
          <w:rFonts w:ascii="Times New Roman" w:hAnsi="Times New Roman" w:cs="Times New Roman"/>
          <w:sz w:val="24"/>
          <w:szCs w:val="24"/>
        </w:rPr>
      </w:pPr>
    </w:p>
    <w:p w14:paraId="142FA07E" w14:textId="6EBAD97B" w:rsidR="00232678" w:rsidRPr="00CC4893" w:rsidRDefault="00232678" w:rsidP="00CC4893">
      <w:pPr>
        <w:spacing w:line="480" w:lineRule="auto"/>
        <w:rPr>
          <w:rFonts w:ascii="Times New Roman" w:hAnsi="Times New Roman" w:cs="Times New Roman"/>
          <w:sz w:val="24"/>
          <w:szCs w:val="24"/>
        </w:rPr>
      </w:pPr>
      <w:r w:rsidRPr="00CC4893">
        <w:rPr>
          <w:rFonts w:ascii="Times New Roman" w:hAnsi="Times New Roman" w:cs="Times New Roman"/>
          <w:noProof/>
          <w:sz w:val="24"/>
          <w:szCs w:val="24"/>
          <w:lang w:eastAsia="en-GB"/>
        </w:rPr>
        <mc:AlternateContent>
          <mc:Choice Requires="wps">
            <w:drawing>
              <wp:anchor distT="0" distB="0" distL="114300" distR="114300" simplePos="0" relativeHeight="251665408" behindDoc="1" locked="0" layoutInCell="1" allowOverlap="1" wp14:anchorId="128E3310" wp14:editId="3023EF3E">
                <wp:simplePos x="0" y="0"/>
                <wp:positionH relativeFrom="margin">
                  <wp:align>right</wp:align>
                </wp:positionH>
                <wp:positionV relativeFrom="paragraph">
                  <wp:posOffset>173990</wp:posOffset>
                </wp:positionV>
                <wp:extent cx="6184265" cy="635"/>
                <wp:effectExtent l="0" t="0" r="6985" b="6985"/>
                <wp:wrapTight wrapText="bothSides">
                  <wp:wrapPolygon edited="0">
                    <wp:start x="0" y="0"/>
                    <wp:lineTo x="0" y="21227"/>
                    <wp:lineTo x="21558" y="21227"/>
                    <wp:lineTo x="21558"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6184265" cy="635"/>
                        </a:xfrm>
                        <a:prstGeom prst="rect">
                          <a:avLst/>
                        </a:prstGeom>
                        <a:solidFill>
                          <a:prstClr val="white"/>
                        </a:solidFill>
                        <a:ln>
                          <a:noFill/>
                        </a:ln>
                      </wps:spPr>
                      <wps:txbx>
                        <w:txbxContent>
                          <w:p w14:paraId="17BD16F9" w14:textId="3A9AE467" w:rsidR="002733B2" w:rsidRPr="00813189" w:rsidRDefault="002733B2" w:rsidP="00AC0DED">
                            <w:pPr>
                              <w:pStyle w:val="Caption"/>
                              <w:spacing w:after="0"/>
                              <w:rPr>
                                <w:rFonts w:ascii="Arial" w:hAnsi="Arial" w:cs="Arial"/>
                                <w:i w:val="0"/>
                                <w:noProof/>
                                <w:color w:val="auto"/>
                              </w:rPr>
                            </w:pPr>
                            <w:r w:rsidRPr="00813189">
                              <w:rPr>
                                <w:b/>
                                <w:i w:val="0"/>
                                <w:color w:val="auto"/>
                              </w:rPr>
                              <w:t xml:space="preserve">Figure </w:t>
                            </w:r>
                            <w:r w:rsidRPr="00813189">
                              <w:rPr>
                                <w:b/>
                                <w:i w:val="0"/>
                                <w:color w:val="auto"/>
                              </w:rPr>
                              <w:fldChar w:fldCharType="begin"/>
                            </w:r>
                            <w:r w:rsidRPr="00813189">
                              <w:rPr>
                                <w:b/>
                                <w:i w:val="0"/>
                                <w:color w:val="auto"/>
                              </w:rPr>
                              <w:instrText xml:space="preserve"> SEQ Figure \* ARABIC </w:instrText>
                            </w:r>
                            <w:r w:rsidRPr="00813189">
                              <w:rPr>
                                <w:b/>
                                <w:i w:val="0"/>
                                <w:color w:val="auto"/>
                              </w:rPr>
                              <w:fldChar w:fldCharType="separate"/>
                            </w:r>
                            <w:r w:rsidRPr="00813189">
                              <w:rPr>
                                <w:b/>
                                <w:i w:val="0"/>
                                <w:noProof/>
                                <w:color w:val="auto"/>
                              </w:rPr>
                              <w:t>2</w:t>
                            </w:r>
                            <w:r w:rsidRPr="00813189">
                              <w:rPr>
                                <w:b/>
                                <w:i w:val="0"/>
                                <w:color w:val="auto"/>
                              </w:rPr>
                              <w:fldChar w:fldCharType="end"/>
                            </w:r>
                            <w:r w:rsidRPr="00813189">
                              <w:rPr>
                                <w:i w:val="0"/>
                                <w:color w:val="auto"/>
                              </w:rPr>
                              <w:t xml:space="preserve"> – </w:t>
                            </w:r>
                            <w:r w:rsidRPr="00813189">
                              <w:rPr>
                                <w:i w:val="0"/>
                                <w:color w:val="000000" w:themeColor="text1"/>
                              </w:rPr>
                              <w:t xml:space="preserve">Schematic of the layout of the experiment. The black dots represent the different sites within the forest with each treatment replicated at each site, insert. The sites are split into two with sites A1-H1 on the left and A2-I2 on the right. This reflected which group of sites was set up/recorded each day. The layout of dung is less densely crowded than would occur if elephants had passed through naturally so the layout does not </w:t>
                            </w:r>
                            <w:r w:rsidRPr="007C7C9F">
                              <w:rPr>
                                <w:i w:val="0"/>
                                <w:color w:val="000000" w:themeColor="text1"/>
                              </w:rPr>
                              <w:t>overstock the habitat with dung, so dung beetles</w:t>
                            </w:r>
                            <w:r w:rsidRPr="00813189">
                              <w:rPr>
                                <w:i w:val="0"/>
                                <w:color w:val="000000" w:themeColor="text1"/>
                              </w:rPr>
                              <w:t xml:space="preserve"> not likely to be a limiting factor for dung removal. Figure by author.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28E3310" id="_x0000_t202" coordsize="21600,21600" o:spt="202" path="m,l,21600r21600,l21600,xe">
                <v:stroke joinstyle="miter"/>
                <v:path gradientshapeok="t" o:connecttype="rect"/>
              </v:shapetype>
              <v:shape id="Text Box 5" o:spid="_x0000_s1026" type="#_x0000_t202" style="position:absolute;margin-left:435.75pt;margin-top:13.7pt;width:486.95pt;height:.05pt;z-index:-2516510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" stroked="f">
                <v:textbox style="mso-fit-shape-to-text:t" inset="0,0,0,0">
                  <w:txbxContent>
                    <w:p w14:paraId="17BD16F9" w14:textId="3A9AE467" w:rsidR="002733B2" w:rsidRPr="00813189" w:rsidRDefault="002733B2" w:rsidP="00AC0DED">
                      <w:pPr>
                        <w:pStyle w:val="Caption"/>
                        <w:spacing w:after="0"/>
                        <w:rPr>
                          <w:rFonts w:ascii="Arial" w:hAnsi="Arial" w:cs="Arial"/>
                          <w:i w:val="0"/>
                          <w:noProof/>
                          <w:color w:val="auto"/>
                        </w:rPr>
                      </w:pPr>
                      <w:r w:rsidRPr="00813189">
                        <w:rPr>
                          <w:b/>
                          <w:i w:val="0"/>
                          <w:color w:val="auto"/>
                        </w:rPr>
                        <w:t xml:space="preserve">Figure </w:t>
                      </w:r>
                      <w:r w:rsidRPr="00813189">
                        <w:rPr>
                          <w:b/>
                          <w:i w:val="0"/>
                          <w:color w:val="auto"/>
                        </w:rPr>
                        <w:fldChar w:fldCharType="begin"/>
                      </w:r>
                      <w:r w:rsidRPr="00813189">
                        <w:rPr>
                          <w:b/>
                          <w:i w:val="0"/>
                          <w:color w:val="auto"/>
                        </w:rPr>
                        <w:instrText xml:space="preserve"> SEQ Figure \* ARABIC </w:instrText>
                      </w:r>
                      <w:r w:rsidRPr="00813189">
                        <w:rPr>
                          <w:b/>
                          <w:i w:val="0"/>
                          <w:color w:val="auto"/>
                        </w:rPr>
                        <w:fldChar w:fldCharType="separate"/>
                      </w:r>
                      <w:r w:rsidRPr="00813189">
                        <w:rPr>
                          <w:b/>
                          <w:i w:val="0"/>
                          <w:noProof/>
                          <w:color w:val="auto"/>
                        </w:rPr>
                        <w:t>2</w:t>
                      </w:r>
                      <w:r w:rsidRPr="00813189">
                        <w:rPr>
                          <w:b/>
                          <w:i w:val="0"/>
                          <w:color w:val="auto"/>
                        </w:rPr>
                        <w:fldChar w:fldCharType="end"/>
                      </w:r>
                      <w:r w:rsidRPr="00813189">
                        <w:rPr>
                          <w:i w:val="0"/>
                          <w:color w:val="auto"/>
                        </w:rPr>
                        <w:t xml:space="preserve"> – </w:t>
                      </w:r>
                      <w:r w:rsidRPr="00813189">
                        <w:rPr>
                          <w:i w:val="0"/>
                          <w:color w:val="000000" w:themeColor="text1"/>
                        </w:rPr>
                        <w:t xml:space="preserve">Schematic of the layout of the experiment. The black dots represent the different sites within the forest with each treatment replicated at each site, insert. The sites are split into two with sites A1-H1 on the left and A2-I2 on the right. This reflected which group of sites was set up/recorded each day. The layout of dung is less densely crowded than would occur if elephants had passed through naturally so the layout does not </w:t>
                      </w:r>
                      <w:r w:rsidRPr="007C7C9F">
                        <w:rPr>
                          <w:i w:val="0"/>
                          <w:color w:val="000000" w:themeColor="text1"/>
                        </w:rPr>
                        <w:t>overstock the habitat with dung, so dung beetles</w:t>
                      </w:r>
                      <w:r w:rsidRPr="00813189">
                        <w:rPr>
                          <w:i w:val="0"/>
                          <w:color w:val="000000" w:themeColor="text1"/>
                        </w:rPr>
                        <w:t xml:space="preserve"> not likely to be a limiting factor for dung removal. Figure by author.</w:t>
                      </w:r>
                    </w:p>
                  </w:txbxContent>
                </v:textbox>
                <w10:wrap type="tight" anchorx="margin"/>
              </v:shape>
            </w:pict>
          </mc:Fallback>
        </mc:AlternateContent>
      </w:r>
    </w:p>
    <w:p w14:paraId="4DAD5F50" w14:textId="77777777" w:rsidR="00232678" w:rsidRPr="00CC4893" w:rsidRDefault="00232678" w:rsidP="00CC4893">
      <w:pPr>
        <w:spacing w:line="480" w:lineRule="auto"/>
        <w:rPr>
          <w:rFonts w:ascii="Times New Roman" w:hAnsi="Times New Roman" w:cs="Times New Roman"/>
          <w:sz w:val="24"/>
          <w:szCs w:val="24"/>
        </w:rPr>
      </w:pPr>
    </w:p>
    <w:p w14:paraId="58390CE4" w14:textId="1180C98D" w:rsidR="007A4AB0" w:rsidRPr="00CC4893" w:rsidRDefault="009F5F18"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Dung was left </w:t>
      </w:r>
      <w:ins w:id="308" w:author="Johan du Toit" w:date="2016-05-11T15:57:00Z">
        <w:r w:rsidR="00A9606A">
          <w:rPr>
            <w:rFonts w:ascii="Times New Roman" w:hAnsi="Times New Roman" w:cs="Times New Roman"/>
            <w:sz w:val="24"/>
            <w:szCs w:val="24"/>
          </w:rPr>
          <w:t xml:space="preserve">out in the experimental array </w:t>
        </w:r>
      </w:ins>
      <w:r w:rsidRPr="00CC4893">
        <w:rPr>
          <w:rFonts w:ascii="Times New Roman" w:hAnsi="Times New Roman" w:cs="Times New Roman"/>
          <w:sz w:val="24"/>
          <w:szCs w:val="24"/>
        </w:rPr>
        <w:t>for 48 h</w:t>
      </w:r>
      <w:ins w:id="309" w:author="Johan du Toit" w:date="2016-05-11T16:17:00Z">
        <w:r w:rsidR="00CB7972">
          <w:rPr>
            <w:rFonts w:ascii="Times New Roman" w:hAnsi="Times New Roman" w:cs="Times New Roman"/>
            <w:sz w:val="24"/>
            <w:szCs w:val="24"/>
          </w:rPr>
          <w:t xml:space="preserve"> before being revisited, whereupon o</w:t>
        </w:r>
      </w:ins>
      <w:del w:id="310" w:author="Johan du Toit" w:date="2016-05-11T16:07:00Z">
        <w:r w:rsidRPr="00CC4893" w:rsidDel="00B75131">
          <w:rPr>
            <w:rFonts w:ascii="Times New Roman" w:hAnsi="Times New Roman" w:cs="Times New Roman"/>
            <w:sz w:val="24"/>
            <w:szCs w:val="24"/>
          </w:rPr>
          <w:delText>ours</w:delText>
        </w:r>
      </w:del>
      <w:del w:id="311" w:author="Johan du Toit" w:date="2016-05-11T16:17:00Z">
        <w:r w:rsidRPr="00CC4893" w:rsidDel="00CB7972">
          <w:rPr>
            <w:rFonts w:ascii="Times New Roman" w:hAnsi="Times New Roman" w:cs="Times New Roman"/>
            <w:sz w:val="24"/>
            <w:szCs w:val="24"/>
          </w:rPr>
          <w:delText xml:space="preserve"> </w:delText>
        </w:r>
      </w:del>
      <w:ins w:id="312" w:author="Johan du Toit" w:date="2016-05-11T16:17:00Z">
        <w:r w:rsidR="00CB7972" w:rsidRPr="00CB7972">
          <w:rPr>
            <w:rFonts w:ascii="Times New Roman" w:hAnsi="Times New Roman" w:cs="Times New Roman"/>
            <w:sz w:val="24"/>
            <w:szCs w:val="24"/>
          </w:rPr>
          <w:t>bservations of dung beetle activity (presence/absence of burrows and dung balls) were</w:t>
        </w:r>
        <w:r w:rsidR="005F05BA">
          <w:rPr>
            <w:rFonts w:ascii="Times New Roman" w:hAnsi="Times New Roman" w:cs="Times New Roman"/>
            <w:sz w:val="24"/>
            <w:szCs w:val="24"/>
          </w:rPr>
          <w:t xml:space="preserve"> noted </w:t>
        </w:r>
      </w:ins>
      <w:ins w:id="313" w:author="Johan du Toit" w:date="2016-05-11T16:18:00Z">
        <w:r w:rsidR="00CB7972">
          <w:rPr>
            <w:rFonts w:ascii="Times New Roman" w:hAnsi="Times New Roman" w:cs="Times New Roman"/>
            <w:sz w:val="24"/>
            <w:szCs w:val="24"/>
          </w:rPr>
          <w:t xml:space="preserve">and </w:t>
        </w:r>
      </w:ins>
      <w:del w:id="314" w:author="Johan du Toit" w:date="2016-05-11T16:18:00Z">
        <w:r w:rsidRPr="00CC4893" w:rsidDel="00CB7972">
          <w:rPr>
            <w:rFonts w:ascii="Times New Roman" w:hAnsi="Times New Roman" w:cs="Times New Roman"/>
            <w:sz w:val="24"/>
            <w:szCs w:val="24"/>
          </w:rPr>
          <w:delText xml:space="preserve">before </w:delText>
        </w:r>
      </w:del>
      <w:del w:id="315" w:author="Johan du Toit" w:date="2016-05-11T16:21:00Z">
        <w:r w:rsidR="00E26861" w:rsidRPr="00CC4893" w:rsidDel="005F05BA">
          <w:rPr>
            <w:rFonts w:ascii="Times New Roman" w:hAnsi="Times New Roman" w:cs="Times New Roman"/>
            <w:sz w:val="24"/>
            <w:szCs w:val="24"/>
          </w:rPr>
          <w:delText>the</w:delText>
        </w:r>
      </w:del>
      <w:ins w:id="316" w:author="Johan du Toit" w:date="2016-05-11T16:18:00Z">
        <w:r w:rsidR="00CB7972">
          <w:rPr>
            <w:rFonts w:ascii="Times New Roman" w:hAnsi="Times New Roman" w:cs="Times New Roman"/>
            <w:sz w:val="24"/>
            <w:szCs w:val="24"/>
          </w:rPr>
          <w:t>the</w:t>
        </w:r>
      </w:ins>
      <w:r w:rsidRPr="00CC4893">
        <w:rPr>
          <w:rFonts w:ascii="Times New Roman" w:hAnsi="Times New Roman" w:cs="Times New Roman"/>
          <w:sz w:val="24"/>
          <w:szCs w:val="24"/>
        </w:rPr>
        <w:t xml:space="preserve"> volume of</w:t>
      </w:r>
      <w:r w:rsidR="00E26861" w:rsidRPr="00CC4893">
        <w:rPr>
          <w:rFonts w:ascii="Times New Roman" w:hAnsi="Times New Roman" w:cs="Times New Roman"/>
          <w:sz w:val="24"/>
          <w:szCs w:val="24"/>
        </w:rPr>
        <w:t xml:space="preserve"> dung</w:t>
      </w:r>
      <w:r w:rsidRPr="00CC4893">
        <w:rPr>
          <w:rFonts w:ascii="Times New Roman" w:hAnsi="Times New Roman" w:cs="Times New Roman"/>
          <w:sz w:val="24"/>
          <w:szCs w:val="24"/>
        </w:rPr>
        <w:t xml:space="preserve"> </w:t>
      </w:r>
      <w:r w:rsidR="00E26861" w:rsidRPr="00CC4893">
        <w:rPr>
          <w:rFonts w:ascii="Times New Roman" w:hAnsi="Times New Roman" w:cs="Times New Roman"/>
          <w:sz w:val="24"/>
          <w:szCs w:val="24"/>
        </w:rPr>
        <w:t>remaining</w:t>
      </w:r>
      <w:ins w:id="317" w:author="Johan du Toit" w:date="2016-05-11T16:18:00Z">
        <w:r w:rsidR="00CB7972">
          <w:rPr>
            <w:rFonts w:ascii="Times New Roman" w:hAnsi="Times New Roman" w:cs="Times New Roman"/>
            <w:sz w:val="24"/>
            <w:szCs w:val="24"/>
          </w:rPr>
          <w:t xml:space="preserve"> was measured</w:t>
        </w:r>
      </w:ins>
      <w:del w:id="318" w:author="Johan du Toit" w:date="2016-05-11T16:06:00Z">
        <w:r w:rsidR="00E26861" w:rsidRPr="00CC4893" w:rsidDel="00B75131">
          <w:rPr>
            <w:rFonts w:ascii="Times New Roman" w:hAnsi="Times New Roman" w:cs="Times New Roman"/>
            <w:sz w:val="24"/>
            <w:szCs w:val="24"/>
          </w:rPr>
          <w:delText xml:space="preserve"> was recorded</w:delText>
        </w:r>
      </w:del>
      <w:r w:rsidRPr="00CC4893">
        <w:rPr>
          <w:rFonts w:ascii="Times New Roman" w:hAnsi="Times New Roman" w:cs="Times New Roman"/>
          <w:sz w:val="24"/>
          <w:szCs w:val="24"/>
        </w:rPr>
        <w:t>.</w:t>
      </w:r>
      <w:ins w:id="319" w:author="Johan du Toit" w:date="2016-05-11T16:07:00Z">
        <w:r w:rsidR="00B75131">
          <w:rPr>
            <w:rFonts w:ascii="Times New Roman" w:hAnsi="Times New Roman" w:cs="Times New Roman"/>
            <w:sz w:val="24"/>
            <w:szCs w:val="24"/>
          </w:rPr>
          <w:t xml:space="preserve">  </w:t>
        </w:r>
      </w:ins>
      <w:ins w:id="320" w:author="Johan du Toit" w:date="2016-05-11T16:16:00Z">
        <w:r w:rsidR="00CB7972">
          <w:rPr>
            <w:rFonts w:ascii="Times New Roman" w:hAnsi="Times New Roman" w:cs="Times New Roman"/>
            <w:sz w:val="24"/>
            <w:szCs w:val="24"/>
          </w:rPr>
          <w:t xml:space="preserve"> </w:t>
        </w:r>
      </w:ins>
      <w:del w:id="321" w:author="Johan du Toit" w:date="2016-05-11T16:07:00Z">
        <w:r w:rsidR="00E26861" w:rsidRPr="00CC4893" w:rsidDel="00B75131">
          <w:rPr>
            <w:rFonts w:ascii="Times New Roman" w:hAnsi="Times New Roman" w:cs="Times New Roman"/>
            <w:sz w:val="24"/>
            <w:szCs w:val="24"/>
          </w:rPr>
          <w:delText xml:space="preserve"> From this the volume of dung removed over the 48-hour period was calculated.</w:delText>
        </w:r>
        <w:r w:rsidRPr="00CC4893" w:rsidDel="00B75131">
          <w:rPr>
            <w:rFonts w:ascii="Times New Roman" w:hAnsi="Times New Roman" w:cs="Times New Roman"/>
            <w:sz w:val="24"/>
            <w:szCs w:val="24"/>
          </w:rPr>
          <w:delText xml:space="preserve"> </w:delText>
        </w:r>
        <w:r w:rsidR="00E26861" w:rsidRPr="00CC4893" w:rsidDel="00B75131">
          <w:rPr>
            <w:rFonts w:ascii="Times New Roman" w:hAnsi="Times New Roman" w:cs="Times New Roman"/>
            <w:sz w:val="24"/>
            <w:szCs w:val="24"/>
          </w:rPr>
          <w:delText>48 hours allows enough time for all types of dung beetle to utilise the dung while still fresh, which coincides with the time of peak requirement and hence peak competition (Kr</w:delText>
        </w:r>
        <w:r w:rsidR="00C41527" w:rsidRPr="00CC4893" w:rsidDel="00B75131">
          <w:rPr>
            <w:rFonts w:ascii="Times New Roman" w:hAnsi="Times New Roman" w:cs="Times New Roman"/>
            <w:sz w:val="24"/>
            <w:szCs w:val="24"/>
          </w:rPr>
          <w:delText xml:space="preserve">ell-Westerwolbesloh </w:delText>
        </w:r>
        <w:r w:rsidR="00C41527" w:rsidRPr="00CC4893" w:rsidDel="00B75131">
          <w:rPr>
            <w:rFonts w:ascii="Times New Roman" w:hAnsi="Times New Roman" w:cs="Times New Roman"/>
            <w:i/>
            <w:sz w:val="24"/>
            <w:szCs w:val="24"/>
          </w:rPr>
          <w:delText>et al.</w:delText>
        </w:r>
        <w:r w:rsidR="00C41527" w:rsidRPr="00CC4893" w:rsidDel="00B75131">
          <w:rPr>
            <w:rFonts w:ascii="Times New Roman" w:hAnsi="Times New Roman" w:cs="Times New Roman"/>
            <w:sz w:val="24"/>
            <w:szCs w:val="24"/>
          </w:rPr>
          <w:delText xml:space="preserve"> 2004</w:delText>
        </w:r>
        <w:r w:rsidR="00E26861" w:rsidRPr="00CC4893" w:rsidDel="00B75131">
          <w:rPr>
            <w:rFonts w:ascii="Times New Roman" w:hAnsi="Times New Roman" w:cs="Times New Roman"/>
            <w:sz w:val="24"/>
            <w:szCs w:val="24"/>
          </w:rPr>
          <w:delText xml:space="preserve">). </w:delText>
        </w:r>
      </w:del>
      <w:r w:rsidR="00270FDD" w:rsidRPr="00CC4893">
        <w:rPr>
          <w:rFonts w:ascii="Times New Roman" w:hAnsi="Times New Roman" w:cs="Times New Roman"/>
          <w:sz w:val="24"/>
          <w:szCs w:val="24"/>
        </w:rPr>
        <w:t xml:space="preserve">The </w:t>
      </w:r>
      <w:ins w:id="322" w:author="Johan du Toit" w:date="2016-05-11T16:07:00Z">
        <w:r w:rsidR="00B75131">
          <w:rPr>
            <w:rFonts w:ascii="Times New Roman" w:hAnsi="Times New Roman" w:cs="Times New Roman"/>
            <w:sz w:val="24"/>
            <w:szCs w:val="24"/>
          </w:rPr>
          <w:t xml:space="preserve">old </w:t>
        </w:r>
      </w:ins>
      <w:r w:rsidR="00270FDD" w:rsidRPr="00CC4893">
        <w:rPr>
          <w:rFonts w:ascii="Times New Roman" w:hAnsi="Times New Roman" w:cs="Times New Roman"/>
          <w:sz w:val="24"/>
          <w:szCs w:val="24"/>
        </w:rPr>
        <w:t>dung was</w:t>
      </w:r>
      <w:r w:rsidRPr="00CC4893">
        <w:rPr>
          <w:rFonts w:ascii="Times New Roman" w:hAnsi="Times New Roman" w:cs="Times New Roman"/>
          <w:sz w:val="24"/>
          <w:szCs w:val="24"/>
        </w:rPr>
        <w:t xml:space="preserve"> disposed of away from the study area</w:t>
      </w:r>
      <w:r w:rsidR="00270FDD" w:rsidRPr="00CC4893">
        <w:rPr>
          <w:rFonts w:ascii="Times New Roman" w:hAnsi="Times New Roman" w:cs="Times New Roman"/>
          <w:sz w:val="24"/>
          <w:szCs w:val="24"/>
        </w:rPr>
        <w:t xml:space="preserve"> and the experiment repeated </w:t>
      </w:r>
      <w:ins w:id="323" w:author="Johan du Toit" w:date="2016-05-11T16:22:00Z">
        <w:r w:rsidR="005F05BA">
          <w:rPr>
            <w:rFonts w:ascii="Times New Roman" w:hAnsi="Times New Roman" w:cs="Times New Roman"/>
            <w:sz w:val="24"/>
            <w:szCs w:val="24"/>
          </w:rPr>
          <w:t xml:space="preserve">in </w:t>
        </w:r>
      </w:ins>
      <w:del w:id="324" w:author="Johan du Toit" w:date="2016-05-11T16:22:00Z">
        <w:r w:rsidR="00270FDD" w:rsidRPr="00CC4893" w:rsidDel="005F05BA">
          <w:rPr>
            <w:rFonts w:ascii="Times New Roman" w:hAnsi="Times New Roman" w:cs="Times New Roman"/>
            <w:sz w:val="24"/>
            <w:szCs w:val="24"/>
          </w:rPr>
          <w:delText xml:space="preserve">with </w:delText>
        </w:r>
      </w:del>
      <w:r w:rsidR="00270FDD" w:rsidRPr="00CC4893">
        <w:rPr>
          <w:rFonts w:ascii="Times New Roman" w:hAnsi="Times New Roman" w:cs="Times New Roman"/>
          <w:sz w:val="24"/>
          <w:szCs w:val="24"/>
        </w:rPr>
        <w:t xml:space="preserve">a </w:t>
      </w:r>
      <w:r w:rsidR="000C5483" w:rsidRPr="00CC4893">
        <w:rPr>
          <w:rFonts w:ascii="Times New Roman" w:hAnsi="Times New Roman" w:cs="Times New Roman"/>
          <w:sz w:val="24"/>
          <w:szCs w:val="24"/>
        </w:rPr>
        <w:t xml:space="preserve">new </w:t>
      </w:r>
      <w:r w:rsidR="0050224D" w:rsidRPr="00CC4893">
        <w:rPr>
          <w:rFonts w:ascii="Times New Roman" w:hAnsi="Times New Roman" w:cs="Times New Roman"/>
          <w:sz w:val="24"/>
          <w:szCs w:val="24"/>
        </w:rPr>
        <w:t>‘</w:t>
      </w:r>
      <w:r w:rsidR="00270FDD" w:rsidRPr="00CC4893">
        <w:rPr>
          <w:rFonts w:ascii="Times New Roman" w:hAnsi="Times New Roman" w:cs="Times New Roman"/>
          <w:sz w:val="24"/>
          <w:szCs w:val="24"/>
        </w:rPr>
        <w:t>round</w:t>
      </w:r>
      <w:r w:rsidR="0050224D" w:rsidRPr="00CC4893">
        <w:rPr>
          <w:rFonts w:ascii="Times New Roman" w:hAnsi="Times New Roman" w:cs="Times New Roman"/>
          <w:sz w:val="24"/>
          <w:szCs w:val="24"/>
        </w:rPr>
        <w:t>’</w:t>
      </w:r>
      <w:r w:rsidR="00270FDD" w:rsidRPr="00CC4893">
        <w:rPr>
          <w:rFonts w:ascii="Times New Roman" w:hAnsi="Times New Roman" w:cs="Times New Roman"/>
          <w:sz w:val="24"/>
          <w:szCs w:val="24"/>
        </w:rPr>
        <w:t xml:space="preserve"> of </w:t>
      </w:r>
      <w:ins w:id="325" w:author="Johan du Toit" w:date="2016-05-11T16:07:00Z">
        <w:r w:rsidR="00B75131">
          <w:rPr>
            <w:rFonts w:ascii="Times New Roman" w:hAnsi="Times New Roman" w:cs="Times New Roman"/>
            <w:sz w:val="24"/>
            <w:szCs w:val="24"/>
          </w:rPr>
          <w:t xml:space="preserve">fresh </w:t>
        </w:r>
      </w:ins>
      <w:r w:rsidR="000C5483" w:rsidRPr="00CC4893">
        <w:rPr>
          <w:rFonts w:ascii="Times New Roman" w:hAnsi="Times New Roman" w:cs="Times New Roman"/>
          <w:sz w:val="24"/>
          <w:szCs w:val="24"/>
        </w:rPr>
        <w:t xml:space="preserve">dung </w:t>
      </w:r>
      <w:r w:rsidR="00270FDD" w:rsidRPr="00CC4893">
        <w:rPr>
          <w:rFonts w:ascii="Times New Roman" w:hAnsi="Times New Roman" w:cs="Times New Roman"/>
          <w:sz w:val="24"/>
          <w:szCs w:val="24"/>
        </w:rPr>
        <w:t xml:space="preserve">piles </w:t>
      </w:r>
      <w:del w:id="326" w:author="Johan du Toit" w:date="2016-05-11T16:08:00Z">
        <w:r w:rsidR="00270FDD" w:rsidRPr="00CC4893" w:rsidDel="00B75131">
          <w:rPr>
            <w:rFonts w:ascii="Times New Roman" w:hAnsi="Times New Roman" w:cs="Times New Roman"/>
            <w:sz w:val="24"/>
            <w:szCs w:val="24"/>
          </w:rPr>
          <w:delText>created</w:delText>
        </w:r>
      </w:del>
      <w:ins w:id="327" w:author="Johan du Toit" w:date="2016-05-11T15:52:00Z">
        <w:r w:rsidR="005F05BA">
          <w:rPr>
            <w:rFonts w:ascii="Times New Roman" w:hAnsi="Times New Roman" w:cs="Times New Roman"/>
            <w:sz w:val="24"/>
            <w:szCs w:val="24"/>
          </w:rPr>
          <w:t xml:space="preserve">with </w:t>
        </w:r>
        <w:r w:rsidR="00981CAA">
          <w:rPr>
            <w:rFonts w:ascii="Times New Roman" w:hAnsi="Times New Roman" w:cs="Times New Roman"/>
            <w:sz w:val="24"/>
            <w:szCs w:val="24"/>
          </w:rPr>
          <w:t>different placement at each site</w:t>
        </w:r>
      </w:ins>
      <w:ins w:id="328" w:author="Johan du Toit" w:date="2016-05-11T16:20:00Z">
        <w:r w:rsidR="00CB7972">
          <w:rPr>
            <w:rFonts w:ascii="Times New Roman" w:hAnsi="Times New Roman" w:cs="Times New Roman"/>
            <w:sz w:val="24"/>
            <w:szCs w:val="24"/>
          </w:rPr>
          <w:t xml:space="preserve"> (Table 1)</w:t>
        </w:r>
      </w:ins>
      <w:r w:rsidR="000C5483" w:rsidRPr="00CC4893">
        <w:rPr>
          <w:rFonts w:ascii="Times New Roman" w:hAnsi="Times New Roman" w:cs="Times New Roman"/>
          <w:sz w:val="24"/>
          <w:szCs w:val="24"/>
        </w:rPr>
        <w:t>.</w:t>
      </w:r>
      <w:ins w:id="329" w:author="Johan du Toit" w:date="2016-05-11T16:10:00Z">
        <w:r w:rsidR="00CB7972">
          <w:rPr>
            <w:rFonts w:ascii="Times New Roman" w:hAnsi="Times New Roman" w:cs="Times New Roman"/>
            <w:sz w:val="24"/>
            <w:szCs w:val="24"/>
          </w:rPr>
          <w:t xml:space="preserve">  </w:t>
        </w:r>
      </w:ins>
      <w:del w:id="330" w:author="Johan du Toit" w:date="2016-05-11T16:10:00Z">
        <w:r w:rsidR="000C5483" w:rsidRPr="00CC4893" w:rsidDel="00B75131">
          <w:rPr>
            <w:rFonts w:ascii="Times New Roman" w:hAnsi="Times New Roman" w:cs="Times New Roman"/>
            <w:sz w:val="24"/>
            <w:szCs w:val="24"/>
          </w:rPr>
          <w:delText xml:space="preserve"> </w:delText>
        </w:r>
        <w:r w:rsidR="007A4AB0" w:rsidRPr="00CC4893" w:rsidDel="00B75131">
          <w:rPr>
            <w:rFonts w:ascii="Times New Roman" w:hAnsi="Times New Roman" w:cs="Times New Roman"/>
            <w:sz w:val="24"/>
            <w:szCs w:val="24"/>
          </w:rPr>
          <w:delText>A record was made of which 'round' of experiments related to which results</w:delText>
        </w:r>
        <w:r w:rsidR="00754872" w:rsidRPr="00CC4893" w:rsidDel="00B75131">
          <w:rPr>
            <w:rFonts w:ascii="Times New Roman" w:hAnsi="Times New Roman" w:cs="Times New Roman"/>
            <w:sz w:val="24"/>
            <w:szCs w:val="24"/>
          </w:rPr>
          <w:delText>, Table 1,</w:delText>
        </w:r>
        <w:r w:rsidR="000C5483" w:rsidRPr="00CC4893" w:rsidDel="00B75131">
          <w:rPr>
            <w:rFonts w:ascii="Times New Roman" w:hAnsi="Times New Roman" w:cs="Times New Roman"/>
            <w:sz w:val="24"/>
            <w:szCs w:val="24"/>
          </w:rPr>
          <w:delText xml:space="preserve"> to </w:delText>
        </w:r>
        <w:r w:rsidR="0050224D" w:rsidRPr="00CC4893" w:rsidDel="00B75131">
          <w:rPr>
            <w:rFonts w:ascii="Times New Roman" w:hAnsi="Times New Roman" w:cs="Times New Roman"/>
            <w:sz w:val="24"/>
            <w:szCs w:val="24"/>
          </w:rPr>
          <w:delText xml:space="preserve">account </w:delText>
        </w:r>
        <w:r w:rsidR="000C5483" w:rsidRPr="00CC4893" w:rsidDel="00B75131">
          <w:rPr>
            <w:rFonts w:ascii="Times New Roman" w:hAnsi="Times New Roman" w:cs="Times New Roman"/>
            <w:sz w:val="24"/>
            <w:szCs w:val="24"/>
          </w:rPr>
          <w:delText xml:space="preserve">for </w:delText>
        </w:r>
        <w:r w:rsidR="007D6769" w:rsidRPr="00CC4893" w:rsidDel="00B75131">
          <w:rPr>
            <w:rFonts w:ascii="Times New Roman" w:hAnsi="Times New Roman" w:cs="Times New Roman"/>
            <w:sz w:val="24"/>
            <w:szCs w:val="24"/>
          </w:rPr>
          <w:delText>differences in weather and dung quality on different days.</w:delText>
        </w:r>
        <w:r w:rsidR="00270FDD" w:rsidRPr="00CC4893" w:rsidDel="00B75131">
          <w:rPr>
            <w:rFonts w:ascii="Times New Roman" w:hAnsi="Times New Roman" w:cs="Times New Roman"/>
            <w:sz w:val="24"/>
            <w:szCs w:val="24"/>
          </w:rPr>
          <w:delText xml:space="preserve"> </w:delText>
        </w:r>
      </w:del>
      <w:del w:id="331" w:author="Johan du Toit" w:date="2016-05-11T16:19:00Z">
        <w:r w:rsidR="00270FDD" w:rsidRPr="00CC4893" w:rsidDel="00CB7972">
          <w:rPr>
            <w:rFonts w:ascii="Times New Roman" w:hAnsi="Times New Roman" w:cs="Times New Roman"/>
            <w:sz w:val="24"/>
            <w:szCs w:val="24"/>
          </w:rPr>
          <w:delText>Observations were made at each dung pi</w:delText>
        </w:r>
        <w:r w:rsidR="00673075" w:rsidRPr="00CC4893" w:rsidDel="00CB7972">
          <w:rPr>
            <w:rFonts w:ascii="Times New Roman" w:hAnsi="Times New Roman" w:cs="Times New Roman"/>
            <w:sz w:val="24"/>
            <w:szCs w:val="24"/>
          </w:rPr>
          <w:delText>le to find evidence of action by</w:delText>
        </w:r>
        <w:r w:rsidR="00270FDD" w:rsidRPr="00CC4893" w:rsidDel="00CB7972">
          <w:rPr>
            <w:rFonts w:ascii="Times New Roman" w:hAnsi="Times New Roman" w:cs="Times New Roman"/>
            <w:sz w:val="24"/>
            <w:szCs w:val="24"/>
          </w:rPr>
          <w:delText xml:space="preserve"> dung beetle</w:delText>
        </w:r>
        <w:r w:rsidR="00673075" w:rsidRPr="00CC4893" w:rsidDel="00CB7972">
          <w:rPr>
            <w:rFonts w:ascii="Times New Roman" w:hAnsi="Times New Roman" w:cs="Times New Roman"/>
            <w:sz w:val="24"/>
            <w:szCs w:val="24"/>
          </w:rPr>
          <w:delText>s</w:delText>
        </w:r>
        <w:r w:rsidR="00270FDD" w:rsidRPr="00CC4893" w:rsidDel="00CB7972">
          <w:rPr>
            <w:rFonts w:ascii="Times New Roman" w:hAnsi="Times New Roman" w:cs="Times New Roman"/>
            <w:sz w:val="24"/>
            <w:szCs w:val="24"/>
          </w:rPr>
          <w:delText xml:space="preserve">, such as burrows and rolled balls, to ensure that beetles were present.  </w:delText>
        </w:r>
      </w:del>
      <w:r w:rsidR="00270FDD" w:rsidRPr="00CC4893">
        <w:rPr>
          <w:rFonts w:ascii="Times New Roman" w:hAnsi="Times New Roman" w:cs="Times New Roman"/>
          <w:sz w:val="24"/>
          <w:szCs w:val="24"/>
        </w:rPr>
        <w:t>In total 96 dung piles</w:t>
      </w:r>
      <w:r w:rsidRPr="00CC4893">
        <w:rPr>
          <w:rFonts w:ascii="Times New Roman" w:hAnsi="Times New Roman" w:cs="Times New Roman"/>
          <w:sz w:val="24"/>
          <w:szCs w:val="24"/>
        </w:rPr>
        <w:t xml:space="preserve"> were </w:t>
      </w:r>
      <w:r w:rsidR="000C5483" w:rsidRPr="00CC4893">
        <w:rPr>
          <w:rFonts w:ascii="Times New Roman" w:hAnsi="Times New Roman" w:cs="Times New Roman"/>
          <w:sz w:val="24"/>
          <w:szCs w:val="24"/>
        </w:rPr>
        <w:t xml:space="preserve">used in this study. </w:t>
      </w:r>
    </w:p>
    <w:p w14:paraId="65A062D4" w14:textId="49186D16" w:rsidR="0050224D" w:rsidRPr="00CC4893" w:rsidRDefault="0050224D" w:rsidP="00CC4893">
      <w:pPr>
        <w:spacing w:line="480" w:lineRule="auto"/>
        <w:rPr>
          <w:rFonts w:ascii="Times New Roman" w:hAnsi="Times New Roman" w:cs="Times New Roman"/>
          <w:sz w:val="24"/>
          <w:szCs w:val="24"/>
        </w:rPr>
      </w:pPr>
    </w:p>
    <w:p w14:paraId="491DB23E" w14:textId="429BCAD0" w:rsidR="00A64998" w:rsidRPr="00CC4893" w:rsidRDefault="00A64998" w:rsidP="00CC4893">
      <w:pPr>
        <w:spacing w:line="480" w:lineRule="auto"/>
        <w:rPr>
          <w:rFonts w:ascii="Times New Roman" w:hAnsi="Times New Roman" w:cs="Times New Roman"/>
          <w:sz w:val="24"/>
          <w:szCs w:val="24"/>
        </w:rPr>
      </w:pPr>
    </w:p>
    <w:p w14:paraId="140092BC" w14:textId="72E1B10B" w:rsidR="00A64998" w:rsidRPr="005F05BA" w:rsidRDefault="005F05BA" w:rsidP="00CC4893">
      <w:pPr>
        <w:spacing w:line="480" w:lineRule="auto"/>
        <w:rPr>
          <w:rFonts w:ascii="Times New Roman" w:hAnsi="Times New Roman" w:cs="Times New Roman"/>
          <w:color w:val="FF0000"/>
          <w:sz w:val="24"/>
          <w:szCs w:val="24"/>
          <w:rPrChange w:id="332" w:author="Johan du Toit" w:date="2016-05-11T16:24:00Z">
            <w:rPr>
              <w:rFonts w:ascii="Times New Roman" w:hAnsi="Times New Roman" w:cs="Times New Roman"/>
              <w:sz w:val="24"/>
              <w:szCs w:val="24"/>
            </w:rPr>
          </w:rPrChange>
        </w:rPr>
      </w:pPr>
      <w:ins w:id="333" w:author="Johan du Toit" w:date="2016-05-11T16:24:00Z">
        <w:r>
          <w:rPr>
            <w:rFonts w:ascii="Times New Roman" w:hAnsi="Times New Roman" w:cs="Times New Roman"/>
            <w:color w:val="FF0000"/>
            <w:sz w:val="24"/>
            <w:szCs w:val="24"/>
          </w:rPr>
          <w:t>Note: Tables go at the back of the document, not embedded in the text, and the format of the table must conform with the journal’s requirements.</w:t>
        </w:r>
      </w:ins>
    </w:p>
    <w:p w14:paraId="1FB073A1" w14:textId="35624BCF" w:rsidR="00AC0DED" w:rsidRPr="00CC4893" w:rsidRDefault="00AC0DED" w:rsidP="00CC4893">
      <w:pPr>
        <w:pStyle w:val="Caption"/>
        <w:keepNext/>
        <w:spacing w:after="0" w:line="480" w:lineRule="auto"/>
        <w:rPr>
          <w:rFonts w:ascii="Times New Roman" w:hAnsi="Times New Roman" w:cs="Times New Roman"/>
          <w:i w:val="0"/>
          <w:color w:val="000000" w:themeColor="text1"/>
          <w:sz w:val="24"/>
          <w:szCs w:val="24"/>
        </w:rPr>
      </w:pPr>
      <w:r w:rsidRPr="00CC4893">
        <w:rPr>
          <w:rFonts w:ascii="Times New Roman" w:hAnsi="Times New Roman" w:cs="Times New Roman"/>
          <w:b/>
          <w:i w:val="0"/>
          <w:color w:val="000000" w:themeColor="text1"/>
          <w:sz w:val="24"/>
          <w:szCs w:val="24"/>
        </w:rPr>
        <w:lastRenderedPageBreak/>
        <w:t xml:space="preserve">Table </w:t>
      </w:r>
      <w:r w:rsidRPr="00CC4893">
        <w:rPr>
          <w:rFonts w:ascii="Times New Roman" w:hAnsi="Times New Roman" w:cs="Times New Roman"/>
          <w:b/>
          <w:i w:val="0"/>
          <w:color w:val="000000" w:themeColor="text1"/>
          <w:sz w:val="24"/>
          <w:szCs w:val="24"/>
        </w:rPr>
        <w:fldChar w:fldCharType="begin"/>
      </w:r>
      <w:r w:rsidRPr="00CC4893">
        <w:rPr>
          <w:rFonts w:ascii="Times New Roman" w:hAnsi="Times New Roman" w:cs="Times New Roman"/>
          <w:b/>
          <w:i w:val="0"/>
          <w:color w:val="000000" w:themeColor="text1"/>
          <w:sz w:val="24"/>
          <w:szCs w:val="24"/>
        </w:rPr>
        <w:instrText xml:space="preserve"> SEQ Table \* ARABIC </w:instrText>
      </w:r>
      <w:r w:rsidRPr="00CC4893">
        <w:rPr>
          <w:rFonts w:ascii="Times New Roman" w:hAnsi="Times New Roman" w:cs="Times New Roman"/>
          <w:b/>
          <w:i w:val="0"/>
          <w:color w:val="000000" w:themeColor="text1"/>
          <w:sz w:val="24"/>
          <w:szCs w:val="24"/>
        </w:rPr>
        <w:fldChar w:fldCharType="separate"/>
      </w:r>
      <w:r w:rsidR="00232678" w:rsidRPr="00CC4893">
        <w:rPr>
          <w:rFonts w:ascii="Times New Roman" w:hAnsi="Times New Roman" w:cs="Times New Roman"/>
          <w:b/>
          <w:i w:val="0"/>
          <w:noProof/>
          <w:color w:val="000000" w:themeColor="text1"/>
          <w:sz w:val="24"/>
          <w:szCs w:val="24"/>
        </w:rPr>
        <w:t>1</w:t>
      </w:r>
      <w:r w:rsidRPr="00CC4893">
        <w:rPr>
          <w:rFonts w:ascii="Times New Roman" w:hAnsi="Times New Roman" w:cs="Times New Roman"/>
          <w:b/>
          <w:i w:val="0"/>
          <w:color w:val="000000" w:themeColor="text1"/>
          <w:sz w:val="24"/>
          <w:szCs w:val="24"/>
        </w:rPr>
        <w:fldChar w:fldCharType="end"/>
      </w:r>
      <w:r w:rsidRPr="00CC4893">
        <w:rPr>
          <w:rFonts w:ascii="Times New Roman" w:hAnsi="Times New Roman" w:cs="Times New Roman"/>
          <w:b/>
          <w:i w:val="0"/>
          <w:color w:val="000000" w:themeColor="text1"/>
          <w:sz w:val="24"/>
          <w:szCs w:val="24"/>
        </w:rPr>
        <w:t xml:space="preserve"> – </w:t>
      </w:r>
      <w:r w:rsidRPr="00CC4893">
        <w:rPr>
          <w:rFonts w:ascii="Times New Roman" w:hAnsi="Times New Roman" w:cs="Times New Roman"/>
          <w:i w:val="0"/>
          <w:color w:val="000000" w:themeColor="text1"/>
          <w:sz w:val="24"/>
          <w:szCs w:val="24"/>
        </w:rPr>
        <w:t>Timing of the experimental set up. This study was carried out over the course of one week with dung left for 48-hours each time. This led to an overlap of treatment setup and recording as shown below to make the most effective use of time.</w:t>
      </w:r>
    </w:p>
    <w:tbl>
      <w:tblPr>
        <w:tblStyle w:val="TableGrid"/>
        <w:tblW w:w="0" w:type="auto"/>
        <w:tblInd w:w="2663" w:type="dxa"/>
        <w:tblLook w:val="04A0" w:firstRow="1" w:lastRow="0" w:firstColumn="1" w:lastColumn="0" w:noHBand="0" w:noVBand="1"/>
      </w:tblPr>
      <w:tblGrid>
        <w:gridCol w:w="630"/>
        <w:gridCol w:w="910"/>
        <w:gridCol w:w="1003"/>
        <w:gridCol w:w="910"/>
        <w:gridCol w:w="1043"/>
      </w:tblGrid>
      <w:tr w:rsidR="00A40F3E" w:rsidRPr="00CC4893" w14:paraId="6A910DE8" w14:textId="77777777" w:rsidTr="00DF3C43">
        <w:tc>
          <w:tcPr>
            <w:tcW w:w="0" w:type="auto"/>
            <w:vMerge w:val="restart"/>
          </w:tcPr>
          <w:p w14:paraId="4F50A813" w14:textId="77777777" w:rsidR="00A40F3E" w:rsidRPr="00CC4893" w:rsidRDefault="00A40F3E"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Day</w:t>
            </w:r>
          </w:p>
        </w:tc>
        <w:tc>
          <w:tcPr>
            <w:tcW w:w="0" w:type="auto"/>
            <w:gridSpan w:val="2"/>
          </w:tcPr>
          <w:p w14:paraId="644CD0C5" w14:textId="77777777" w:rsidR="00A40F3E" w:rsidRPr="00CC4893" w:rsidRDefault="00A40F3E"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Set up</w:t>
            </w:r>
          </w:p>
        </w:tc>
        <w:tc>
          <w:tcPr>
            <w:tcW w:w="0" w:type="auto"/>
            <w:gridSpan w:val="2"/>
          </w:tcPr>
          <w:p w14:paraId="71F1F6AC" w14:textId="77777777" w:rsidR="00A40F3E" w:rsidRPr="00CC4893" w:rsidRDefault="00A40F3E"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Reco</w:t>
            </w:r>
            <w:r w:rsidR="00AC0DED" w:rsidRPr="00CC4893">
              <w:rPr>
                <w:rFonts w:ascii="Times New Roman" w:hAnsi="Times New Roman" w:cs="Times New Roman"/>
                <w:b/>
                <w:sz w:val="24"/>
                <w:szCs w:val="24"/>
              </w:rPr>
              <w:t>r</w:t>
            </w:r>
            <w:r w:rsidRPr="00CC4893">
              <w:rPr>
                <w:rFonts w:ascii="Times New Roman" w:hAnsi="Times New Roman" w:cs="Times New Roman"/>
                <w:b/>
                <w:sz w:val="24"/>
                <w:szCs w:val="24"/>
              </w:rPr>
              <w:t>ded</w:t>
            </w:r>
          </w:p>
        </w:tc>
      </w:tr>
      <w:tr w:rsidR="00A40F3E" w:rsidRPr="00CC4893" w14:paraId="7100B162" w14:textId="77777777" w:rsidTr="00DF3C43">
        <w:tc>
          <w:tcPr>
            <w:tcW w:w="0" w:type="auto"/>
            <w:vMerge/>
          </w:tcPr>
          <w:p w14:paraId="59CF6D00" w14:textId="77777777" w:rsidR="00A40F3E" w:rsidRPr="00CC4893" w:rsidRDefault="00A40F3E" w:rsidP="00CC4893">
            <w:pPr>
              <w:spacing w:line="480" w:lineRule="auto"/>
              <w:rPr>
                <w:rFonts w:ascii="Times New Roman" w:hAnsi="Times New Roman" w:cs="Times New Roman"/>
                <w:b/>
                <w:sz w:val="24"/>
                <w:szCs w:val="24"/>
              </w:rPr>
            </w:pPr>
          </w:p>
        </w:tc>
        <w:tc>
          <w:tcPr>
            <w:tcW w:w="0" w:type="auto"/>
          </w:tcPr>
          <w:p w14:paraId="05956C2D" w14:textId="77777777" w:rsidR="00A40F3E" w:rsidRPr="00CC4893" w:rsidRDefault="00A40F3E"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Round</w:t>
            </w:r>
          </w:p>
        </w:tc>
        <w:tc>
          <w:tcPr>
            <w:tcW w:w="0" w:type="auto"/>
          </w:tcPr>
          <w:p w14:paraId="50639F49" w14:textId="1CB4D660" w:rsidR="00A40F3E" w:rsidRPr="00CC4893" w:rsidRDefault="006F7059"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Site</w:t>
            </w:r>
            <w:r w:rsidR="00A40F3E" w:rsidRPr="00CC4893">
              <w:rPr>
                <w:rFonts w:ascii="Times New Roman" w:hAnsi="Times New Roman" w:cs="Times New Roman"/>
                <w:b/>
                <w:sz w:val="24"/>
                <w:szCs w:val="24"/>
              </w:rPr>
              <w:t>s</w:t>
            </w:r>
          </w:p>
        </w:tc>
        <w:tc>
          <w:tcPr>
            <w:tcW w:w="0" w:type="auto"/>
          </w:tcPr>
          <w:p w14:paraId="18E2A26B" w14:textId="77777777" w:rsidR="00A40F3E" w:rsidRPr="00CC4893" w:rsidRDefault="00A40F3E"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Round</w:t>
            </w:r>
          </w:p>
        </w:tc>
        <w:tc>
          <w:tcPr>
            <w:tcW w:w="0" w:type="auto"/>
          </w:tcPr>
          <w:p w14:paraId="497D8FC1" w14:textId="247FE22A" w:rsidR="00A40F3E" w:rsidRPr="00CC4893" w:rsidRDefault="006F7059" w:rsidP="00CC4893">
            <w:pPr>
              <w:spacing w:line="480" w:lineRule="auto"/>
              <w:rPr>
                <w:rFonts w:ascii="Times New Roman" w:hAnsi="Times New Roman" w:cs="Times New Roman"/>
                <w:b/>
                <w:sz w:val="24"/>
                <w:szCs w:val="24"/>
              </w:rPr>
            </w:pPr>
            <w:r w:rsidRPr="00CC4893">
              <w:rPr>
                <w:rFonts w:ascii="Times New Roman" w:hAnsi="Times New Roman" w:cs="Times New Roman"/>
                <w:b/>
                <w:sz w:val="24"/>
                <w:szCs w:val="24"/>
              </w:rPr>
              <w:t>Site</w:t>
            </w:r>
            <w:r w:rsidR="00A40F3E" w:rsidRPr="00CC4893">
              <w:rPr>
                <w:rFonts w:ascii="Times New Roman" w:hAnsi="Times New Roman" w:cs="Times New Roman"/>
                <w:b/>
                <w:sz w:val="24"/>
                <w:szCs w:val="24"/>
              </w:rPr>
              <w:t>s</w:t>
            </w:r>
          </w:p>
        </w:tc>
      </w:tr>
      <w:tr w:rsidR="00A40F3E" w:rsidRPr="00CC4893" w14:paraId="49605FFE" w14:textId="77777777" w:rsidTr="00DF3C43">
        <w:tc>
          <w:tcPr>
            <w:tcW w:w="0" w:type="auto"/>
          </w:tcPr>
          <w:p w14:paraId="42A1E760"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1</w:t>
            </w:r>
          </w:p>
        </w:tc>
        <w:tc>
          <w:tcPr>
            <w:tcW w:w="0" w:type="auto"/>
          </w:tcPr>
          <w:p w14:paraId="58362192"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1</w:t>
            </w:r>
          </w:p>
        </w:tc>
        <w:tc>
          <w:tcPr>
            <w:tcW w:w="0" w:type="auto"/>
          </w:tcPr>
          <w:p w14:paraId="2FB2B3C2"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A1 - E1</w:t>
            </w:r>
          </w:p>
        </w:tc>
        <w:tc>
          <w:tcPr>
            <w:tcW w:w="0" w:type="auto"/>
          </w:tcPr>
          <w:p w14:paraId="75A6EB85"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c>
          <w:tcPr>
            <w:tcW w:w="0" w:type="auto"/>
          </w:tcPr>
          <w:p w14:paraId="1FA6498D"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r>
      <w:tr w:rsidR="00A40F3E" w:rsidRPr="00CC4893" w14:paraId="3FEE2792" w14:textId="77777777" w:rsidTr="00DF3C43">
        <w:tc>
          <w:tcPr>
            <w:tcW w:w="0" w:type="auto"/>
          </w:tcPr>
          <w:p w14:paraId="114F6ED7"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2</w:t>
            </w:r>
          </w:p>
        </w:tc>
        <w:tc>
          <w:tcPr>
            <w:tcW w:w="0" w:type="auto"/>
          </w:tcPr>
          <w:p w14:paraId="2F5BE03C"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2</w:t>
            </w:r>
          </w:p>
        </w:tc>
        <w:tc>
          <w:tcPr>
            <w:tcW w:w="0" w:type="auto"/>
          </w:tcPr>
          <w:p w14:paraId="72B62520"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A2 - E2</w:t>
            </w:r>
          </w:p>
        </w:tc>
        <w:tc>
          <w:tcPr>
            <w:tcW w:w="0" w:type="auto"/>
          </w:tcPr>
          <w:p w14:paraId="50BB39D4"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c>
          <w:tcPr>
            <w:tcW w:w="0" w:type="auto"/>
          </w:tcPr>
          <w:p w14:paraId="39A667F0"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r>
      <w:tr w:rsidR="00A40F3E" w:rsidRPr="00CC4893" w14:paraId="7D646A80" w14:textId="77777777" w:rsidTr="00DF3C43">
        <w:tc>
          <w:tcPr>
            <w:tcW w:w="0" w:type="auto"/>
          </w:tcPr>
          <w:p w14:paraId="2E70ED86"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3</w:t>
            </w:r>
          </w:p>
        </w:tc>
        <w:tc>
          <w:tcPr>
            <w:tcW w:w="0" w:type="auto"/>
          </w:tcPr>
          <w:p w14:paraId="3D54ED38"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3</w:t>
            </w:r>
          </w:p>
        </w:tc>
        <w:tc>
          <w:tcPr>
            <w:tcW w:w="0" w:type="auto"/>
          </w:tcPr>
          <w:p w14:paraId="7E1D5861"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A1 - E1</w:t>
            </w:r>
          </w:p>
        </w:tc>
        <w:tc>
          <w:tcPr>
            <w:tcW w:w="0" w:type="auto"/>
          </w:tcPr>
          <w:p w14:paraId="46D475AD"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1</w:t>
            </w:r>
          </w:p>
        </w:tc>
        <w:tc>
          <w:tcPr>
            <w:tcW w:w="0" w:type="auto"/>
          </w:tcPr>
          <w:p w14:paraId="5FB3522D"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A1 - E1</w:t>
            </w:r>
          </w:p>
        </w:tc>
      </w:tr>
      <w:tr w:rsidR="00A40F3E" w:rsidRPr="00CC4893" w14:paraId="21F7C773" w14:textId="77777777" w:rsidTr="00DF3C43">
        <w:tc>
          <w:tcPr>
            <w:tcW w:w="0" w:type="auto"/>
          </w:tcPr>
          <w:p w14:paraId="1056AEC2"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4</w:t>
            </w:r>
          </w:p>
        </w:tc>
        <w:tc>
          <w:tcPr>
            <w:tcW w:w="0" w:type="auto"/>
          </w:tcPr>
          <w:p w14:paraId="687AFE7F"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4</w:t>
            </w:r>
          </w:p>
        </w:tc>
        <w:tc>
          <w:tcPr>
            <w:tcW w:w="0" w:type="auto"/>
          </w:tcPr>
          <w:p w14:paraId="51824CEA"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A2 - I2</w:t>
            </w:r>
          </w:p>
        </w:tc>
        <w:tc>
          <w:tcPr>
            <w:tcW w:w="0" w:type="auto"/>
          </w:tcPr>
          <w:p w14:paraId="0ECD93BD"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2</w:t>
            </w:r>
          </w:p>
        </w:tc>
        <w:tc>
          <w:tcPr>
            <w:tcW w:w="0" w:type="auto"/>
          </w:tcPr>
          <w:p w14:paraId="7FA96E42"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A2 - E2</w:t>
            </w:r>
          </w:p>
        </w:tc>
      </w:tr>
      <w:tr w:rsidR="00A40F3E" w:rsidRPr="00CC4893" w14:paraId="649BBCEB" w14:textId="77777777" w:rsidTr="00DF3C43">
        <w:tc>
          <w:tcPr>
            <w:tcW w:w="0" w:type="auto"/>
          </w:tcPr>
          <w:p w14:paraId="39AB48CA"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5</w:t>
            </w:r>
          </w:p>
        </w:tc>
        <w:tc>
          <w:tcPr>
            <w:tcW w:w="0" w:type="auto"/>
          </w:tcPr>
          <w:p w14:paraId="7B144831"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5</w:t>
            </w:r>
          </w:p>
        </w:tc>
        <w:tc>
          <w:tcPr>
            <w:tcW w:w="0" w:type="auto"/>
          </w:tcPr>
          <w:p w14:paraId="542285B2"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A1 - H1</w:t>
            </w:r>
          </w:p>
        </w:tc>
        <w:tc>
          <w:tcPr>
            <w:tcW w:w="0" w:type="auto"/>
          </w:tcPr>
          <w:p w14:paraId="4B6FEE48"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3</w:t>
            </w:r>
          </w:p>
        </w:tc>
        <w:tc>
          <w:tcPr>
            <w:tcW w:w="0" w:type="auto"/>
          </w:tcPr>
          <w:p w14:paraId="20151A39"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A1 - E1</w:t>
            </w:r>
          </w:p>
        </w:tc>
      </w:tr>
      <w:tr w:rsidR="00A40F3E" w:rsidRPr="00CC4893" w14:paraId="36600718" w14:textId="77777777" w:rsidTr="00DF3C43">
        <w:tc>
          <w:tcPr>
            <w:tcW w:w="0" w:type="auto"/>
          </w:tcPr>
          <w:p w14:paraId="45AB76C3"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6</w:t>
            </w:r>
          </w:p>
        </w:tc>
        <w:tc>
          <w:tcPr>
            <w:tcW w:w="0" w:type="auto"/>
          </w:tcPr>
          <w:p w14:paraId="5DF7E630"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c>
          <w:tcPr>
            <w:tcW w:w="0" w:type="auto"/>
          </w:tcPr>
          <w:p w14:paraId="0A46A6FE"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c>
          <w:tcPr>
            <w:tcW w:w="0" w:type="auto"/>
          </w:tcPr>
          <w:p w14:paraId="538112CC"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4</w:t>
            </w:r>
          </w:p>
        </w:tc>
        <w:tc>
          <w:tcPr>
            <w:tcW w:w="0" w:type="auto"/>
          </w:tcPr>
          <w:p w14:paraId="19BB029D"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A2 – I2</w:t>
            </w:r>
          </w:p>
        </w:tc>
      </w:tr>
      <w:tr w:rsidR="00A40F3E" w:rsidRPr="00CC4893" w14:paraId="1A057F59" w14:textId="77777777" w:rsidTr="00DF3C43">
        <w:tc>
          <w:tcPr>
            <w:tcW w:w="0" w:type="auto"/>
          </w:tcPr>
          <w:p w14:paraId="1CFCF731"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7</w:t>
            </w:r>
          </w:p>
        </w:tc>
        <w:tc>
          <w:tcPr>
            <w:tcW w:w="0" w:type="auto"/>
          </w:tcPr>
          <w:p w14:paraId="2FA3D39D"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c>
          <w:tcPr>
            <w:tcW w:w="0" w:type="auto"/>
          </w:tcPr>
          <w:p w14:paraId="3AFA0C72"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w:t>
            </w:r>
          </w:p>
        </w:tc>
        <w:tc>
          <w:tcPr>
            <w:tcW w:w="0" w:type="auto"/>
          </w:tcPr>
          <w:p w14:paraId="25BC4629"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5</w:t>
            </w:r>
          </w:p>
        </w:tc>
        <w:tc>
          <w:tcPr>
            <w:tcW w:w="0" w:type="auto"/>
          </w:tcPr>
          <w:p w14:paraId="42DC5714" w14:textId="77777777" w:rsidR="00A40F3E" w:rsidRPr="00CC4893" w:rsidRDefault="00A40F3E"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A1 – H1</w:t>
            </w:r>
          </w:p>
        </w:tc>
      </w:tr>
    </w:tbl>
    <w:p w14:paraId="5FF32E14" w14:textId="77777777" w:rsidR="00A40F3E" w:rsidRPr="00CC4893" w:rsidRDefault="00A40F3E" w:rsidP="00CC4893">
      <w:pPr>
        <w:spacing w:line="480" w:lineRule="auto"/>
        <w:rPr>
          <w:rFonts w:ascii="Times New Roman" w:hAnsi="Times New Roman" w:cs="Times New Roman"/>
          <w:sz w:val="24"/>
          <w:szCs w:val="24"/>
        </w:rPr>
      </w:pPr>
    </w:p>
    <w:p w14:paraId="109F37D5" w14:textId="77777777" w:rsidR="00232678" w:rsidRPr="00CC4893" w:rsidRDefault="00232678" w:rsidP="00CC4893">
      <w:pPr>
        <w:spacing w:line="480" w:lineRule="auto"/>
        <w:rPr>
          <w:rFonts w:ascii="Times New Roman" w:hAnsi="Times New Roman" w:cs="Times New Roman"/>
          <w:sz w:val="24"/>
          <w:szCs w:val="24"/>
        </w:rPr>
      </w:pPr>
    </w:p>
    <w:p w14:paraId="0F3BB0AD" w14:textId="20882248" w:rsidR="007D6769" w:rsidRPr="00CC4893" w:rsidRDefault="000C5483"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All statistics and data manipulation was performed in R version 3.2.2 (R core team 2015). A linear mixed model </w:t>
      </w:r>
      <w:r w:rsidR="00264153" w:rsidRPr="00CC4893">
        <w:rPr>
          <w:rFonts w:ascii="Times New Roman" w:hAnsi="Times New Roman" w:cs="Times New Roman"/>
          <w:sz w:val="24"/>
          <w:szCs w:val="24"/>
        </w:rPr>
        <w:t>(</w:t>
      </w:r>
      <w:r w:rsidR="00CF26F8" w:rsidRPr="00CC4893">
        <w:rPr>
          <w:rFonts w:ascii="Times New Roman" w:hAnsi="Times New Roman" w:cs="Times New Roman"/>
          <w:sz w:val="24"/>
          <w:szCs w:val="24"/>
        </w:rPr>
        <w:t xml:space="preserve">LMM) </w:t>
      </w:r>
      <w:r w:rsidRPr="00CC4893">
        <w:rPr>
          <w:rFonts w:ascii="Times New Roman" w:hAnsi="Times New Roman" w:cs="Times New Roman"/>
          <w:sz w:val="24"/>
          <w:szCs w:val="24"/>
        </w:rPr>
        <w:t xml:space="preserve">was applied using the package lme4 (Bates </w:t>
      </w:r>
      <w:r w:rsidRPr="00CC4893">
        <w:rPr>
          <w:rFonts w:ascii="Times New Roman" w:hAnsi="Times New Roman" w:cs="Times New Roman"/>
          <w:i/>
          <w:sz w:val="24"/>
          <w:szCs w:val="24"/>
        </w:rPr>
        <w:t>et al.</w:t>
      </w:r>
      <w:r w:rsidRPr="00CC4893">
        <w:rPr>
          <w:rFonts w:ascii="Times New Roman" w:hAnsi="Times New Roman" w:cs="Times New Roman"/>
          <w:sz w:val="24"/>
          <w:szCs w:val="24"/>
        </w:rPr>
        <w:t xml:space="preserve"> 2015) to analyse </w:t>
      </w:r>
      <w:del w:id="334" w:author="Johan du Toit" w:date="2016-05-11T16:36:00Z">
        <w:r w:rsidRPr="00CC4893" w:rsidDel="00B17F2C">
          <w:rPr>
            <w:rFonts w:ascii="Times New Roman" w:hAnsi="Times New Roman" w:cs="Times New Roman"/>
            <w:sz w:val="24"/>
            <w:szCs w:val="24"/>
          </w:rPr>
          <w:delText xml:space="preserve">the </w:delText>
        </w:r>
      </w:del>
      <w:ins w:id="335" w:author="Johan du Toit" w:date="2016-05-11T16:38:00Z">
        <w:r w:rsidR="00B17F2C">
          <w:rPr>
            <w:rFonts w:ascii="Times New Roman" w:hAnsi="Times New Roman" w:cs="Times New Roman"/>
            <w:sz w:val="24"/>
            <w:szCs w:val="24"/>
          </w:rPr>
          <w:t>variations</w:t>
        </w:r>
      </w:ins>
      <w:del w:id="336" w:author="Johan du Toit" w:date="2016-05-11T16:38:00Z">
        <w:r w:rsidR="00833DA4" w:rsidRPr="00CC4893" w:rsidDel="00B17F2C">
          <w:rPr>
            <w:rFonts w:ascii="Times New Roman" w:hAnsi="Times New Roman" w:cs="Times New Roman"/>
            <w:sz w:val="24"/>
            <w:szCs w:val="24"/>
          </w:rPr>
          <w:delText>difference</w:delText>
        </w:r>
      </w:del>
      <w:r w:rsidR="00622BF0" w:rsidRPr="00CC4893">
        <w:rPr>
          <w:rFonts w:ascii="Times New Roman" w:hAnsi="Times New Roman" w:cs="Times New Roman"/>
          <w:sz w:val="24"/>
          <w:szCs w:val="24"/>
        </w:rPr>
        <w:t xml:space="preserve"> in volume lost </w:t>
      </w:r>
      <w:ins w:id="337" w:author="Johan du Toit" w:date="2016-05-11T16:37:00Z">
        <w:r w:rsidR="00B17F2C">
          <w:rPr>
            <w:rFonts w:ascii="Times New Roman" w:hAnsi="Times New Roman" w:cs="Times New Roman"/>
            <w:sz w:val="24"/>
            <w:szCs w:val="24"/>
          </w:rPr>
          <w:t xml:space="preserve">across </w:t>
        </w:r>
      </w:ins>
      <w:del w:id="338" w:author="Johan du Toit" w:date="2016-05-11T16:37:00Z">
        <w:r w:rsidR="00622BF0" w:rsidRPr="00CC4893" w:rsidDel="00B17F2C">
          <w:rPr>
            <w:rFonts w:ascii="Times New Roman" w:hAnsi="Times New Roman" w:cs="Times New Roman"/>
            <w:sz w:val="24"/>
            <w:szCs w:val="24"/>
          </w:rPr>
          <w:delText xml:space="preserve">between </w:delText>
        </w:r>
      </w:del>
      <w:r w:rsidR="00622BF0" w:rsidRPr="00CC4893">
        <w:rPr>
          <w:rFonts w:ascii="Times New Roman" w:hAnsi="Times New Roman" w:cs="Times New Roman"/>
          <w:sz w:val="24"/>
          <w:szCs w:val="24"/>
        </w:rPr>
        <w:t xml:space="preserve">the </w:t>
      </w:r>
      <w:ins w:id="339" w:author="Johan du Toit" w:date="2016-05-11T16:37:00Z">
        <w:r w:rsidR="00B17F2C">
          <w:rPr>
            <w:rFonts w:ascii="Times New Roman" w:hAnsi="Times New Roman" w:cs="Times New Roman"/>
            <w:sz w:val="24"/>
            <w:szCs w:val="24"/>
          </w:rPr>
          <w:t xml:space="preserve">control and two </w:t>
        </w:r>
      </w:ins>
      <w:del w:id="340" w:author="Johan du Toit" w:date="2016-05-11T16:37:00Z">
        <w:r w:rsidR="00622BF0" w:rsidRPr="00CC4893" w:rsidDel="00B17F2C">
          <w:rPr>
            <w:rFonts w:ascii="Times New Roman" w:hAnsi="Times New Roman" w:cs="Times New Roman"/>
            <w:sz w:val="24"/>
            <w:szCs w:val="24"/>
          </w:rPr>
          <w:delText xml:space="preserve">three </w:delText>
        </w:r>
      </w:del>
      <w:r w:rsidR="00622BF0" w:rsidRPr="00CC4893">
        <w:rPr>
          <w:rFonts w:ascii="Times New Roman" w:hAnsi="Times New Roman" w:cs="Times New Roman"/>
          <w:sz w:val="24"/>
          <w:szCs w:val="24"/>
        </w:rPr>
        <w:t>treatments. The model included both</w:t>
      </w:r>
      <w:r w:rsidR="00270FDD" w:rsidRPr="00CC4893">
        <w:rPr>
          <w:rFonts w:ascii="Times New Roman" w:hAnsi="Times New Roman" w:cs="Times New Roman"/>
          <w:sz w:val="24"/>
          <w:szCs w:val="24"/>
        </w:rPr>
        <w:t xml:space="preserve"> </w:t>
      </w:r>
      <w:ins w:id="341" w:author="Johan du Toit" w:date="2016-05-11T16:38:00Z">
        <w:r w:rsidR="00B17F2C">
          <w:rPr>
            <w:rFonts w:ascii="Times New Roman" w:hAnsi="Times New Roman" w:cs="Times New Roman"/>
            <w:sz w:val="24"/>
            <w:szCs w:val="24"/>
          </w:rPr>
          <w:t>‘</w:t>
        </w:r>
      </w:ins>
      <w:r w:rsidR="00270FDD" w:rsidRPr="00CC4893">
        <w:rPr>
          <w:rFonts w:ascii="Times New Roman" w:hAnsi="Times New Roman" w:cs="Times New Roman"/>
          <w:sz w:val="24"/>
          <w:szCs w:val="24"/>
        </w:rPr>
        <w:t>site</w:t>
      </w:r>
      <w:ins w:id="342" w:author="Johan du Toit" w:date="2016-05-11T16:38:00Z">
        <w:r w:rsidR="00B17F2C">
          <w:rPr>
            <w:rFonts w:ascii="Times New Roman" w:hAnsi="Times New Roman" w:cs="Times New Roman"/>
            <w:sz w:val="24"/>
            <w:szCs w:val="24"/>
          </w:rPr>
          <w:t>’</w:t>
        </w:r>
      </w:ins>
      <w:r w:rsidRPr="00CC4893">
        <w:rPr>
          <w:rFonts w:ascii="Times New Roman" w:hAnsi="Times New Roman" w:cs="Times New Roman"/>
          <w:sz w:val="24"/>
          <w:szCs w:val="24"/>
        </w:rPr>
        <w:t xml:space="preserve"> and </w:t>
      </w:r>
      <w:ins w:id="343" w:author="Johan du Toit" w:date="2016-05-11T16:38:00Z">
        <w:r w:rsidR="00B17F2C">
          <w:rPr>
            <w:rFonts w:ascii="Times New Roman" w:hAnsi="Times New Roman" w:cs="Times New Roman"/>
            <w:sz w:val="24"/>
            <w:szCs w:val="24"/>
          </w:rPr>
          <w:t>‘</w:t>
        </w:r>
      </w:ins>
      <w:r w:rsidR="007D6769" w:rsidRPr="00CC4893">
        <w:rPr>
          <w:rFonts w:ascii="Times New Roman" w:hAnsi="Times New Roman" w:cs="Times New Roman"/>
          <w:sz w:val="24"/>
          <w:szCs w:val="24"/>
        </w:rPr>
        <w:t>r</w:t>
      </w:r>
      <w:r w:rsidR="00270FDD" w:rsidRPr="00CC4893">
        <w:rPr>
          <w:rFonts w:ascii="Times New Roman" w:hAnsi="Times New Roman" w:cs="Times New Roman"/>
          <w:sz w:val="24"/>
          <w:szCs w:val="24"/>
        </w:rPr>
        <w:t>ound</w:t>
      </w:r>
      <w:ins w:id="344" w:author="Johan du Toit" w:date="2016-05-11T16:38:00Z">
        <w:r w:rsidR="00B17F2C">
          <w:rPr>
            <w:rFonts w:ascii="Times New Roman" w:hAnsi="Times New Roman" w:cs="Times New Roman"/>
            <w:sz w:val="24"/>
            <w:szCs w:val="24"/>
          </w:rPr>
          <w:t>’</w:t>
        </w:r>
      </w:ins>
      <w:r w:rsidR="00270FDD" w:rsidRPr="00CC4893">
        <w:rPr>
          <w:rFonts w:ascii="Times New Roman" w:hAnsi="Times New Roman" w:cs="Times New Roman"/>
          <w:sz w:val="24"/>
          <w:szCs w:val="24"/>
        </w:rPr>
        <w:t xml:space="preserve"> as random factors </w:t>
      </w:r>
      <w:r w:rsidR="00622BF0" w:rsidRPr="00CC4893">
        <w:rPr>
          <w:rFonts w:ascii="Times New Roman" w:hAnsi="Times New Roman" w:cs="Times New Roman"/>
          <w:sz w:val="24"/>
          <w:szCs w:val="24"/>
        </w:rPr>
        <w:t>to</w:t>
      </w:r>
      <w:r w:rsidR="007D6769" w:rsidRPr="00CC4893">
        <w:rPr>
          <w:rFonts w:ascii="Times New Roman" w:hAnsi="Times New Roman" w:cs="Times New Roman"/>
          <w:sz w:val="24"/>
          <w:szCs w:val="24"/>
        </w:rPr>
        <w:t xml:space="preserve"> control for the array of environmental variables that can affect dung </w:t>
      </w:r>
      <w:r w:rsidR="00267920" w:rsidRPr="00CC4893">
        <w:rPr>
          <w:rFonts w:ascii="Times New Roman" w:hAnsi="Times New Roman" w:cs="Times New Roman"/>
          <w:sz w:val="24"/>
          <w:szCs w:val="24"/>
        </w:rPr>
        <w:t>beetle</w:t>
      </w:r>
      <w:del w:id="345" w:author="Johan du Toit" w:date="2016-05-11T16:39:00Z">
        <w:r w:rsidR="00267920" w:rsidRPr="00CC4893" w:rsidDel="00B17F2C">
          <w:rPr>
            <w:rFonts w:ascii="Times New Roman" w:hAnsi="Times New Roman" w:cs="Times New Roman"/>
            <w:sz w:val="24"/>
            <w:szCs w:val="24"/>
          </w:rPr>
          <w:delText>’s</w:delText>
        </w:r>
      </w:del>
      <w:r w:rsidR="00622BF0" w:rsidRPr="00CC4893">
        <w:rPr>
          <w:rFonts w:ascii="Times New Roman" w:hAnsi="Times New Roman" w:cs="Times New Roman"/>
          <w:sz w:val="24"/>
          <w:szCs w:val="24"/>
        </w:rPr>
        <w:t xml:space="preserve"> activit</w:t>
      </w:r>
      <w:ins w:id="346" w:author="Johan du Toit" w:date="2016-05-11T16:39:00Z">
        <w:r w:rsidR="00B17F2C">
          <w:rPr>
            <w:rFonts w:ascii="Times New Roman" w:hAnsi="Times New Roman" w:cs="Times New Roman"/>
            <w:sz w:val="24"/>
            <w:szCs w:val="24"/>
          </w:rPr>
          <w:t>y</w:t>
        </w:r>
      </w:ins>
      <w:del w:id="347" w:author="Johan du Toit" w:date="2016-05-11T16:39:00Z">
        <w:r w:rsidR="00622BF0" w:rsidRPr="00CC4893" w:rsidDel="00B17F2C">
          <w:rPr>
            <w:rFonts w:ascii="Times New Roman" w:hAnsi="Times New Roman" w:cs="Times New Roman"/>
            <w:sz w:val="24"/>
            <w:szCs w:val="24"/>
          </w:rPr>
          <w:delText>ies</w:delText>
        </w:r>
      </w:del>
      <w:r w:rsidR="00270FDD" w:rsidRPr="00CC4893">
        <w:rPr>
          <w:rFonts w:ascii="Times New Roman" w:hAnsi="Times New Roman" w:cs="Times New Roman"/>
          <w:sz w:val="24"/>
          <w:szCs w:val="24"/>
        </w:rPr>
        <w:t xml:space="preserve"> (Davis </w:t>
      </w:r>
      <w:r w:rsidR="00270FDD" w:rsidRPr="00CC4893">
        <w:rPr>
          <w:rFonts w:ascii="Times New Roman" w:hAnsi="Times New Roman" w:cs="Times New Roman"/>
          <w:i/>
          <w:sz w:val="24"/>
          <w:szCs w:val="24"/>
        </w:rPr>
        <w:t>et al.</w:t>
      </w:r>
      <w:r w:rsidR="00270FDD" w:rsidRPr="00CC4893">
        <w:rPr>
          <w:rFonts w:ascii="Times New Roman" w:hAnsi="Times New Roman" w:cs="Times New Roman"/>
          <w:sz w:val="24"/>
          <w:szCs w:val="24"/>
        </w:rPr>
        <w:t xml:space="preserve"> 2001; Sánchez-de-Jésus 2015). Canopy cover was </w:t>
      </w:r>
      <w:del w:id="348" w:author="Johan du Toit" w:date="2016-05-11T16:39:00Z">
        <w:r w:rsidR="00270FDD" w:rsidRPr="00CC4893" w:rsidDel="00B17F2C">
          <w:rPr>
            <w:rFonts w:ascii="Times New Roman" w:hAnsi="Times New Roman" w:cs="Times New Roman"/>
            <w:sz w:val="24"/>
            <w:szCs w:val="24"/>
          </w:rPr>
          <w:delText>arcsin</w:delText>
        </w:r>
      </w:del>
      <w:ins w:id="349" w:author="Johan du Toit" w:date="2016-05-11T16:39:00Z">
        <w:r w:rsidR="00B17F2C" w:rsidRPr="00CC4893">
          <w:rPr>
            <w:rFonts w:ascii="Times New Roman" w:hAnsi="Times New Roman" w:cs="Times New Roman"/>
            <w:sz w:val="24"/>
            <w:szCs w:val="24"/>
          </w:rPr>
          <w:t>arcsine</w:t>
        </w:r>
      </w:ins>
      <w:r w:rsidR="00270FDD" w:rsidRPr="00CC4893">
        <w:rPr>
          <w:rFonts w:ascii="Times New Roman" w:hAnsi="Times New Roman" w:cs="Times New Roman"/>
          <w:sz w:val="24"/>
          <w:szCs w:val="24"/>
        </w:rPr>
        <w:t xml:space="preserve"> transformed and </w:t>
      </w:r>
      <w:r w:rsidR="007D6769" w:rsidRPr="00CC4893">
        <w:rPr>
          <w:rFonts w:ascii="Times New Roman" w:hAnsi="Times New Roman" w:cs="Times New Roman"/>
          <w:sz w:val="24"/>
          <w:szCs w:val="24"/>
        </w:rPr>
        <w:t>included along with its interaction</w:t>
      </w:r>
      <w:r w:rsidR="00622BF0" w:rsidRPr="00CC4893">
        <w:rPr>
          <w:rFonts w:ascii="Times New Roman" w:hAnsi="Times New Roman" w:cs="Times New Roman"/>
          <w:sz w:val="24"/>
          <w:szCs w:val="24"/>
        </w:rPr>
        <w:t xml:space="preserve"> with treatment</w:t>
      </w:r>
      <w:r w:rsidR="007D6769" w:rsidRPr="00CC4893">
        <w:rPr>
          <w:rFonts w:ascii="Times New Roman" w:hAnsi="Times New Roman" w:cs="Times New Roman"/>
          <w:sz w:val="24"/>
          <w:szCs w:val="24"/>
        </w:rPr>
        <w:t xml:space="preserve">. </w:t>
      </w:r>
      <w:r w:rsidR="00833DA4" w:rsidRPr="00CC4893">
        <w:rPr>
          <w:rFonts w:ascii="Times New Roman" w:hAnsi="Times New Roman" w:cs="Times New Roman"/>
          <w:sz w:val="24"/>
          <w:szCs w:val="24"/>
        </w:rPr>
        <w:t>The model was</w:t>
      </w:r>
      <w:r w:rsidR="00622BF0" w:rsidRPr="00CC4893">
        <w:rPr>
          <w:rFonts w:ascii="Times New Roman" w:hAnsi="Times New Roman" w:cs="Times New Roman"/>
          <w:sz w:val="24"/>
          <w:szCs w:val="24"/>
        </w:rPr>
        <w:t xml:space="preserve"> simplified to find the best fitting model. </w:t>
      </w:r>
      <w:r w:rsidR="007D6769" w:rsidRPr="00CC4893">
        <w:rPr>
          <w:rFonts w:ascii="Times New Roman" w:hAnsi="Times New Roman" w:cs="Times New Roman"/>
          <w:sz w:val="24"/>
          <w:szCs w:val="24"/>
        </w:rPr>
        <w:t xml:space="preserve">To </w:t>
      </w:r>
      <w:r w:rsidR="00622BF0" w:rsidRPr="00CC4893">
        <w:rPr>
          <w:rFonts w:ascii="Times New Roman" w:hAnsi="Times New Roman" w:cs="Times New Roman"/>
          <w:sz w:val="24"/>
          <w:szCs w:val="24"/>
        </w:rPr>
        <w:t>analyse</w:t>
      </w:r>
      <w:r w:rsidR="007D6769" w:rsidRPr="00CC4893">
        <w:rPr>
          <w:rFonts w:ascii="Times New Roman" w:hAnsi="Times New Roman" w:cs="Times New Roman"/>
          <w:sz w:val="24"/>
          <w:szCs w:val="24"/>
        </w:rPr>
        <w:t xml:space="preserve"> </w:t>
      </w:r>
      <w:r w:rsidR="00833DA4" w:rsidRPr="00CC4893">
        <w:rPr>
          <w:rFonts w:ascii="Times New Roman" w:hAnsi="Times New Roman" w:cs="Times New Roman"/>
          <w:sz w:val="24"/>
          <w:szCs w:val="24"/>
        </w:rPr>
        <w:t xml:space="preserve">pair-wise </w:t>
      </w:r>
      <w:r w:rsidR="007D6769" w:rsidRPr="00CC4893">
        <w:rPr>
          <w:rFonts w:ascii="Times New Roman" w:hAnsi="Times New Roman" w:cs="Times New Roman"/>
          <w:sz w:val="24"/>
          <w:szCs w:val="24"/>
        </w:rPr>
        <w:t>differences between treatment</w:t>
      </w:r>
      <w:r w:rsidR="00833DA4" w:rsidRPr="00CC4893">
        <w:rPr>
          <w:rFonts w:ascii="Times New Roman" w:hAnsi="Times New Roman" w:cs="Times New Roman"/>
          <w:sz w:val="24"/>
          <w:szCs w:val="24"/>
        </w:rPr>
        <w:t>s</w:t>
      </w:r>
      <w:r w:rsidR="007D6769" w:rsidRPr="00CC4893">
        <w:rPr>
          <w:rFonts w:ascii="Times New Roman" w:hAnsi="Times New Roman" w:cs="Times New Roman"/>
          <w:sz w:val="24"/>
          <w:szCs w:val="24"/>
        </w:rPr>
        <w:t xml:space="preserve"> a post</w:t>
      </w:r>
      <w:ins w:id="350" w:author="Johan du Toit" w:date="2016-05-11T16:39:00Z">
        <w:r w:rsidR="00B17F2C">
          <w:rPr>
            <w:rFonts w:ascii="Times New Roman" w:hAnsi="Times New Roman" w:cs="Times New Roman"/>
            <w:sz w:val="24"/>
            <w:szCs w:val="24"/>
          </w:rPr>
          <w:t>-</w:t>
        </w:r>
      </w:ins>
      <w:del w:id="351" w:author="Johan du Toit" w:date="2016-05-11T16:39:00Z">
        <w:r w:rsidR="007D6769" w:rsidRPr="00CC4893" w:rsidDel="00B17F2C">
          <w:rPr>
            <w:rFonts w:ascii="Times New Roman" w:hAnsi="Times New Roman" w:cs="Times New Roman"/>
            <w:sz w:val="24"/>
            <w:szCs w:val="24"/>
          </w:rPr>
          <w:delText xml:space="preserve"> </w:delText>
        </w:r>
      </w:del>
      <w:r w:rsidR="007D6769" w:rsidRPr="00CC4893">
        <w:rPr>
          <w:rFonts w:ascii="Times New Roman" w:hAnsi="Times New Roman" w:cs="Times New Roman"/>
          <w:sz w:val="24"/>
          <w:szCs w:val="24"/>
        </w:rPr>
        <w:t>ho</w:t>
      </w:r>
      <w:r w:rsidR="00833DA4" w:rsidRPr="00CC4893">
        <w:rPr>
          <w:rFonts w:ascii="Times New Roman" w:hAnsi="Times New Roman" w:cs="Times New Roman"/>
          <w:sz w:val="24"/>
          <w:szCs w:val="24"/>
        </w:rPr>
        <w:t>c Tukey test was performed with</w:t>
      </w:r>
      <w:r w:rsidR="007D6769" w:rsidRPr="00CC4893">
        <w:rPr>
          <w:rFonts w:ascii="Times New Roman" w:hAnsi="Times New Roman" w:cs="Times New Roman"/>
          <w:sz w:val="24"/>
          <w:szCs w:val="24"/>
        </w:rPr>
        <w:t xml:space="preserve"> the package</w:t>
      </w:r>
      <w:r w:rsidR="0071604D" w:rsidRPr="00CC4893">
        <w:rPr>
          <w:rFonts w:ascii="Times New Roman" w:hAnsi="Times New Roman" w:cs="Times New Roman"/>
          <w:sz w:val="24"/>
          <w:szCs w:val="24"/>
        </w:rPr>
        <w:t xml:space="preserve"> multcomp</w:t>
      </w:r>
      <w:r w:rsidR="007D6769" w:rsidRPr="00CC4893">
        <w:rPr>
          <w:rFonts w:ascii="Times New Roman" w:hAnsi="Times New Roman" w:cs="Times New Roman"/>
          <w:sz w:val="24"/>
          <w:szCs w:val="24"/>
        </w:rPr>
        <w:t xml:space="preserve"> (Hothron </w:t>
      </w:r>
      <w:r w:rsidR="007D6769" w:rsidRPr="00CC4893">
        <w:rPr>
          <w:rFonts w:ascii="Times New Roman" w:hAnsi="Times New Roman" w:cs="Times New Roman"/>
          <w:i/>
          <w:sz w:val="24"/>
          <w:szCs w:val="24"/>
        </w:rPr>
        <w:t>et al.</w:t>
      </w:r>
      <w:r w:rsidR="007D6769" w:rsidRPr="00CC4893">
        <w:rPr>
          <w:rFonts w:ascii="Times New Roman" w:hAnsi="Times New Roman" w:cs="Times New Roman"/>
          <w:sz w:val="24"/>
          <w:szCs w:val="24"/>
        </w:rPr>
        <w:t xml:space="preserve"> 2008). </w:t>
      </w:r>
    </w:p>
    <w:p w14:paraId="7FF5968A" w14:textId="77777777" w:rsidR="007D6769" w:rsidRPr="00CC4893" w:rsidRDefault="007D6769" w:rsidP="00CC4893">
      <w:pPr>
        <w:spacing w:line="480" w:lineRule="auto"/>
        <w:rPr>
          <w:rFonts w:ascii="Times New Roman" w:hAnsi="Times New Roman" w:cs="Times New Roman"/>
          <w:sz w:val="24"/>
          <w:szCs w:val="24"/>
        </w:rPr>
      </w:pPr>
    </w:p>
    <w:p w14:paraId="0B9D2718" w14:textId="592CB40A" w:rsidR="0040362F" w:rsidRPr="00CC4893" w:rsidRDefault="00833DA4"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T</w:t>
      </w:r>
      <w:r w:rsidR="007D6769" w:rsidRPr="00CC4893">
        <w:rPr>
          <w:rFonts w:ascii="Times New Roman" w:hAnsi="Times New Roman" w:cs="Times New Roman"/>
          <w:sz w:val="24"/>
          <w:szCs w:val="24"/>
        </w:rPr>
        <w:t xml:space="preserve">o </w:t>
      </w:r>
      <w:r w:rsidRPr="00CC4893">
        <w:rPr>
          <w:rFonts w:ascii="Times New Roman" w:hAnsi="Times New Roman" w:cs="Times New Roman"/>
          <w:sz w:val="24"/>
          <w:szCs w:val="24"/>
        </w:rPr>
        <w:t>further test for</w:t>
      </w:r>
      <w:r w:rsidR="007D6769" w:rsidRPr="00CC4893">
        <w:rPr>
          <w:rFonts w:ascii="Times New Roman" w:hAnsi="Times New Roman" w:cs="Times New Roman"/>
          <w:sz w:val="24"/>
          <w:szCs w:val="24"/>
        </w:rPr>
        <w:t xml:space="preserve"> an interaction between the two </w:t>
      </w:r>
      <w:ins w:id="352" w:author="Johan du Toit" w:date="2016-05-11T16:40:00Z">
        <w:r w:rsidR="00B17F2C">
          <w:rPr>
            <w:rFonts w:ascii="Times New Roman" w:hAnsi="Times New Roman" w:cs="Times New Roman"/>
            <w:sz w:val="24"/>
            <w:szCs w:val="24"/>
          </w:rPr>
          <w:t>functional groups</w:t>
        </w:r>
      </w:ins>
      <w:del w:id="353" w:author="Johan du Toit" w:date="2016-05-11T16:40:00Z">
        <w:r w:rsidR="007D6769" w:rsidRPr="00CC4893" w:rsidDel="00B17F2C">
          <w:rPr>
            <w:rFonts w:ascii="Times New Roman" w:hAnsi="Times New Roman" w:cs="Times New Roman"/>
            <w:sz w:val="24"/>
            <w:szCs w:val="24"/>
          </w:rPr>
          <w:delText>guilds</w:delText>
        </w:r>
      </w:del>
      <w:r w:rsidRPr="00CC4893">
        <w:rPr>
          <w:rFonts w:ascii="Times New Roman" w:hAnsi="Times New Roman" w:cs="Times New Roman"/>
          <w:sz w:val="24"/>
          <w:szCs w:val="24"/>
        </w:rPr>
        <w:t>,</w:t>
      </w:r>
      <w:r w:rsidR="007D6769" w:rsidRPr="00CC4893">
        <w:rPr>
          <w:rFonts w:ascii="Times New Roman" w:hAnsi="Times New Roman" w:cs="Times New Roman"/>
          <w:sz w:val="24"/>
          <w:szCs w:val="24"/>
        </w:rPr>
        <w:t xml:space="preserve"> the volume</w:t>
      </w:r>
      <w:ins w:id="354" w:author="Johan du Toit" w:date="2016-05-11T16:40:00Z">
        <w:r w:rsidR="00B17F2C">
          <w:rPr>
            <w:rFonts w:ascii="Times New Roman" w:hAnsi="Times New Roman" w:cs="Times New Roman"/>
            <w:sz w:val="24"/>
            <w:szCs w:val="24"/>
          </w:rPr>
          <w:t>s</w:t>
        </w:r>
      </w:ins>
      <w:r w:rsidR="007D6769" w:rsidRPr="00CC4893">
        <w:rPr>
          <w:rFonts w:ascii="Times New Roman" w:hAnsi="Times New Roman" w:cs="Times New Roman"/>
          <w:sz w:val="24"/>
          <w:szCs w:val="24"/>
        </w:rPr>
        <w:t xml:space="preserve"> of dung lost from </w:t>
      </w:r>
      <w:del w:id="355" w:author="Johan du Toit" w:date="2016-05-11T16:40:00Z">
        <w:r w:rsidR="007D6769" w:rsidRPr="00CC4893" w:rsidDel="00B17F2C">
          <w:rPr>
            <w:rFonts w:ascii="Times New Roman" w:hAnsi="Times New Roman" w:cs="Times New Roman"/>
            <w:sz w:val="24"/>
            <w:szCs w:val="24"/>
          </w:rPr>
          <w:delText xml:space="preserve">the </w:delText>
        </w:r>
      </w:del>
      <w:r w:rsidR="007D6769" w:rsidRPr="00CC4893">
        <w:rPr>
          <w:rFonts w:ascii="Times New Roman" w:hAnsi="Times New Roman" w:cs="Times New Roman"/>
          <w:sz w:val="24"/>
          <w:szCs w:val="24"/>
        </w:rPr>
        <w:t>plate and</w:t>
      </w:r>
      <w:r w:rsidR="00267920" w:rsidRPr="00CC4893">
        <w:rPr>
          <w:rFonts w:ascii="Times New Roman" w:hAnsi="Times New Roman" w:cs="Times New Roman"/>
          <w:sz w:val="24"/>
          <w:szCs w:val="24"/>
        </w:rPr>
        <w:t xml:space="preserve"> fence tr</w:t>
      </w:r>
      <w:r w:rsidR="0050224D" w:rsidRPr="00CC4893">
        <w:rPr>
          <w:rFonts w:ascii="Times New Roman" w:hAnsi="Times New Roman" w:cs="Times New Roman"/>
          <w:sz w:val="24"/>
          <w:szCs w:val="24"/>
        </w:rPr>
        <w:t>eatments at each site were</w:t>
      </w:r>
      <w:r w:rsidRPr="00CC4893">
        <w:rPr>
          <w:rFonts w:ascii="Times New Roman" w:hAnsi="Times New Roman" w:cs="Times New Roman"/>
          <w:sz w:val="24"/>
          <w:szCs w:val="24"/>
        </w:rPr>
        <w:t xml:space="preserve"> </w:t>
      </w:r>
      <w:r w:rsidR="007A4AB0" w:rsidRPr="00CC4893">
        <w:rPr>
          <w:rFonts w:ascii="Times New Roman" w:hAnsi="Times New Roman" w:cs="Times New Roman"/>
          <w:sz w:val="24"/>
          <w:szCs w:val="24"/>
        </w:rPr>
        <w:t>added together</w:t>
      </w:r>
      <w:r w:rsidR="007D6769" w:rsidRPr="00CC4893">
        <w:rPr>
          <w:rFonts w:ascii="Times New Roman" w:hAnsi="Times New Roman" w:cs="Times New Roman"/>
          <w:sz w:val="24"/>
          <w:szCs w:val="24"/>
        </w:rPr>
        <w:t>.</w:t>
      </w:r>
      <w:r w:rsidRPr="00CC4893">
        <w:rPr>
          <w:rFonts w:ascii="Times New Roman" w:hAnsi="Times New Roman" w:cs="Times New Roman"/>
          <w:sz w:val="24"/>
          <w:szCs w:val="24"/>
        </w:rPr>
        <w:t xml:space="preserve"> A second LMM then tested </w:t>
      </w:r>
      <w:r w:rsidR="00754872" w:rsidRPr="00CC4893">
        <w:rPr>
          <w:rFonts w:ascii="Times New Roman" w:hAnsi="Times New Roman" w:cs="Times New Roman"/>
          <w:sz w:val="24"/>
          <w:szCs w:val="24"/>
        </w:rPr>
        <w:t>the difference in volume lost between the combined and control totals</w:t>
      </w:r>
      <w:r w:rsidR="0051432C" w:rsidRPr="00CC4893">
        <w:rPr>
          <w:rFonts w:ascii="Times New Roman" w:hAnsi="Times New Roman" w:cs="Times New Roman"/>
          <w:sz w:val="24"/>
          <w:szCs w:val="24"/>
        </w:rPr>
        <w:t xml:space="preserve"> including both site</w:t>
      </w:r>
      <w:r w:rsidR="00754872" w:rsidRPr="00CC4893">
        <w:rPr>
          <w:rFonts w:ascii="Times New Roman" w:hAnsi="Times New Roman" w:cs="Times New Roman"/>
          <w:sz w:val="24"/>
          <w:szCs w:val="24"/>
        </w:rPr>
        <w:t xml:space="preserve"> and round as </w:t>
      </w:r>
      <w:r w:rsidR="00754872" w:rsidRPr="00CC4893">
        <w:rPr>
          <w:rFonts w:ascii="Times New Roman" w:hAnsi="Times New Roman" w:cs="Times New Roman"/>
          <w:sz w:val="24"/>
          <w:szCs w:val="24"/>
        </w:rPr>
        <w:lastRenderedPageBreak/>
        <w:t>random factors</w:t>
      </w:r>
      <w:r w:rsidR="007D6769" w:rsidRPr="00CC4893">
        <w:rPr>
          <w:rFonts w:ascii="Times New Roman" w:hAnsi="Times New Roman" w:cs="Times New Roman"/>
          <w:sz w:val="24"/>
          <w:szCs w:val="24"/>
        </w:rPr>
        <w:t>. Plots were constructed using the package ggplot2 (Wickham 2009).</w:t>
      </w:r>
      <w:r w:rsidR="00673075" w:rsidRPr="00CC4893">
        <w:rPr>
          <w:rFonts w:ascii="Times New Roman" w:hAnsi="Times New Roman" w:cs="Times New Roman"/>
          <w:sz w:val="24"/>
          <w:szCs w:val="24"/>
        </w:rPr>
        <w:t xml:space="preserve"> Despite the debate around</w:t>
      </w:r>
      <w:r w:rsidR="00062F3D" w:rsidRPr="00CC4893">
        <w:rPr>
          <w:rFonts w:ascii="Times New Roman" w:hAnsi="Times New Roman" w:cs="Times New Roman"/>
          <w:sz w:val="24"/>
          <w:szCs w:val="24"/>
        </w:rPr>
        <w:t xml:space="preserve"> p-values in mixed models (Bolker </w:t>
      </w:r>
      <w:r w:rsidR="006203D9" w:rsidRPr="00CC4893">
        <w:rPr>
          <w:rFonts w:ascii="Times New Roman" w:hAnsi="Times New Roman" w:cs="Times New Roman"/>
          <w:i/>
          <w:sz w:val="24"/>
          <w:szCs w:val="24"/>
        </w:rPr>
        <w:t xml:space="preserve">et al. </w:t>
      </w:r>
      <w:r w:rsidR="0051432C" w:rsidRPr="00CC4893">
        <w:rPr>
          <w:rFonts w:ascii="Times New Roman" w:hAnsi="Times New Roman" w:cs="Times New Roman"/>
          <w:sz w:val="24"/>
          <w:szCs w:val="24"/>
        </w:rPr>
        <w:t>2009) these w</w:t>
      </w:r>
      <w:r w:rsidR="00062F3D" w:rsidRPr="00CC4893">
        <w:rPr>
          <w:rFonts w:ascii="Times New Roman" w:hAnsi="Times New Roman" w:cs="Times New Roman"/>
          <w:sz w:val="24"/>
          <w:szCs w:val="24"/>
        </w:rPr>
        <w:t>ere calculated and are presented.</w:t>
      </w:r>
      <w:r w:rsidR="007D6769" w:rsidRPr="00CC4893">
        <w:rPr>
          <w:rFonts w:ascii="Times New Roman" w:hAnsi="Times New Roman" w:cs="Times New Roman"/>
          <w:sz w:val="24"/>
          <w:szCs w:val="24"/>
        </w:rPr>
        <w:t xml:space="preserve">   </w:t>
      </w:r>
      <w:r w:rsidR="000C5483" w:rsidRPr="00CC4893">
        <w:rPr>
          <w:rFonts w:ascii="Times New Roman" w:hAnsi="Times New Roman" w:cs="Times New Roman"/>
          <w:sz w:val="24"/>
          <w:szCs w:val="24"/>
        </w:rPr>
        <w:t xml:space="preserve"> </w:t>
      </w:r>
    </w:p>
    <w:p w14:paraId="26F17A0B" w14:textId="77777777" w:rsidR="00813E58" w:rsidRPr="00CC4893" w:rsidRDefault="00813E58" w:rsidP="00CC4893">
      <w:pPr>
        <w:spacing w:line="480" w:lineRule="auto"/>
        <w:rPr>
          <w:rFonts w:ascii="Times New Roman" w:hAnsi="Times New Roman" w:cs="Times New Roman"/>
          <w:sz w:val="24"/>
          <w:szCs w:val="24"/>
        </w:rPr>
      </w:pPr>
    </w:p>
    <w:p w14:paraId="18E3C5ED" w14:textId="77777777" w:rsidR="0033682A" w:rsidRPr="00CC4893" w:rsidRDefault="0033682A" w:rsidP="00CC4893">
      <w:pPr>
        <w:spacing w:line="480" w:lineRule="auto"/>
        <w:rPr>
          <w:rFonts w:ascii="Times New Roman" w:hAnsi="Times New Roman" w:cs="Times New Roman"/>
          <w:sz w:val="24"/>
          <w:szCs w:val="24"/>
        </w:rPr>
      </w:pPr>
      <w:r w:rsidRPr="00CC4893">
        <w:rPr>
          <w:rFonts w:ascii="Times New Roman" w:hAnsi="Times New Roman" w:cs="Times New Roman"/>
          <w:b/>
          <w:sz w:val="24"/>
          <w:szCs w:val="24"/>
        </w:rPr>
        <w:t>Results</w:t>
      </w:r>
    </w:p>
    <w:p w14:paraId="752CC4F9" w14:textId="554B48BA" w:rsidR="003C23F0" w:rsidRPr="00CC4893" w:rsidRDefault="00754872"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Dung beetles were present </w:t>
      </w:r>
      <w:r w:rsidR="00062F3D" w:rsidRPr="00CC4893">
        <w:rPr>
          <w:rFonts w:ascii="Times New Roman" w:hAnsi="Times New Roman" w:cs="Times New Roman"/>
          <w:sz w:val="24"/>
          <w:szCs w:val="24"/>
        </w:rPr>
        <w:t xml:space="preserve">in all </w:t>
      </w:r>
      <w:r w:rsidRPr="00CC4893">
        <w:rPr>
          <w:rFonts w:ascii="Times New Roman" w:hAnsi="Times New Roman" w:cs="Times New Roman"/>
          <w:sz w:val="24"/>
          <w:szCs w:val="24"/>
        </w:rPr>
        <w:t>96 dung piles</w:t>
      </w:r>
      <w:r w:rsidR="003C23F0" w:rsidRPr="00CC4893">
        <w:rPr>
          <w:rFonts w:ascii="Times New Roman" w:hAnsi="Times New Roman" w:cs="Times New Roman"/>
          <w:sz w:val="24"/>
          <w:szCs w:val="24"/>
        </w:rPr>
        <w:t xml:space="preserve"> but the action of </w:t>
      </w:r>
      <w:ins w:id="356" w:author="Johan du Toit" w:date="2016-05-11T17:26:00Z">
        <w:r w:rsidR="00394553">
          <w:rPr>
            <w:rFonts w:ascii="Times New Roman" w:hAnsi="Times New Roman" w:cs="Times New Roman"/>
            <w:sz w:val="24"/>
            <w:szCs w:val="24"/>
          </w:rPr>
          <w:t xml:space="preserve">each target </w:t>
        </w:r>
      </w:ins>
      <w:del w:id="357" w:author="Johan du Toit" w:date="2016-05-11T17:26:00Z">
        <w:r w:rsidRPr="00CC4893" w:rsidDel="00394553">
          <w:rPr>
            <w:rFonts w:ascii="Times New Roman" w:hAnsi="Times New Roman" w:cs="Times New Roman"/>
            <w:sz w:val="24"/>
            <w:szCs w:val="24"/>
          </w:rPr>
          <w:delText xml:space="preserve">particular </w:delText>
        </w:r>
      </w:del>
      <w:ins w:id="358" w:author="Johan du Toit" w:date="2016-05-11T17:25:00Z">
        <w:r w:rsidR="00394553">
          <w:rPr>
            <w:rFonts w:ascii="Times New Roman" w:hAnsi="Times New Roman" w:cs="Times New Roman"/>
            <w:sz w:val="24"/>
            <w:szCs w:val="24"/>
          </w:rPr>
          <w:t xml:space="preserve">functional group </w:t>
        </w:r>
      </w:ins>
      <w:del w:id="359" w:author="Johan du Toit" w:date="2016-05-11T17:25:00Z">
        <w:r w:rsidRPr="00CC4893" w:rsidDel="00394553">
          <w:rPr>
            <w:rFonts w:ascii="Times New Roman" w:hAnsi="Times New Roman" w:cs="Times New Roman"/>
            <w:sz w:val="24"/>
            <w:szCs w:val="24"/>
          </w:rPr>
          <w:delText xml:space="preserve">guilds </w:delText>
        </w:r>
      </w:del>
      <w:r w:rsidR="003C23F0" w:rsidRPr="00CC4893">
        <w:rPr>
          <w:rFonts w:ascii="Times New Roman" w:hAnsi="Times New Roman" w:cs="Times New Roman"/>
          <w:sz w:val="24"/>
          <w:szCs w:val="24"/>
        </w:rPr>
        <w:t xml:space="preserve">was blocked in the </w:t>
      </w:r>
      <w:r w:rsidR="006C539D" w:rsidRPr="00CC4893">
        <w:rPr>
          <w:rFonts w:ascii="Times New Roman" w:hAnsi="Times New Roman" w:cs="Times New Roman"/>
          <w:sz w:val="24"/>
          <w:szCs w:val="24"/>
        </w:rPr>
        <w:t>exclusion</w:t>
      </w:r>
      <w:r w:rsidR="00E55D24" w:rsidRPr="00CC4893">
        <w:rPr>
          <w:rFonts w:ascii="Times New Roman" w:hAnsi="Times New Roman" w:cs="Times New Roman"/>
          <w:sz w:val="24"/>
          <w:szCs w:val="24"/>
        </w:rPr>
        <w:t xml:space="preserve"> treatments as </w:t>
      </w:r>
      <w:r w:rsidR="00062F3D" w:rsidRPr="00CC4893">
        <w:rPr>
          <w:rFonts w:ascii="Times New Roman" w:hAnsi="Times New Roman" w:cs="Times New Roman"/>
          <w:sz w:val="24"/>
          <w:szCs w:val="24"/>
        </w:rPr>
        <w:t>observed</w:t>
      </w:r>
      <w:r w:rsidR="003C23F0" w:rsidRPr="00CC4893">
        <w:rPr>
          <w:rFonts w:ascii="Times New Roman" w:hAnsi="Times New Roman" w:cs="Times New Roman"/>
          <w:sz w:val="24"/>
          <w:szCs w:val="24"/>
        </w:rPr>
        <w:t xml:space="preserve"> from the </w:t>
      </w:r>
      <w:r w:rsidR="006C539D" w:rsidRPr="00CC4893">
        <w:rPr>
          <w:rFonts w:ascii="Times New Roman" w:hAnsi="Times New Roman" w:cs="Times New Roman"/>
          <w:sz w:val="24"/>
          <w:szCs w:val="24"/>
        </w:rPr>
        <w:t>presence</w:t>
      </w:r>
      <w:r w:rsidR="003C23F0" w:rsidRPr="00CC4893">
        <w:rPr>
          <w:rFonts w:ascii="Times New Roman" w:hAnsi="Times New Roman" w:cs="Times New Roman"/>
          <w:sz w:val="24"/>
          <w:szCs w:val="24"/>
        </w:rPr>
        <w:t xml:space="preserve"> of </w:t>
      </w:r>
      <w:r w:rsidR="0051432C" w:rsidRPr="00CC4893">
        <w:rPr>
          <w:rFonts w:ascii="Times New Roman" w:hAnsi="Times New Roman" w:cs="Times New Roman"/>
          <w:sz w:val="24"/>
          <w:szCs w:val="24"/>
        </w:rPr>
        <w:t xml:space="preserve">abandoned </w:t>
      </w:r>
      <w:r w:rsidR="003C23F0" w:rsidRPr="00CC4893">
        <w:rPr>
          <w:rFonts w:ascii="Times New Roman" w:hAnsi="Times New Roman" w:cs="Times New Roman"/>
          <w:sz w:val="24"/>
          <w:szCs w:val="24"/>
        </w:rPr>
        <w:t>balls of dung ar</w:t>
      </w:r>
      <w:r w:rsidR="00062F3D" w:rsidRPr="00CC4893">
        <w:rPr>
          <w:rFonts w:ascii="Times New Roman" w:hAnsi="Times New Roman" w:cs="Times New Roman"/>
          <w:sz w:val="24"/>
          <w:szCs w:val="24"/>
        </w:rPr>
        <w:t>ound the edge of the fence</w:t>
      </w:r>
      <w:r w:rsidR="003C23F0" w:rsidRPr="00CC4893">
        <w:rPr>
          <w:rFonts w:ascii="Times New Roman" w:hAnsi="Times New Roman" w:cs="Times New Roman"/>
          <w:sz w:val="24"/>
          <w:szCs w:val="24"/>
        </w:rPr>
        <w:t xml:space="preserve"> treatment and a collection of tunnel</w:t>
      </w:r>
      <w:del w:id="360" w:author="Johan du Toit" w:date="2016-05-11T16:43:00Z">
        <w:r w:rsidR="003C23F0" w:rsidRPr="00CC4893" w:rsidDel="00E543C4">
          <w:rPr>
            <w:rFonts w:ascii="Times New Roman" w:hAnsi="Times New Roman" w:cs="Times New Roman"/>
            <w:sz w:val="24"/>
            <w:szCs w:val="24"/>
          </w:rPr>
          <w:delText>l</w:delText>
        </w:r>
      </w:del>
      <w:r w:rsidR="003C23F0" w:rsidRPr="00CC4893">
        <w:rPr>
          <w:rFonts w:ascii="Times New Roman" w:hAnsi="Times New Roman" w:cs="Times New Roman"/>
          <w:sz w:val="24"/>
          <w:szCs w:val="24"/>
        </w:rPr>
        <w:t xml:space="preserve">ers </w:t>
      </w:r>
      <w:r w:rsidR="00062F3D" w:rsidRPr="00CC4893">
        <w:rPr>
          <w:rFonts w:ascii="Times New Roman" w:hAnsi="Times New Roman" w:cs="Times New Roman"/>
          <w:sz w:val="24"/>
          <w:szCs w:val="24"/>
        </w:rPr>
        <w:t xml:space="preserve">trapped </w:t>
      </w:r>
      <w:r w:rsidR="003C23F0" w:rsidRPr="00CC4893">
        <w:rPr>
          <w:rFonts w:ascii="Times New Roman" w:hAnsi="Times New Roman" w:cs="Times New Roman"/>
          <w:sz w:val="24"/>
          <w:szCs w:val="24"/>
        </w:rPr>
        <w:t>at the bottom of the plate tre</w:t>
      </w:r>
      <w:r w:rsidR="000813FE" w:rsidRPr="00CC4893">
        <w:rPr>
          <w:rFonts w:ascii="Times New Roman" w:hAnsi="Times New Roman" w:cs="Times New Roman"/>
          <w:sz w:val="24"/>
          <w:szCs w:val="24"/>
        </w:rPr>
        <w:t>atment</w:t>
      </w:r>
      <w:r w:rsidR="003C23F0" w:rsidRPr="00CC4893">
        <w:rPr>
          <w:rFonts w:ascii="Times New Roman" w:hAnsi="Times New Roman" w:cs="Times New Roman"/>
          <w:sz w:val="24"/>
          <w:szCs w:val="24"/>
        </w:rPr>
        <w:t xml:space="preserve">. </w:t>
      </w:r>
      <w:r w:rsidR="00E55D24" w:rsidRPr="00CC4893">
        <w:rPr>
          <w:rFonts w:ascii="Times New Roman" w:hAnsi="Times New Roman" w:cs="Times New Roman"/>
          <w:sz w:val="24"/>
          <w:szCs w:val="24"/>
        </w:rPr>
        <w:t xml:space="preserve">Some of the </w:t>
      </w:r>
      <w:ins w:id="361" w:author="Johan du Toit" w:date="2016-05-11T16:44:00Z">
        <w:r w:rsidR="00E543C4">
          <w:rPr>
            <w:rFonts w:ascii="Times New Roman" w:hAnsi="Times New Roman" w:cs="Times New Roman"/>
            <w:sz w:val="24"/>
            <w:szCs w:val="24"/>
          </w:rPr>
          <w:t xml:space="preserve">dung piles </w:t>
        </w:r>
      </w:ins>
      <w:del w:id="362" w:author="Johan du Toit" w:date="2016-05-11T16:44:00Z">
        <w:r w:rsidR="00E55D24" w:rsidRPr="00CC4893" w:rsidDel="00E543C4">
          <w:rPr>
            <w:rFonts w:ascii="Times New Roman" w:hAnsi="Times New Roman" w:cs="Times New Roman"/>
            <w:sz w:val="24"/>
            <w:szCs w:val="24"/>
          </w:rPr>
          <w:delText xml:space="preserve">samples </w:delText>
        </w:r>
      </w:del>
      <w:r w:rsidR="00E55D24" w:rsidRPr="00CC4893">
        <w:rPr>
          <w:rFonts w:ascii="Times New Roman" w:hAnsi="Times New Roman" w:cs="Times New Roman"/>
          <w:sz w:val="24"/>
          <w:szCs w:val="24"/>
        </w:rPr>
        <w:t>in</w:t>
      </w:r>
      <w:r w:rsidR="0033682A" w:rsidRPr="00CC4893">
        <w:rPr>
          <w:rFonts w:ascii="Times New Roman" w:hAnsi="Times New Roman" w:cs="Times New Roman"/>
          <w:sz w:val="24"/>
          <w:szCs w:val="24"/>
        </w:rPr>
        <w:t xml:space="preserve"> the plate treatment </w:t>
      </w:r>
      <w:r w:rsidR="00E55D24" w:rsidRPr="00CC4893">
        <w:rPr>
          <w:rFonts w:ascii="Times New Roman" w:hAnsi="Times New Roman" w:cs="Times New Roman"/>
          <w:sz w:val="24"/>
          <w:szCs w:val="24"/>
        </w:rPr>
        <w:t xml:space="preserve">were </w:t>
      </w:r>
      <w:r w:rsidR="0033682A" w:rsidRPr="00CC4893">
        <w:rPr>
          <w:rFonts w:ascii="Times New Roman" w:hAnsi="Times New Roman" w:cs="Times New Roman"/>
          <w:sz w:val="24"/>
          <w:szCs w:val="24"/>
        </w:rPr>
        <w:t>disturbed by birds such as</w:t>
      </w:r>
      <w:ins w:id="363" w:author="Johan du Toit" w:date="2016-05-11T16:43:00Z">
        <w:r w:rsidR="00E543C4">
          <w:rPr>
            <w:rFonts w:ascii="Times New Roman" w:hAnsi="Times New Roman" w:cs="Times New Roman"/>
            <w:sz w:val="24"/>
            <w:szCs w:val="24"/>
          </w:rPr>
          <w:t xml:space="preserve"> francolins</w:t>
        </w:r>
      </w:ins>
      <w:r w:rsidR="006C539D" w:rsidRPr="00CC4893">
        <w:rPr>
          <w:rFonts w:ascii="Times New Roman" w:hAnsi="Times New Roman" w:cs="Times New Roman"/>
          <w:sz w:val="24"/>
          <w:szCs w:val="24"/>
        </w:rPr>
        <w:t xml:space="preserve"> </w:t>
      </w:r>
      <w:ins w:id="364" w:author="Johan du Toit" w:date="2016-05-11T16:43:00Z">
        <w:r w:rsidR="00E543C4">
          <w:rPr>
            <w:rFonts w:ascii="Times New Roman" w:hAnsi="Times New Roman" w:cs="Times New Roman"/>
            <w:sz w:val="24"/>
            <w:szCs w:val="24"/>
          </w:rPr>
          <w:t>(</w:t>
        </w:r>
      </w:ins>
      <w:r w:rsidR="006C539D" w:rsidRPr="00CC4893">
        <w:rPr>
          <w:rFonts w:ascii="Times New Roman" w:hAnsi="Times New Roman" w:cs="Times New Roman"/>
          <w:i/>
          <w:iCs/>
          <w:sz w:val="24"/>
          <w:szCs w:val="24"/>
        </w:rPr>
        <w:t>Pternistis squamatus</w:t>
      </w:r>
      <w:ins w:id="365" w:author="Johan du Toit" w:date="2016-05-11T16:43:00Z">
        <w:r w:rsidR="00E543C4">
          <w:rPr>
            <w:rFonts w:ascii="Times New Roman" w:hAnsi="Times New Roman" w:cs="Times New Roman"/>
            <w:sz w:val="24"/>
            <w:szCs w:val="24"/>
          </w:rPr>
          <w:t xml:space="preserve">), which </w:t>
        </w:r>
      </w:ins>
      <w:del w:id="366" w:author="Johan du Toit" w:date="2016-05-11T16:43:00Z">
        <w:r w:rsidRPr="00CC4893" w:rsidDel="00E543C4">
          <w:rPr>
            <w:rFonts w:ascii="Times New Roman" w:hAnsi="Times New Roman" w:cs="Times New Roman"/>
            <w:i/>
            <w:iCs/>
            <w:sz w:val="24"/>
            <w:szCs w:val="24"/>
          </w:rPr>
          <w:delText xml:space="preserve"> </w:delText>
        </w:r>
        <w:r w:rsidRPr="00CC4893" w:rsidDel="00E543C4">
          <w:rPr>
            <w:rFonts w:ascii="Times New Roman" w:hAnsi="Times New Roman" w:cs="Times New Roman"/>
            <w:sz w:val="24"/>
            <w:szCs w:val="24"/>
          </w:rPr>
          <w:delText>Cassin.</w:delText>
        </w:r>
        <w:r w:rsidR="006C539D" w:rsidRPr="00CC4893" w:rsidDel="00E543C4">
          <w:rPr>
            <w:rFonts w:ascii="Times New Roman" w:hAnsi="Times New Roman" w:cs="Times New Roman"/>
            <w:sz w:val="24"/>
            <w:szCs w:val="24"/>
          </w:rPr>
          <w:delText xml:space="preserve"> T</w:delText>
        </w:r>
        <w:r w:rsidR="0033682A" w:rsidRPr="00CC4893" w:rsidDel="00E543C4">
          <w:rPr>
            <w:rFonts w:ascii="Times New Roman" w:hAnsi="Times New Roman" w:cs="Times New Roman"/>
            <w:sz w:val="24"/>
            <w:szCs w:val="24"/>
          </w:rPr>
          <w:delText xml:space="preserve">hese </w:delText>
        </w:r>
        <w:r w:rsidR="006C539D" w:rsidRPr="00CC4893" w:rsidDel="00E543C4">
          <w:rPr>
            <w:rFonts w:ascii="Times New Roman" w:hAnsi="Times New Roman" w:cs="Times New Roman"/>
            <w:sz w:val="24"/>
            <w:szCs w:val="24"/>
          </w:rPr>
          <w:delText xml:space="preserve">birds </w:delText>
        </w:r>
      </w:del>
      <w:r w:rsidR="0033682A" w:rsidRPr="00CC4893">
        <w:rPr>
          <w:rFonts w:ascii="Times New Roman" w:hAnsi="Times New Roman" w:cs="Times New Roman"/>
          <w:sz w:val="24"/>
          <w:szCs w:val="24"/>
        </w:rPr>
        <w:t>do not eat the dung but the seeds withi</w:t>
      </w:r>
      <w:r w:rsidR="00E55D24" w:rsidRPr="00CC4893">
        <w:rPr>
          <w:rFonts w:ascii="Times New Roman" w:hAnsi="Times New Roman" w:cs="Times New Roman"/>
          <w:sz w:val="24"/>
          <w:szCs w:val="24"/>
        </w:rPr>
        <w:t>n it.</w:t>
      </w:r>
      <w:del w:id="367" w:author="Johan du Toit" w:date="2016-05-11T16:44:00Z">
        <w:r w:rsidR="00E55D24" w:rsidRPr="00CC4893" w:rsidDel="00E543C4">
          <w:rPr>
            <w:rFonts w:ascii="Times New Roman" w:hAnsi="Times New Roman" w:cs="Times New Roman"/>
            <w:sz w:val="24"/>
            <w:szCs w:val="24"/>
          </w:rPr>
          <w:delText xml:space="preserve"> These cases were recorded.</w:delText>
        </w:r>
      </w:del>
      <w:r w:rsidR="00E55D24" w:rsidRPr="00CC4893">
        <w:rPr>
          <w:rFonts w:ascii="Times New Roman" w:hAnsi="Times New Roman" w:cs="Times New Roman"/>
          <w:sz w:val="24"/>
          <w:szCs w:val="24"/>
        </w:rPr>
        <w:t xml:space="preserve"> </w:t>
      </w:r>
    </w:p>
    <w:p w14:paraId="518D8748" w14:textId="77777777" w:rsidR="00E55D24" w:rsidRPr="00CC4893" w:rsidRDefault="00E55D24" w:rsidP="00CC4893">
      <w:pPr>
        <w:spacing w:line="480" w:lineRule="auto"/>
        <w:rPr>
          <w:rFonts w:ascii="Times New Roman" w:hAnsi="Times New Roman" w:cs="Times New Roman"/>
          <w:sz w:val="24"/>
          <w:szCs w:val="24"/>
        </w:rPr>
      </w:pPr>
    </w:p>
    <w:p w14:paraId="558011B4" w14:textId="74B1EEF6" w:rsidR="002B6289" w:rsidRPr="00CC4893" w:rsidRDefault="00754872"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The volume of dung lost over</w:t>
      </w:r>
      <w:r w:rsidR="00D85FD3" w:rsidRPr="00CC4893">
        <w:rPr>
          <w:rFonts w:ascii="Times New Roman" w:hAnsi="Times New Roman" w:cs="Times New Roman"/>
          <w:sz w:val="24"/>
          <w:szCs w:val="24"/>
        </w:rPr>
        <w:t xml:space="preserve"> 48</w:t>
      </w:r>
      <w:r w:rsidRPr="00CC4893">
        <w:rPr>
          <w:rFonts w:ascii="Times New Roman" w:hAnsi="Times New Roman" w:cs="Times New Roman"/>
          <w:sz w:val="24"/>
          <w:szCs w:val="24"/>
        </w:rPr>
        <w:t xml:space="preserve"> </w:t>
      </w:r>
      <w:r w:rsidR="00D85FD3" w:rsidRPr="00CC4893">
        <w:rPr>
          <w:rFonts w:ascii="Times New Roman" w:hAnsi="Times New Roman" w:cs="Times New Roman"/>
          <w:sz w:val="24"/>
          <w:szCs w:val="24"/>
        </w:rPr>
        <w:t>hour</w:t>
      </w:r>
      <w:r w:rsidRPr="00CC4893">
        <w:rPr>
          <w:rFonts w:ascii="Times New Roman" w:hAnsi="Times New Roman" w:cs="Times New Roman"/>
          <w:sz w:val="24"/>
          <w:szCs w:val="24"/>
        </w:rPr>
        <w:t>s</w:t>
      </w:r>
      <w:r w:rsidR="00D85FD3" w:rsidRPr="00CC4893">
        <w:rPr>
          <w:rFonts w:ascii="Times New Roman" w:hAnsi="Times New Roman" w:cs="Times New Roman"/>
          <w:sz w:val="24"/>
          <w:szCs w:val="24"/>
        </w:rPr>
        <w:t xml:space="preserve"> </w:t>
      </w:r>
      <w:ins w:id="368" w:author="Johan du Toit" w:date="2016-05-11T16:44:00Z">
        <w:r w:rsidR="00E543C4">
          <w:rPr>
            <w:rFonts w:ascii="Times New Roman" w:hAnsi="Times New Roman" w:cs="Times New Roman"/>
            <w:sz w:val="24"/>
            <w:szCs w:val="24"/>
          </w:rPr>
          <w:t>varied significantly across the control and</w:t>
        </w:r>
      </w:ins>
      <w:del w:id="369" w:author="Johan du Toit" w:date="2016-05-11T16:44:00Z">
        <w:r w:rsidR="00D85FD3" w:rsidRPr="00CC4893" w:rsidDel="00E543C4">
          <w:rPr>
            <w:rFonts w:ascii="Times New Roman" w:hAnsi="Times New Roman" w:cs="Times New Roman"/>
            <w:sz w:val="24"/>
            <w:szCs w:val="24"/>
          </w:rPr>
          <w:delText>differed betw</w:delText>
        </w:r>
        <w:r w:rsidR="00D21A53" w:rsidRPr="00CC4893" w:rsidDel="00E543C4">
          <w:rPr>
            <w:rFonts w:ascii="Times New Roman" w:hAnsi="Times New Roman" w:cs="Times New Roman"/>
            <w:sz w:val="24"/>
            <w:szCs w:val="24"/>
          </w:rPr>
          <w:delText>een</w:delText>
        </w:r>
      </w:del>
      <w:del w:id="370" w:author="Johan du Toit" w:date="2016-05-11T16:45:00Z">
        <w:r w:rsidR="00D21A53" w:rsidRPr="00CC4893" w:rsidDel="00E543C4">
          <w:rPr>
            <w:rFonts w:ascii="Times New Roman" w:hAnsi="Times New Roman" w:cs="Times New Roman"/>
            <w:sz w:val="24"/>
            <w:szCs w:val="24"/>
          </w:rPr>
          <w:delText xml:space="preserve"> the three</w:delText>
        </w:r>
      </w:del>
      <w:r w:rsidR="00D21A53" w:rsidRPr="00CC4893">
        <w:rPr>
          <w:rFonts w:ascii="Times New Roman" w:hAnsi="Times New Roman" w:cs="Times New Roman"/>
          <w:sz w:val="24"/>
          <w:szCs w:val="24"/>
        </w:rPr>
        <w:t xml:space="preserve"> treatment</w:t>
      </w:r>
      <w:r w:rsidRPr="00CC4893">
        <w:rPr>
          <w:rFonts w:ascii="Times New Roman" w:hAnsi="Times New Roman" w:cs="Times New Roman"/>
          <w:sz w:val="24"/>
          <w:szCs w:val="24"/>
        </w:rPr>
        <w:t>s</w:t>
      </w:r>
      <w:r w:rsidR="00D21A53" w:rsidRPr="00CC4893">
        <w:rPr>
          <w:rFonts w:ascii="Times New Roman" w:hAnsi="Times New Roman" w:cs="Times New Roman"/>
          <w:sz w:val="24"/>
          <w:szCs w:val="24"/>
        </w:rPr>
        <w:t xml:space="preserve"> (</w:t>
      </w:r>
      <w:del w:id="371" w:author="Johan du Toit" w:date="2016-05-11T16:46:00Z">
        <w:r w:rsidR="00D85FD3" w:rsidRPr="00CC4893" w:rsidDel="00E543C4">
          <w:rPr>
            <w:rFonts w:ascii="Times New Roman" w:hAnsi="Times New Roman" w:cs="Times New Roman"/>
            <w:sz w:val="24"/>
            <w:szCs w:val="24"/>
          </w:rPr>
          <w:delText xml:space="preserve">LMM: </w:delText>
        </w:r>
      </w:del>
      <w:r w:rsidR="00D85FD3" w:rsidRPr="00CC4893">
        <w:rPr>
          <w:rFonts w:ascii="Times New Roman" w:hAnsi="Times New Roman" w:cs="Times New Roman"/>
          <w:sz w:val="24"/>
          <w:szCs w:val="24"/>
        </w:rPr>
        <w:t>F</w:t>
      </w:r>
      <w:r w:rsidR="00D85FD3" w:rsidRPr="00CC4893">
        <w:rPr>
          <w:rFonts w:ascii="Times New Roman" w:hAnsi="Times New Roman" w:cs="Times New Roman"/>
          <w:sz w:val="24"/>
          <w:szCs w:val="24"/>
          <w:vertAlign w:val="subscript"/>
        </w:rPr>
        <w:t>2,73</w:t>
      </w:r>
      <w:ins w:id="372" w:author="Johan du Toit" w:date="2016-05-11T16:46:00Z">
        <w:r w:rsidR="00E543C4">
          <w:rPr>
            <w:rFonts w:ascii="Times New Roman" w:hAnsi="Times New Roman" w:cs="Times New Roman"/>
            <w:sz w:val="24"/>
            <w:szCs w:val="24"/>
            <w:vertAlign w:val="subscript"/>
          </w:rPr>
          <w:t xml:space="preserve"> </w:t>
        </w:r>
      </w:ins>
      <w:r w:rsidR="00D85FD3" w:rsidRPr="00CC4893">
        <w:rPr>
          <w:rFonts w:ascii="Times New Roman" w:hAnsi="Times New Roman" w:cs="Times New Roman"/>
          <w:sz w:val="24"/>
          <w:szCs w:val="24"/>
        </w:rPr>
        <w:t>=</w:t>
      </w:r>
      <w:ins w:id="373" w:author="Johan du Toit" w:date="2016-05-11T16:46:00Z">
        <w:r w:rsidR="00E543C4">
          <w:rPr>
            <w:rFonts w:ascii="Times New Roman" w:hAnsi="Times New Roman" w:cs="Times New Roman"/>
            <w:sz w:val="24"/>
            <w:szCs w:val="24"/>
          </w:rPr>
          <w:t xml:space="preserve"> </w:t>
        </w:r>
      </w:ins>
      <w:r w:rsidR="00D85FD3" w:rsidRPr="00CC4893">
        <w:rPr>
          <w:rFonts w:ascii="Times New Roman" w:hAnsi="Times New Roman" w:cs="Times New Roman"/>
          <w:sz w:val="24"/>
          <w:szCs w:val="24"/>
        </w:rPr>
        <w:t>89.</w:t>
      </w:r>
      <w:ins w:id="374" w:author="Johan du Toit" w:date="2016-05-11T16:46:00Z">
        <w:r w:rsidR="00E543C4">
          <w:rPr>
            <w:rFonts w:ascii="Times New Roman" w:hAnsi="Times New Roman" w:cs="Times New Roman"/>
            <w:sz w:val="24"/>
            <w:szCs w:val="24"/>
          </w:rPr>
          <w:t>7</w:t>
        </w:r>
      </w:ins>
      <w:del w:id="375" w:author="Johan du Toit" w:date="2016-05-11T16:46:00Z">
        <w:r w:rsidR="00452F2F" w:rsidRPr="00CC4893" w:rsidDel="00E543C4">
          <w:rPr>
            <w:rFonts w:ascii="Times New Roman" w:hAnsi="Times New Roman" w:cs="Times New Roman"/>
            <w:sz w:val="24"/>
            <w:szCs w:val="24"/>
          </w:rPr>
          <w:delText>69</w:delText>
        </w:r>
      </w:del>
      <w:r w:rsidR="00CF26F8" w:rsidRPr="00CC4893">
        <w:rPr>
          <w:rFonts w:ascii="Times New Roman" w:hAnsi="Times New Roman" w:cs="Times New Roman"/>
          <w:sz w:val="24"/>
          <w:szCs w:val="24"/>
        </w:rPr>
        <w:t>, p</w:t>
      </w:r>
      <w:ins w:id="376" w:author="Johan du Toit" w:date="2016-05-11T16:46:00Z">
        <w:r w:rsidR="00E543C4">
          <w:rPr>
            <w:rFonts w:ascii="Times New Roman" w:hAnsi="Times New Roman" w:cs="Times New Roman"/>
            <w:sz w:val="24"/>
            <w:szCs w:val="24"/>
          </w:rPr>
          <w:t xml:space="preserve"> </w:t>
        </w:r>
      </w:ins>
      <w:r w:rsidR="00CF26F8" w:rsidRPr="00CC4893">
        <w:rPr>
          <w:rFonts w:ascii="Times New Roman" w:hAnsi="Times New Roman" w:cs="Times New Roman"/>
          <w:sz w:val="24"/>
          <w:szCs w:val="24"/>
        </w:rPr>
        <w:t>&lt;</w:t>
      </w:r>
      <w:ins w:id="377" w:author="Johan du Toit" w:date="2016-05-11T16:46:00Z">
        <w:r w:rsidR="00E543C4">
          <w:rPr>
            <w:rFonts w:ascii="Times New Roman" w:hAnsi="Times New Roman" w:cs="Times New Roman"/>
            <w:sz w:val="24"/>
            <w:szCs w:val="24"/>
          </w:rPr>
          <w:t xml:space="preserve"> </w:t>
        </w:r>
      </w:ins>
      <w:r w:rsidR="00CF26F8" w:rsidRPr="00CC4893">
        <w:rPr>
          <w:rFonts w:ascii="Times New Roman" w:hAnsi="Times New Roman" w:cs="Times New Roman"/>
          <w:sz w:val="24"/>
          <w:szCs w:val="24"/>
        </w:rPr>
        <w:t>0.001</w:t>
      </w:r>
      <w:ins w:id="378" w:author="Johan du Toit" w:date="2016-05-11T16:45:00Z">
        <w:r w:rsidR="00E543C4">
          <w:rPr>
            <w:rFonts w:ascii="Times New Roman" w:hAnsi="Times New Roman" w:cs="Times New Roman"/>
            <w:sz w:val="24"/>
            <w:szCs w:val="24"/>
          </w:rPr>
          <w:t>;</w:t>
        </w:r>
      </w:ins>
      <w:del w:id="379" w:author="Johan du Toit" w:date="2016-05-11T16:45:00Z">
        <w:r w:rsidR="00452F2F" w:rsidRPr="00CC4893" w:rsidDel="00E543C4">
          <w:rPr>
            <w:rFonts w:ascii="Times New Roman" w:hAnsi="Times New Roman" w:cs="Times New Roman"/>
            <w:sz w:val="24"/>
            <w:szCs w:val="24"/>
          </w:rPr>
          <w:delText>)</w:delText>
        </w:r>
        <w:r w:rsidRPr="00CC4893" w:rsidDel="00E543C4">
          <w:rPr>
            <w:rFonts w:ascii="Times New Roman" w:hAnsi="Times New Roman" w:cs="Times New Roman"/>
            <w:sz w:val="24"/>
            <w:szCs w:val="24"/>
          </w:rPr>
          <w:delText>,</w:delText>
        </w:r>
      </w:del>
      <w:r w:rsidRPr="00CC4893">
        <w:rPr>
          <w:rFonts w:ascii="Times New Roman" w:hAnsi="Times New Roman" w:cs="Times New Roman"/>
          <w:sz w:val="24"/>
          <w:szCs w:val="24"/>
        </w:rPr>
        <w:t xml:space="preserve"> F</w:t>
      </w:r>
      <w:r w:rsidR="00A428C5" w:rsidRPr="00CC4893">
        <w:rPr>
          <w:rFonts w:ascii="Times New Roman" w:hAnsi="Times New Roman" w:cs="Times New Roman"/>
          <w:sz w:val="24"/>
          <w:szCs w:val="24"/>
        </w:rPr>
        <w:t>ig</w:t>
      </w:r>
      <w:ins w:id="380" w:author="Johan du Toit" w:date="2016-05-11T16:45:00Z">
        <w:r w:rsidR="00E543C4">
          <w:rPr>
            <w:rFonts w:ascii="Times New Roman" w:hAnsi="Times New Roman" w:cs="Times New Roman"/>
            <w:sz w:val="24"/>
            <w:szCs w:val="24"/>
          </w:rPr>
          <w:t>.</w:t>
        </w:r>
      </w:ins>
      <w:del w:id="381" w:author="Johan du Toit" w:date="2016-05-11T16:45:00Z">
        <w:r w:rsidR="00A428C5" w:rsidRPr="00CC4893" w:rsidDel="00E543C4">
          <w:rPr>
            <w:rFonts w:ascii="Times New Roman" w:hAnsi="Times New Roman" w:cs="Times New Roman"/>
            <w:sz w:val="24"/>
            <w:szCs w:val="24"/>
          </w:rPr>
          <w:delText>ure</w:delText>
        </w:r>
      </w:del>
      <w:r w:rsidR="00A428C5" w:rsidRPr="00CC4893">
        <w:rPr>
          <w:rFonts w:ascii="Times New Roman" w:hAnsi="Times New Roman" w:cs="Times New Roman"/>
          <w:sz w:val="24"/>
          <w:szCs w:val="24"/>
        </w:rPr>
        <w:t xml:space="preserve"> </w:t>
      </w:r>
      <w:ins w:id="382" w:author="Johan du Toit" w:date="2016-05-11T17:09:00Z">
        <w:r w:rsidR="00196916">
          <w:rPr>
            <w:rFonts w:ascii="Times New Roman" w:hAnsi="Times New Roman" w:cs="Times New Roman"/>
            <w:sz w:val="24"/>
            <w:szCs w:val="24"/>
          </w:rPr>
          <w:t>2</w:t>
        </w:r>
      </w:ins>
      <w:del w:id="383" w:author="Johan du Toit" w:date="2016-05-11T17:09:00Z">
        <w:r w:rsidR="00A428C5" w:rsidRPr="00CC4893" w:rsidDel="00196916">
          <w:rPr>
            <w:rFonts w:ascii="Times New Roman" w:hAnsi="Times New Roman" w:cs="Times New Roman"/>
            <w:sz w:val="24"/>
            <w:szCs w:val="24"/>
          </w:rPr>
          <w:delText>3</w:delText>
        </w:r>
      </w:del>
      <w:ins w:id="384" w:author="Johan du Toit" w:date="2016-05-11T16:45:00Z">
        <w:r w:rsidR="00E543C4">
          <w:rPr>
            <w:rFonts w:ascii="Times New Roman" w:hAnsi="Times New Roman" w:cs="Times New Roman"/>
            <w:sz w:val="24"/>
            <w:szCs w:val="24"/>
          </w:rPr>
          <w:t>)</w:t>
        </w:r>
      </w:ins>
      <w:ins w:id="385" w:author="Johan du Toit" w:date="2016-05-11T16:52:00Z">
        <w:r w:rsidR="00196916">
          <w:rPr>
            <w:rFonts w:ascii="Times New Roman" w:hAnsi="Times New Roman" w:cs="Times New Roman"/>
            <w:sz w:val="24"/>
            <w:szCs w:val="24"/>
          </w:rPr>
          <w:t xml:space="preserve">.  The post-hoc Tukey test showed </w:t>
        </w:r>
        <w:r w:rsidR="00A84A96">
          <w:rPr>
            <w:rFonts w:ascii="Times New Roman" w:hAnsi="Times New Roman" w:cs="Times New Roman"/>
            <w:sz w:val="24"/>
            <w:szCs w:val="24"/>
          </w:rPr>
          <w:t xml:space="preserve">this </w:t>
        </w:r>
      </w:ins>
      <w:del w:id="386" w:author="Johan du Toit" w:date="2016-05-11T16:52:00Z">
        <w:r w:rsidRPr="00CC4893" w:rsidDel="00A84A96">
          <w:rPr>
            <w:rFonts w:ascii="Times New Roman" w:hAnsi="Times New Roman" w:cs="Times New Roman"/>
            <w:sz w:val="24"/>
            <w:szCs w:val="24"/>
          </w:rPr>
          <w:delText>. This</w:delText>
        </w:r>
        <w:r w:rsidR="00452F2F" w:rsidRPr="00CC4893" w:rsidDel="00A84A96">
          <w:rPr>
            <w:rFonts w:ascii="Times New Roman" w:hAnsi="Times New Roman" w:cs="Times New Roman"/>
            <w:sz w:val="24"/>
            <w:szCs w:val="24"/>
          </w:rPr>
          <w:delText xml:space="preserve"> difference </w:delText>
        </w:r>
      </w:del>
      <w:r w:rsidR="00452F2F" w:rsidRPr="00CC4893">
        <w:rPr>
          <w:rFonts w:ascii="Times New Roman" w:hAnsi="Times New Roman" w:cs="Times New Roman"/>
          <w:sz w:val="24"/>
          <w:szCs w:val="24"/>
        </w:rPr>
        <w:t xml:space="preserve">was due to the greater volume </w:t>
      </w:r>
      <w:ins w:id="387" w:author="Johan du Toit" w:date="2016-05-11T16:47:00Z">
        <w:r w:rsidR="00E543C4" w:rsidRPr="00E543C4">
          <w:rPr>
            <w:rFonts w:ascii="Times New Roman" w:hAnsi="Times New Roman" w:cs="Times New Roman"/>
            <w:sz w:val="24"/>
            <w:szCs w:val="24"/>
          </w:rPr>
          <w:t>(</w:t>
        </w:r>
      </w:ins>
      <w:ins w:id="388" w:author="Johan du Toit" w:date="2016-05-11T17:05:00Z">
        <w:r w:rsidR="00B35FB9">
          <w:rPr>
            <w:rFonts w:ascii="Times New Roman" w:hAnsi="Times New Roman" w:cs="Times New Roman"/>
            <w:sz w:val="24"/>
            <w:szCs w:val="24"/>
          </w:rPr>
          <w:t>p</w:t>
        </w:r>
        <w:r w:rsidR="00196916">
          <w:rPr>
            <w:rFonts w:ascii="Times New Roman" w:hAnsi="Times New Roman" w:cs="Times New Roman"/>
            <w:sz w:val="24"/>
            <w:szCs w:val="24"/>
          </w:rPr>
          <w:t xml:space="preserve"> &lt; 0.001</w:t>
        </w:r>
      </w:ins>
      <w:ins w:id="389" w:author="Johan du Toit" w:date="2016-05-11T16:47:00Z">
        <w:r w:rsidR="00E543C4">
          <w:rPr>
            <w:rFonts w:ascii="Times New Roman" w:hAnsi="Times New Roman" w:cs="Times New Roman"/>
            <w:sz w:val="24"/>
            <w:szCs w:val="24"/>
          </w:rPr>
          <w:t>)</w:t>
        </w:r>
        <w:r w:rsidR="00E543C4" w:rsidRPr="00E543C4">
          <w:rPr>
            <w:rFonts w:ascii="Times New Roman" w:hAnsi="Times New Roman" w:cs="Times New Roman"/>
            <w:sz w:val="24"/>
            <w:szCs w:val="24"/>
          </w:rPr>
          <w:t xml:space="preserve"> </w:t>
        </w:r>
      </w:ins>
      <w:r w:rsidR="00452F2F" w:rsidRPr="00CC4893">
        <w:rPr>
          <w:rFonts w:ascii="Times New Roman" w:hAnsi="Times New Roman" w:cs="Times New Roman"/>
          <w:sz w:val="24"/>
          <w:szCs w:val="24"/>
        </w:rPr>
        <w:t>lost i</w:t>
      </w:r>
      <w:r w:rsidRPr="00CC4893">
        <w:rPr>
          <w:rFonts w:ascii="Times New Roman" w:hAnsi="Times New Roman" w:cs="Times New Roman"/>
          <w:sz w:val="24"/>
          <w:szCs w:val="24"/>
        </w:rPr>
        <w:t>n the control</w:t>
      </w:r>
      <w:r w:rsidR="00CF26F8" w:rsidRPr="00CC4893">
        <w:rPr>
          <w:rFonts w:ascii="Times New Roman" w:hAnsi="Times New Roman" w:cs="Times New Roman"/>
          <w:sz w:val="24"/>
          <w:szCs w:val="24"/>
        </w:rPr>
        <w:t xml:space="preserve"> </w:t>
      </w:r>
      <w:del w:id="390" w:author="Johan du Toit" w:date="2016-05-11T16:47:00Z">
        <w:r w:rsidR="00CF26F8" w:rsidRPr="00CC4893" w:rsidDel="00E543C4">
          <w:rPr>
            <w:rFonts w:ascii="Times New Roman" w:hAnsi="Times New Roman" w:cs="Times New Roman"/>
            <w:sz w:val="24"/>
            <w:szCs w:val="24"/>
          </w:rPr>
          <w:delText>(</w:delText>
        </w:r>
      </w:del>
      <w:ins w:id="391" w:author="Johan du Toit" w:date="2016-05-11T16:46:00Z">
        <w:r w:rsidR="00E543C4">
          <w:rPr>
            <w:rFonts w:ascii="Times New Roman" w:hAnsi="Times New Roman" w:cs="Times New Roman"/>
            <w:sz w:val="24"/>
            <w:szCs w:val="24"/>
          </w:rPr>
          <w:t>(</w:t>
        </w:r>
      </w:ins>
      <w:ins w:id="392" w:author="Johan du Toit" w:date="2016-05-11T17:05:00Z">
        <w:r w:rsidR="00196916" w:rsidRPr="00196916">
          <w:rPr>
            <w:rFonts w:ascii="Times New Roman" w:hAnsi="Times New Roman" w:cs="Times New Roman"/>
            <w:sz w:val="24"/>
            <w:szCs w:val="24"/>
          </w:rPr>
          <w:t xml:space="preserve">mean ± SE </w:t>
        </w:r>
        <w:r w:rsidR="00196916">
          <w:rPr>
            <w:rFonts w:ascii="Times New Roman" w:hAnsi="Times New Roman" w:cs="Times New Roman"/>
            <w:sz w:val="24"/>
            <w:szCs w:val="24"/>
          </w:rPr>
          <w:t xml:space="preserve">= </w:t>
        </w:r>
      </w:ins>
      <w:r w:rsidR="00452F2F" w:rsidRPr="00CC4893">
        <w:rPr>
          <w:rFonts w:ascii="Times New Roman" w:hAnsi="Times New Roman" w:cs="Times New Roman"/>
          <w:sz w:val="24"/>
          <w:szCs w:val="24"/>
        </w:rPr>
        <w:t>0.44</w:t>
      </w:r>
      <w:ins w:id="393" w:author="Johan du Toit" w:date="2016-05-11T16:47:00Z">
        <w:r w:rsidR="00E543C4">
          <w:rPr>
            <w:rFonts w:ascii="Times New Roman" w:hAnsi="Times New Roman" w:cs="Times New Roman"/>
            <w:sz w:val="24"/>
            <w:szCs w:val="24"/>
          </w:rPr>
          <w:t xml:space="preserve"> </w:t>
        </w:r>
      </w:ins>
      <w:r w:rsidR="00452F2F" w:rsidRPr="00CC4893">
        <w:rPr>
          <w:rFonts w:ascii="Times New Roman" w:hAnsi="Times New Roman" w:cs="Times New Roman"/>
          <w:sz w:val="24"/>
          <w:szCs w:val="24"/>
        </w:rPr>
        <w:t>±</w:t>
      </w:r>
      <w:ins w:id="394" w:author="Johan du Toit" w:date="2016-05-11T16:47:00Z">
        <w:r w:rsidR="00E543C4">
          <w:rPr>
            <w:rFonts w:ascii="Times New Roman" w:hAnsi="Times New Roman" w:cs="Times New Roman"/>
            <w:sz w:val="24"/>
            <w:szCs w:val="24"/>
          </w:rPr>
          <w:t xml:space="preserve"> </w:t>
        </w:r>
      </w:ins>
      <w:r w:rsidR="00452F2F" w:rsidRPr="00CC4893">
        <w:rPr>
          <w:rFonts w:ascii="Times New Roman" w:hAnsi="Times New Roman" w:cs="Times New Roman"/>
          <w:sz w:val="24"/>
          <w:szCs w:val="24"/>
        </w:rPr>
        <w:t xml:space="preserve">0.11 </w:t>
      </w:r>
      <w:ins w:id="395" w:author="Johan du Toit" w:date="2016-05-11T16:47:00Z">
        <w:r w:rsidR="00E543C4">
          <w:rPr>
            <w:rFonts w:ascii="Times New Roman" w:hAnsi="Times New Roman" w:cs="Times New Roman"/>
            <w:sz w:val="24"/>
            <w:szCs w:val="24"/>
          </w:rPr>
          <w:t>L</w:t>
        </w:r>
      </w:ins>
      <w:del w:id="396" w:author="Johan du Toit" w:date="2016-05-11T16:47:00Z">
        <w:r w:rsidR="000813FE" w:rsidRPr="00CC4893" w:rsidDel="00E543C4">
          <w:rPr>
            <w:rFonts w:ascii="Times New Roman" w:hAnsi="Times New Roman" w:cs="Times New Roman"/>
            <w:sz w:val="24"/>
            <w:szCs w:val="24"/>
          </w:rPr>
          <w:delText>l</w:delText>
        </w:r>
      </w:del>
      <w:r w:rsidR="000813FE" w:rsidRPr="00CC4893">
        <w:rPr>
          <w:rFonts w:ascii="Times New Roman" w:hAnsi="Times New Roman" w:cs="Times New Roman"/>
          <w:sz w:val="24"/>
          <w:szCs w:val="24"/>
        </w:rPr>
        <w:t>) over both the fence and plate treatments</w:t>
      </w:r>
      <w:r w:rsidR="00452F2F" w:rsidRPr="00CC4893">
        <w:rPr>
          <w:rFonts w:ascii="Times New Roman" w:hAnsi="Times New Roman" w:cs="Times New Roman"/>
          <w:sz w:val="24"/>
          <w:szCs w:val="24"/>
        </w:rPr>
        <w:t xml:space="preserve"> </w:t>
      </w:r>
      <w:ins w:id="397" w:author="Johan du Toit" w:date="2016-05-11T16:53:00Z">
        <w:r w:rsidR="00A84A96">
          <w:rPr>
            <w:rFonts w:ascii="Times New Roman" w:hAnsi="Times New Roman" w:cs="Times New Roman"/>
            <w:sz w:val="24"/>
            <w:szCs w:val="24"/>
          </w:rPr>
          <w:t xml:space="preserve">respectively </w:t>
        </w:r>
      </w:ins>
      <w:r w:rsidR="00452F2F" w:rsidRPr="00CC4893">
        <w:rPr>
          <w:rFonts w:ascii="Times New Roman" w:hAnsi="Times New Roman" w:cs="Times New Roman"/>
          <w:sz w:val="24"/>
          <w:szCs w:val="24"/>
        </w:rPr>
        <w:t>(fence</w:t>
      </w:r>
      <w:ins w:id="398" w:author="Johan du Toit" w:date="2016-05-11T16:48:00Z">
        <w:r w:rsidR="00E543C4">
          <w:rPr>
            <w:rFonts w:ascii="Times New Roman" w:hAnsi="Times New Roman" w:cs="Times New Roman"/>
            <w:sz w:val="24"/>
            <w:szCs w:val="24"/>
          </w:rPr>
          <w:t>,</w:t>
        </w:r>
      </w:ins>
      <w:del w:id="399" w:author="Johan du Toit" w:date="2016-05-11T16:48:00Z">
        <w:r w:rsidR="00452F2F" w:rsidRPr="00CC4893" w:rsidDel="00E543C4">
          <w:rPr>
            <w:rFonts w:ascii="Times New Roman" w:hAnsi="Times New Roman" w:cs="Times New Roman"/>
            <w:sz w:val="24"/>
            <w:szCs w:val="24"/>
          </w:rPr>
          <w:delText>:</w:delText>
        </w:r>
      </w:del>
      <w:r w:rsidR="00452F2F" w:rsidRPr="00CC4893">
        <w:rPr>
          <w:rFonts w:ascii="Times New Roman" w:hAnsi="Times New Roman" w:cs="Times New Roman"/>
          <w:sz w:val="24"/>
          <w:szCs w:val="24"/>
        </w:rPr>
        <w:t xml:space="preserve"> 0.23</w:t>
      </w:r>
      <w:ins w:id="400" w:author="Johan du Toit" w:date="2016-05-11T16:48:00Z">
        <w:r w:rsidR="00E543C4">
          <w:rPr>
            <w:rFonts w:ascii="Times New Roman" w:hAnsi="Times New Roman" w:cs="Times New Roman"/>
            <w:sz w:val="24"/>
            <w:szCs w:val="24"/>
          </w:rPr>
          <w:t xml:space="preserve"> </w:t>
        </w:r>
      </w:ins>
      <w:r w:rsidR="00452F2F" w:rsidRPr="00CC4893">
        <w:rPr>
          <w:rFonts w:ascii="Times New Roman" w:hAnsi="Times New Roman" w:cs="Times New Roman"/>
          <w:sz w:val="24"/>
          <w:szCs w:val="24"/>
        </w:rPr>
        <w:t>±</w:t>
      </w:r>
      <w:ins w:id="401" w:author="Johan du Toit" w:date="2016-05-11T16:48:00Z">
        <w:r w:rsidR="00E543C4">
          <w:rPr>
            <w:rFonts w:ascii="Times New Roman" w:hAnsi="Times New Roman" w:cs="Times New Roman"/>
            <w:sz w:val="24"/>
            <w:szCs w:val="24"/>
          </w:rPr>
          <w:t xml:space="preserve"> </w:t>
        </w:r>
      </w:ins>
      <w:r w:rsidR="00452F2F" w:rsidRPr="00CC4893">
        <w:rPr>
          <w:rFonts w:ascii="Times New Roman" w:hAnsi="Times New Roman" w:cs="Times New Roman"/>
          <w:sz w:val="24"/>
          <w:szCs w:val="24"/>
        </w:rPr>
        <w:t xml:space="preserve">0.01 </w:t>
      </w:r>
      <w:ins w:id="402" w:author="Johan du Toit" w:date="2016-05-11T16:48:00Z">
        <w:r w:rsidR="00E543C4">
          <w:rPr>
            <w:rFonts w:ascii="Times New Roman" w:hAnsi="Times New Roman" w:cs="Times New Roman"/>
            <w:sz w:val="24"/>
            <w:szCs w:val="24"/>
          </w:rPr>
          <w:t>L</w:t>
        </w:r>
      </w:ins>
      <w:del w:id="403" w:author="Johan du Toit" w:date="2016-05-11T16:48:00Z">
        <w:r w:rsidR="00452F2F" w:rsidRPr="00CC4893" w:rsidDel="00E543C4">
          <w:rPr>
            <w:rFonts w:ascii="Times New Roman" w:hAnsi="Times New Roman" w:cs="Times New Roman"/>
            <w:sz w:val="24"/>
            <w:szCs w:val="24"/>
          </w:rPr>
          <w:delText>l</w:delText>
        </w:r>
      </w:del>
      <w:r w:rsidR="00452F2F" w:rsidRPr="00CC4893">
        <w:rPr>
          <w:rFonts w:ascii="Times New Roman" w:hAnsi="Times New Roman" w:cs="Times New Roman"/>
          <w:sz w:val="24"/>
          <w:szCs w:val="24"/>
        </w:rPr>
        <w:t>; plate</w:t>
      </w:r>
      <w:ins w:id="404" w:author="Johan du Toit" w:date="2016-05-11T16:48:00Z">
        <w:r w:rsidR="00E543C4">
          <w:rPr>
            <w:rFonts w:ascii="Times New Roman" w:hAnsi="Times New Roman" w:cs="Times New Roman"/>
            <w:sz w:val="24"/>
            <w:szCs w:val="24"/>
          </w:rPr>
          <w:t>,</w:t>
        </w:r>
      </w:ins>
      <w:del w:id="405" w:author="Johan du Toit" w:date="2016-05-11T16:48:00Z">
        <w:r w:rsidR="00452F2F" w:rsidRPr="00CC4893" w:rsidDel="00E543C4">
          <w:rPr>
            <w:rFonts w:ascii="Times New Roman" w:hAnsi="Times New Roman" w:cs="Times New Roman"/>
            <w:sz w:val="24"/>
            <w:szCs w:val="24"/>
          </w:rPr>
          <w:delText>:</w:delText>
        </w:r>
      </w:del>
      <w:r w:rsidR="00452F2F" w:rsidRPr="00CC4893">
        <w:rPr>
          <w:rFonts w:ascii="Times New Roman" w:hAnsi="Times New Roman" w:cs="Times New Roman"/>
          <w:sz w:val="24"/>
          <w:szCs w:val="24"/>
        </w:rPr>
        <w:t xml:space="preserve"> </w:t>
      </w:r>
      <w:commentRangeStart w:id="406"/>
      <w:r w:rsidR="00452F2F" w:rsidRPr="00196916">
        <w:rPr>
          <w:rFonts w:ascii="Times New Roman" w:hAnsi="Times New Roman" w:cs="Times New Roman"/>
          <w:sz w:val="24"/>
          <w:szCs w:val="24"/>
          <w:highlight w:val="yellow"/>
          <w:rPrChange w:id="407" w:author="Johan du Toit" w:date="2016-05-11T17:07:00Z">
            <w:rPr>
              <w:rFonts w:ascii="Times New Roman" w:hAnsi="Times New Roman" w:cs="Times New Roman"/>
              <w:sz w:val="24"/>
              <w:szCs w:val="24"/>
            </w:rPr>
          </w:rPrChange>
        </w:rPr>
        <w:t>0.29</w:t>
      </w:r>
      <w:ins w:id="408" w:author="Johan du Toit" w:date="2016-05-11T16:48:00Z">
        <w:r w:rsidR="00E543C4">
          <w:rPr>
            <w:rFonts w:ascii="Times New Roman" w:hAnsi="Times New Roman" w:cs="Times New Roman"/>
            <w:sz w:val="24"/>
            <w:szCs w:val="24"/>
          </w:rPr>
          <w:t xml:space="preserve"> </w:t>
        </w:r>
      </w:ins>
      <w:commentRangeEnd w:id="406"/>
      <w:ins w:id="409" w:author="Johan du Toit" w:date="2016-05-11T16:50:00Z">
        <w:r w:rsidR="00E543C4">
          <w:rPr>
            <w:rStyle w:val="CommentReference"/>
          </w:rPr>
          <w:commentReference w:id="406"/>
        </w:r>
      </w:ins>
      <w:r w:rsidR="00452F2F" w:rsidRPr="00CC4893">
        <w:rPr>
          <w:rFonts w:ascii="Times New Roman" w:hAnsi="Times New Roman" w:cs="Times New Roman"/>
          <w:sz w:val="24"/>
          <w:szCs w:val="24"/>
        </w:rPr>
        <w:t xml:space="preserve">± 0.018 </w:t>
      </w:r>
      <w:ins w:id="410" w:author="Johan du Toit" w:date="2016-05-11T16:48:00Z">
        <w:r w:rsidR="00E543C4">
          <w:rPr>
            <w:rFonts w:ascii="Times New Roman" w:hAnsi="Times New Roman" w:cs="Times New Roman"/>
            <w:sz w:val="24"/>
            <w:szCs w:val="24"/>
          </w:rPr>
          <w:t>L</w:t>
        </w:r>
      </w:ins>
      <w:del w:id="411" w:author="Johan du Toit" w:date="2016-05-11T16:48:00Z">
        <w:r w:rsidR="00452F2F" w:rsidRPr="00CC4893" w:rsidDel="00E543C4">
          <w:rPr>
            <w:rFonts w:ascii="Times New Roman" w:hAnsi="Times New Roman" w:cs="Times New Roman"/>
            <w:sz w:val="24"/>
            <w:szCs w:val="24"/>
          </w:rPr>
          <w:delText>l</w:delText>
        </w:r>
      </w:del>
      <w:r w:rsidR="00452F2F" w:rsidRPr="00CC4893">
        <w:rPr>
          <w:rFonts w:ascii="Times New Roman" w:hAnsi="Times New Roman" w:cs="Times New Roman"/>
          <w:sz w:val="24"/>
          <w:szCs w:val="24"/>
        </w:rPr>
        <w:t>)</w:t>
      </w:r>
      <w:r w:rsidR="00813E58" w:rsidRPr="00CC4893">
        <w:rPr>
          <w:rFonts w:ascii="Times New Roman" w:hAnsi="Times New Roman" w:cs="Times New Roman"/>
          <w:sz w:val="24"/>
          <w:szCs w:val="24"/>
        </w:rPr>
        <w:t>,</w:t>
      </w:r>
      <w:r w:rsidRPr="00CC4893">
        <w:rPr>
          <w:rFonts w:ascii="Times New Roman" w:hAnsi="Times New Roman" w:cs="Times New Roman"/>
          <w:sz w:val="24"/>
          <w:szCs w:val="24"/>
        </w:rPr>
        <w:t xml:space="preserve"> which did not differ</w:t>
      </w:r>
      <w:ins w:id="412" w:author="Johan du Toit" w:date="2016-05-11T16:49:00Z">
        <w:r w:rsidR="00E543C4">
          <w:rPr>
            <w:rFonts w:ascii="Times New Roman" w:hAnsi="Times New Roman" w:cs="Times New Roman"/>
            <w:sz w:val="24"/>
            <w:szCs w:val="24"/>
          </w:rPr>
          <w:t xml:space="preserve"> </w:t>
        </w:r>
      </w:ins>
      <w:ins w:id="413" w:author="Johan du Toit" w:date="2016-05-11T16:54:00Z">
        <w:r w:rsidR="00A84A96">
          <w:rPr>
            <w:rFonts w:ascii="Times New Roman" w:hAnsi="Times New Roman" w:cs="Times New Roman"/>
            <w:sz w:val="24"/>
            <w:szCs w:val="24"/>
          </w:rPr>
          <w:t xml:space="preserve">significantly </w:t>
        </w:r>
      </w:ins>
      <w:ins w:id="414" w:author="Johan du Toit" w:date="2016-05-11T16:49:00Z">
        <w:r w:rsidR="00E543C4">
          <w:rPr>
            <w:rFonts w:ascii="Times New Roman" w:hAnsi="Times New Roman" w:cs="Times New Roman"/>
            <w:sz w:val="24"/>
            <w:szCs w:val="24"/>
          </w:rPr>
          <w:t>(</w:t>
        </w:r>
      </w:ins>
      <w:del w:id="415" w:author="Johan du Toit" w:date="2016-05-11T16:49:00Z">
        <w:r w:rsidRPr="00CC4893" w:rsidDel="00E543C4">
          <w:rPr>
            <w:rFonts w:ascii="Times New Roman" w:hAnsi="Times New Roman" w:cs="Times New Roman"/>
            <w:sz w:val="24"/>
            <w:szCs w:val="24"/>
          </w:rPr>
          <w:delText xml:space="preserve">, </w:delText>
        </w:r>
      </w:del>
      <w:ins w:id="416" w:author="Johan du Toit" w:date="2016-05-11T17:04:00Z">
        <w:r w:rsidR="00196916">
          <w:rPr>
            <w:rFonts w:ascii="Times New Roman" w:hAnsi="Times New Roman" w:cs="Times New Roman"/>
            <w:sz w:val="24"/>
            <w:szCs w:val="24"/>
          </w:rPr>
          <w:t>p = 0.743</w:t>
        </w:r>
      </w:ins>
      <w:del w:id="417" w:author="Johan du Toit" w:date="2016-05-11T17:03:00Z">
        <w:r w:rsidRPr="00CC4893" w:rsidDel="00196916">
          <w:rPr>
            <w:rFonts w:ascii="Times New Roman" w:hAnsi="Times New Roman" w:cs="Times New Roman"/>
            <w:sz w:val="24"/>
            <w:szCs w:val="24"/>
          </w:rPr>
          <w:delText>T</w:delText>
        </w:r>
        <w:r w:rsidR="000813FE" w:rsidRPr="00CC4893" w:rsidDel="00196916">
          <w:rPr>
            <w:rFonts w:ascii="Times New Roman" w:hAnsi="Times New Roman" w:cs="Times New Roman"/>
            <w:sz w:val="24"/>
            <w:szCs w:val="24"/>
          </w:rPr>
          <w:delText>able 2</w:delText>
        </w:r>
      </w:del>
      <w:ins w:id="418" w:author="Johan du Toit" w:date="2016-05-11T16:49:00Z">
        <w:r w:rsidR="00E543C4">
          <w:rPr>
            <w:rFonts w:ascii="Times New Roman" w:hAnsi="Times New Roman" w:cs="Times New Roman"/>
            <w:sz w:val="24"/>
            <w:szCs w:val="24"/>
          </w:rPr>
          <w:t>)</w:t>
        </w:r>
      </w:ins>
      <w:r w:rsidR="00452F2F" w:rsidRPr="00CC4893">
        <w:rPr>
          <w:rFonts w:ascii="Times New Roman" w:hAnsi="Times New Roman" w:cs="Times New Roman"/>
          <w:sz w:val="24"/>
          <w:szCs w:val="24"/>
        </w:rPr>
        <w:t>.</w:t>
      </w:r>
      <w:r w:rsidR="00C211D9" w:rsidRPr="00CC4893">
        <w:rPr>
          <w:rFonts w:ascii="Times New Roman" w:hAnsi="Times New Roman" w:cs="Times New Roman"/>
          <w:sz w:val="24"/>
          <w:szCs w:val="24"/>
        </w:rPr>
        <w:t xml:space="preserve"> There was no effect of canopy</w:t>
      </w:r>
      <w:r w:rsidR="00CF26F8" w:rsidRPr="00CC4893">
        <w:rPr>
          <w:rFonts w:ascii="Times New Roman" w:hAnsi="Times New Roman" w:cs="Times New Roman"/>
          <w:sz w:val="24"/>
          <w:szCs w:val="24"/>
        </w:rPr>
        <w:t xml:space="preserve"> cover on volume of dung lost (</w:t>
      </w:r>
      <w:del w:id="419" w:author="Johan du Toit" w:date="2016-05-11T16:59:00Z">
        <w:r w:rsidR="00C211D9" w:rsidRPr="00CC4893" w:rsidDel="00A84A96">
          <w:rPr>
            <w:rFonts w:ascii="Times New Roman" w:hAnsi="Times New Roman" w:cs="Times New Roman"/>
            <w:sz w:val="24"/>
            <w:szCs w:val="24"/>
          </w:rPr>
          <w:delText xml:space="preserve">LMM: </w:delText>
        </w:r>
      </w:del>
      <w:r w:rsidR="00C211D9" w:rsidRPr="00CC4893">
        <w:rPr>
          <w:rFonts w:ascii="Times New Roman" w:hAnsi="Times New Roman" w:cs="Times New Roman"/>
          <w:sz w:val="24"/>
          <w:szCs w:val="24"/>
        </w:rPr>
        <w:t>F</w:t>
      </w:r>
      <w:r w:rsidR="00813E58" w:rsidRPr="00CC4893">
        <w:rPr>
          <w:rFonts w:ascii="Times New Roman" w:hAnsi="Times New Roman" w:cs="Times New Roman"/>
          <w:sz w:val="24"/>
          <w:szCs w:val="24"/>
          <w:vertAlign w:val="subscript"/>
        </w:rPr>
        <w:t>1,72</w:t>
      </w:r>
      <w:ins w:id="420" w:author="Johan du Toit" w:date="2016-05-11T16:59:00Z">
        <w:r w:rsidR="00A84A96">
          <w:rPr>
            <w:rFonts w:ascii="Times New Roman" w:hAnsi="Times New Roman" w:cs="Times New Roman"/>
            <w:sz w:val="24"/>
            <w:szCs w:val="24"/>
            <w:vertAlign w:val="subscript"/>
          </w:rPr>
          <w:t xml:space="preserve"> </w:t>
        </w:r>
      </w:ins>
      <w:r w:rsidR="00CF26F8" w:rsidRPr="00CC4893">
        <w:rPr>
          <w:rFonts w:ascii="Times New Roman" w:hAnsi="Times New Roman" w:cs="Times New Roman"/>
          <w:sz w:val="24"/>
          <w:szCs w:val="24"/>
        </w:rPr>
        <w:t>=</w:t>
      </w:r>
      <w:ins w:id="421" w:author="Johan du Toit" w:date="2016-05-11T17:00:00Z">
        <w:r w:rsidR="00A84A96">
          <w:rPr>
            <w:rFonts w:ascii="Times New Roman" w:hAnsi="Times New Roman" w:cs="Times New Roman"/>
            <w:sz w:val="24"/>
            <w:szCs w:val="24"/>
          </w:rPr>
          <w:t xml:space="preserve"> </w:t>
        </w:r>
      </w:ins>
      <w:r w:rsidR="00CF26F8" w:rsidRPr="00CC4893">
        <w:rPr>
          <w:rFonts w:ascii="Times New Roman" w:hAnsi="Times New Roman" w:cs="Times New Roman"/>
          <w:sz w:val="24"/>
          <w:szCs w:val="24"/>
        </w:rPr>
        <w:t>0.01, p</w:t>
      </w:r>
      <w:ins w:id="422" w:author="Johan du Toit" w:date="2016-05-11T17:00:00Z">
        <w:r w:rsidR="00A84A96">
          <w:rPr>
            <w:rFonts w:ascii="Times New Roman" w:hAnsi="Times New Roman" w:cs="Times New Roman"/>
            <w:sz w:val="24"/>
            <w:szCs w:val="24"/>
          </w:rPr>
          <w:t xml:space="preserve"> </w:t>
        </w:r>
      </w:ins>
      <w:r w:rsidR="00CF26F8" w:rsidRPr="00CC4893">
        <w:rPr>
          <w:rFonts w:ascii="Times New Roman" w:hAnsi="Times New Roman" w:cs="Times New Roman"/>
          <w:sz w:val="24"/>
          <w:szCs w:val="24"/>
        </w:rPr>
        <w:t>=</w:t>
      </w:r>
      <w:ins w:id="423" w:author="Johan du Toit" w:date="2016-05-11T17:00:00Z">
        <w:r w:rsidR="00A84A96">
          <w:rPr>
            <w:rFonts w:ascii="Times New Roman" w:hAnsi="Times New Roman" w:cs="Times New Roman"/>
            <w:sz w:val="24"/>
            <w:szCs w:val="24"/>
          </w:rPr>
          <w:t xml:space="preserve"> </w:t>
        </w:r>
      </w:ins>
      <w:r w:rsidR="00CF26F8" w:rsidRPr="00CC4893">
        <w:rPr>
          <w:rFonts w:ascii="Times New Roman" w:hAnsi="Times New Roman" w:cs="Times New Roman"/>
          <w:sz w:val="24"/>
          <w:szCs w:val="24"/>
        </w:rPr>
        <w:t>0.92</w:t>
      </w:r>
      <w:r w:rsidR="00E55D24" w:rsidRPr="00CC4893">
        <w:rPr>
          <w:rFonts w:ascii="Times New Roman" w:hAnsi="Times New Roman" w:cs="Times New Roman"/>
          <w:sz w:val="24"/>
          <w:szCs w:val="24"/>
        </w:rPr>
        <w:t>) or any</w:t>
      </w:r>
      <w:r w:rsidR="00C211D9" w:rsidRPr="00CC4893">
        <w:rPr>
          <w:rFonts w:ascii="Times New Roman" w:hAnsi="Times New Roman" w:cs="Times New Roman"/>
          <w:sz w:val="24"/>
          <w:szCs w:val="24"/>
        </w:rPr>
        <w:t xml:space="preserve"> interaction between treatment and canopy cove</w:t>
      </w:r>
      <w:r w:rsidR="00CF26F8" w:rsidRPr="00CC4893">
        <w:rPr>
          <w:rFonts w:ascii="Times New Roman" w:hAnsi="Times New Roman" w:cs="Times New Roman"/>
          <w:sz w:val="24"/>
          <w:szCs w:val="24"/>
        </w:rPr>
        <w:t>r (</w:t>
      </w:r>
      <w:del w:id="424" w:author="Johan du Toit" w:date="2016-05-11T17:00:00Z">
        <w:r w:rsidR="00C211D9" w:rsidRPr="00CC4893" w:rsidDel="00A84A96">
          <w:rPr>
            <w:rFonts w:ascii="Times New Roman" w:hAnsi="Times New Roman" w:cs="Times New Roman"/>
            <w:sz w:val="24"/>
            <w:szCs w:val="24"/>
          </w:rPr>
          <w:delText xml:space="preserve">LMM: </w:delText>
        </w:r>
      </w:del>
      <w:r w:rsidR="00C211D9" w:rsidRPr="00CC4893">
        <w:rPr>
          <w:rFonts w:ascii="Times New Roman" w:hAnsi="Times New Roman" w:cs="Times New Roman"/>
          <w:sz w:val="24"/>
          <w:szCs w:val="24"/>
        </w:rPr>
        <w:t>F</w:t>
      </w:r>
      <w:r w:rsidR="00813E58" w:rsidRPr="00CC4893">
        <w:rPr>
          <w:rFonts w:ascii="Times New Roman" w:hAnsi="Times New Roman" w:cs="Times New Roman"/>
          <w:sz w:val="24"/>
          <w:szCs w:val="24"/>
          <w:vertAlign w:val="subscript"/>
        </w:rPr>
        <w:t>1,70</w:t>
      </w:r>
      <w:ins w:id="425" w:author="Johan du Toit" w:date="2016-05-11T17:00:00Z">
        <w:r w:rsidR="00A84A96">
          <w:rPr>
            <w:rFonts w:ascii="Times New Roman" w:hAnsi="Times New Roman" w:cs="Times New Roman"/>
            <w:sz w:val="24"/>
            <w:szCs w:val="24"/>
            <w:vertAlign w:val="subscript"/>
          </w:rPr>
          <w:t xml:space="preserve"> </w:t>
        </w:r>
      </w:ins>
      <w:r w:rsidR="00C211D9" w:rsidRPr="00CC4893">
        <w:rPr>
          <w:rFonts w:ascii="Times New Roman" w:hAnsi="Times New Roman" w:cs="Times New Roman"/>
          <w:sz w:val="24"/>
          <w:szCs w:val="24"/>
        </w:rPr>
        <w:t>=</w:t>
      </w:r>
      <w:ins w:id="426" w:author="Johan du Toit" w:date="2016-05-11T17:00:00Z">
        <w:r w:rsidR="00A84A96">
          <w:rPr>
            <w:rFonts w:ascii="Times New Roman" w:hAnsi="Times New Roman" w:cs="Times New Roman"/>
            <w:sz w:val="24"/>
            <w:szCs w:val="24"/>
          </w:rPr>
          <w:t xml:space="preserve"> </w:t>
        </w:r>
      </w:ins>
      <w:r w:rsidR="00C211D9" w:rsidRPr="00CC4893">
        <w:rPr>
          <w:rFonts w:ascii="Times New Roman" w:hAnsi="Times New Roman" w:cs="Times New Roman"/>
          <w:sz w:val="24"/>
          <w:szCs w:val="24"/>
        </w:rPr>
        <w:t>0.006</w:t>
      </w:r>
      <w:r w:rsidR="00813E58" w:rsidRPr="00CC4893">
        <w:rPr>
          <w:rFonts w:ascii="Times New Roman" w:hAnsi="Times New Roman" w:cs="Times New Roman"/>
          <w:sz w:val="24"/>
          <w:szCs w:val="24"/>
        </w:rPr>
        <w:t>, p</w:t>
      </w:r>
      <w:ins w:id="427" w:author="Johan du Toit" w:date="2016-05-11T17:00:00Z">
        <w:r w:rsidR="00A84A96">
          <w:rPr>
            <w:rFonts w:ascii="Times New Roman" w:hAnsi="Times New Roman" w:cs="Times New Roman"/>
            <w:sz w:val="24"/>
            <w:szCs w:val="24"/>
          </w:rPr>
          <w:t xml:space="preserve"> </w:t>
        </w:r>
      </w:ins>
      <w:r w:rsidR="00813E58" w:rsidRPr="00CC4893">
        <w:rPr>
          <w:rFonts w:ascii="Times New Roman" w:hAnsi="Times New Roman" w:cs="Times New Roman"/>
          <w:sz w:val="24"/>
          <w:szCs w:val="24"/>
        </w:rPr>
        <w:t>=</w:t>
      </w:r>
      <w:ins w:id="428" w:author="Johan du Toit" w:date="2016-05-11T17:00:00Z">
        <w:r w:rsidR="00A84A96">
          <w:rPr>
            <w:rFonts w:ascii="Times New Roman" w:hAnsi="Times New Roman" w:cs="Times New Roman"/>
            <w:sz w:val="24"/>
            <w:szCs w:val="24"/>
          </w:rPr>
          <w:t xml:space="preserve"> </w:t>
        </w:r>
      </w:ins>
      <w:r w:rsidR="00813E58" w:rsidRPr="00CC4893">
        <w:rPr>
          <w:rFonts w:ascii="Times New Roman" w:hAnsi="Times New Roman" w:cs="Times New Roman"/>
          <w:sz w:val="24"/>
          <w:szCs w:val="24"/>
        </w:rPr>
        <w:t>0.94</w:t>
      </w:r>
      <w:r w:rsidR="00C211D9" w:rsidRPr="00CC4893">
        <w:rPr>
          <w:rFonts w:ascii="Times New Roman" w:hAnsi="Times New Roman" w:cs="Times New Roman"/>
          <w:sz w:val="24"/>
          <w:szCs w:val="24"/>
        </w:rPr>
        <w:t>).</w:t>
      </w:r>
      <w:r w:rsidR="002B6289" w:rsidRPr="00CC4893">
        <w:rPr>
          <w:rFonts w:ascii="Times New Roman" w:hAnsi="Times New Roman" w:cs="Times New Roman"/>
          <w:sz w:val="24"/>
          <w:szCs w:val="24"/>
        </w:rPr>
        <w:t xml:space="preserve"> </w:t>
      </w:r>
      <w:r w:rsidR="006F7059" w:rsidRPr="00CC4893">
        <w:rPr>
          <w:rFonts w:ascii="Times New Roman" w:hAnsi="Times New Roman" w:cs="Times New Roman"/>
          <w:sz w:val="24"/>
          <w:szCs w:val="24"/>
        </w:rPr>
        <w:t xml:space="preserve">Site </w:t>
      </w:r>
      <w:r w:rsidR="002B6289" w:rsidRPr="00CC4893">
        <w:rPr>
          <w:rFonts w:ascii="Times New Roman" w:hAnsi="Times New Roman" w:cs="Times New Roman"/>
          <w:sz w:val="24"/>
          <w:szCs w:val="24"/>
        </w:rPr>
        <w:t>and round accounted for 4.4% and 9.4% respectively of the total variance of the random effects.</w:t>
      </w:r>
    </w:p>
    <w:p w14:paraId="3D8BB4B1" w14:textId="199BA33A" w:rsidR="00813E58" w:rsidRPr="00196916" w:rsidDel="00196916" w:rsidRDefault="00196916" w:rsidP="00CC4893">
      <w:pPr>
        <w:spacing w:line="480" w:lineRule="auto"/>
        <w:rPr>
          <w:del w:id="429" w:author="Johan du Toit" w:date="2016-05-11T17:06:00Z"/>
          <w:rFonts w:ascii="Times New Roman" w:hAnsi="Times New Roman" w:cs="Times New Roman"/>
          <w:color w:val="FF0000"/>
          <w:sz w:val="24"/>
          <w:szCs w:val="24"/>
          <w:rPrChange w:id="430" w:author="Johan du Toit" w:date="2016-05-11T17:06:00Z">
            <w:rPr>
              <w:del w:id="431" w:author="Johan du Toit" w:date="2016-05-11T17:06:00Z"/>
              <w:rFonts w:ascii="Times New Roman" w:hAnsi="Times New Roman" w:cs="Times New Roman"/>
              <w:sz w:val="24"/>
              <w:szCs w:val="24"/>
            </w:rPr>
          </w:rPrChange>
        </w:rPr>
      </w:pPr>
      <w:ins w:id="432" w:author="Johan du Toit" w:date="2016-05-11T17:06:00Z">
        <w:r>
          <w:rPr>
            <w:rFonts w:ascii="Times New Roman" w:hAnsi="Times New Roman" w:cs="Times New Roman"/>
            <w:color w:val="FF0000"/>
            <w:sz w:val="24"/>
            <w:szCs w:val="24"/>
          </w:rPr>
          <w:t>Note: Table 2 is not needed.</w:t>
        </w:r>
      </w:ins>
    </w:p>
    <w:p w14:paraId="7F5990BA" w14:textId="77777777" w:rsidR="00813189" w:rsidRPr="00CC4893" w:rsidRDefault="00813189" w:rsidP="00CC4893">
      <w:pPr>
        <w:spacing w:line="480" w:lineRule="auto"/>
        <w:rPr>
          <w:rFonts w:ascii="Times New Roman" w:hAnsi="Times New Roman" w:cs="Times New Roman"/>
          <w:sz w:val="24"/>
          <w:szCs w:val="24"/>
        </w:rPr>
      </w:pPr>
    </w:p>
    <w:p w14:paraId="10DBA5C8" w14:textId="34E78A9C" w:rsidR="00AC0DED" w:rsidRPr="00CC4893" w:rsidDel="00196916" w:rsidRDefault="00AC0DED" w:rsidP="00CC4893">
      <w:pPr>
        <w:pStyle w:val="Caption"/>
        <w:keepNext/>
        <w:spacing w:after="0" w:line="480" w:lineRule="auto"/>
        <w:rPr>
          <w:del w:id="433" w:author="Johan du Toit" w:date="2016-05-11T17:06:00Z"/>
          <w:rFonts w:ascii="Times New Roman" w:hAnsi="Times New Roman" w:cs="Times New Roman"/>
          <w:i w:val="0"/>
          <w:color w:val="000000" w:themeColor="text1"/>
          <w:sz w:val="24"/>
          <w:szCs w:val="24"/>
        </w:rPr>
      </w:pPr>
      <w:del w:id="434" w:author="Johan du Toit" w:date="2016-05-11T17:06:00Z">
        <w:r w:rsidRPr="00CC4893" w:rsidDel="00196916">
          <w:rPr>
            <w:rFonts w:ascii="Times New Roman" w:hAnsi="Times New Roman" w:cs="Times New Roman"/>
            <w:b/>
            <w:i w:val="0"/>
            <w:color w:val="000000" w:themeColor="text1"/>
            <w:sz w:val="24"/>
            <w:szCs w:val="24"/>
          </w:rPr>
          <w:delText xml:space="preserve">Table </w:delText>
        </w:r>
        <w:r w:rsidRPr="00CC4893" w:rsidDel="00196916">
          <w:rPr>
            <w:rFonts w:ascii="Times New Roman" w:hAnsi="Times New Roman" w:cs="Times New Roman"/>
            <w:b/>
            <w:iCs w:val="0"/>
            <w:color w:val="000000" w:themeColor="text1"/>
            <w:sz w:val="24"/>
            <w:szCs w:val="24"/>
          </w:rPr>
          <w:fldChar w:fldCharType="begin"/>
        </w:r>
        <w:r w:rsidRPr="00CC4893" w:rsidDel="00196916">
          <w:rPr>
            <w:rFonts w:ascii="Times New Roman" w:hAnsi="Times New Roman" w:cs="Times New Roman"/>
            <w:b/>
            <w:i w:val="0"/>
            <w:color w:val="000000" w:themeColor="text1"/>
            <w:sz w:val="24"/>
            <w:szCs w:val="24"/>
          </w:rPr>
          <w:delInstrText xml:space="preserve"> SEQ Table \* ARABIC </w:delInstrText>
        </w:r>
        <w:r w:rsidRPr="00CC4893" w:rsidDel="00196916">
          <w:rPr>
            <w:rFonts w:ascii="Times New Roman" w:hAnsi="Times New Roman" w:cs="Times New Roman"/>
            <w:b/>
            <w:iCs w:val="0"/>
            <w:color w:val="000000" w:themeColor="text1"/>
            <w:sz w:val="24"/>
            <w:szCs w:val="24"/>
          </w:rPr>
          <w:fldChar w:fldCharType="separate"/>
        </w:r>
        <w:r w:rsidR="00232678" w:rsidRPr="00CC4893" w:rsidDel="00196916">
          <w:rPr>
            <w:rFonts w:ascii="Times New Roman" w:hAnsi="Times New Roman" w:cs="Times New Roman"/>
            <w:b/>
            <w:i w:val="0"/>
            <w:noProof/>
            <w:color w:val="000000" w:themeColor="text1"/>
            <w:sz w:val="24"/>
            <w:szCs w:val="24"/>
          </w:rPr>
          <w:delText>2</w:delText>
        </w:r>
        <w:r w:rsidRPr="00CC4893" w:rsidDel="00196916">
          <w:rPr>
            <w:rFonts w:ascii="Times New Roman" w:hAnsi="Times New Roman" w:cs="Times New Roman"/>
            <w:b/>
            <w:iCs w:val="0"/>
            <w:color w:val="000000" w:themeColor="text1"/>
            <w:sz w:val="24"/>
            <w:szCs w:val="24"/>
          </w:rPr>
          <w:fldChar w:fldCharType="end"/>
        </w:r>
        <w:r w:rsidRPr="00CC4893" w:rsidDel="00196916">
          <w:rPr>
            <w:rFonts w:ascii="Times New Roman" w:hAnsi="Times New Roman" w:cs="Times New Roman"/>
            <w:i w:val="0"/>
            <w:color w:val="000000" w:themeColor="text1"/>
            <w:sz w:val="24"/>
            <w:szCs w:val="24"/>
          </w:rPr>
          <w:delText xml:space="preserve"> – Output of Tukey test of pairwise comparisons of all three treatments. The differences are between the control and the other two treatments. There is no difference between the plate and the fence treatments. </w:delText>
        </w:r>
      </w:del>
    </w:p>
    <w:tbl>
      <w:tblPr>
        <w:tblStyle w:val="TableGrid"/>
        <w:tblW w:w="0" w:type="auto"/>
        <w:tblInd w:w="2718" w:type="dxa"/>
        <w:tblLook w:val="04A0" w:firstRow="1" w:lastRow="0" w:firstColumn="1" w:lastColumn="0" w:noHBand="0" w:noVBand="1"/>
      </w:tblPr>
      <w:tblGrid>
        <w:gridCol w:w="1656"/>
        <w:gridCol w:w="1756"/>
        <w:gridCol w:w="977"/>
      </w:tblGrid>
      <w:tr w:rsidR="00813E58" w:rsidRPr="00CC4893" w:rsidDel="00196916" w14:paraId="554A5AE3" w14:textId="63D53665" w:rsidTr="00232678">
        <w:trPr>
          <w:del w:id="435" w:author="Johan du Toit" w:date="2016-05-11T17:06:00Z"/>
        </w:trPr>
        <w:tc>
          <w:tcPr>
            <w:tcW w:w="0" w:type="auto"/>
          </w:tcPr>
          <w:p w14:paraId="5573ADFD" w14:textId="31BD582B" w:rsidR="00813E58" w:rsidRPr="00CC4893" w:rsidDel="00196916" w:rsidRDefault="00813E58" w:rsidP="00CC4893">
            <w:pPr>
              <w:spacing w:line="480" w:lineRule="auto"/>
              <w:rPr>
                <w:del w:id="436" w:author="Johan du Toit" w:date="2016-05-11T17:06:00Z"/>
                <w:rFonts w:ascii="Times New Roman" w:hAnsi="Times New Roman" w:cs="Times New Roman"/>
                <w:b/>
                <w:sz w:val="24"/>
                <w:szCs w:val="24"/>
              </w:rPr>
            </w:pPr>
            <w:del w:id="437" w:author="Johan du Toit" w:date="2016-05-11T17:06:00Z">
              <w:r w:rsidRPr="00CC4893" w:rsidDel="00196916">
                <w:rPr>
                  <w:rFonts w:ascii="Times New Roman" w:hAnsi="Times New Roman" w:cs="Times New Roman"/>
                  <w:b/>
                  <w:sz w:val="24"/>
                  <w:szCs w:val="24"/>
                </w:rPr>
                <w:delText>Comparison</w:delText>
              </w:r>
            </w:del>
          </w:p>
        </w:tc>
        <w:tc>
          <w:tcPr>
            <w:tcW w:w="0" w:type="auto"/>
          </w:tcPr>
          <w:p w14:paraId="51E6B5ED" w14:textId="47EC26C3" w:rsidR="00813E58" w:rsidRPr="00CC4893" w:rsidDel="00196916" w:rsidRDefault="00813E58" w:rsidP="00CC4893">
            <w:pPr>
              <w:spacing w:line="480" w:lineRule="auto"/>
              <w:rPr>
                <w:del w:id="438" w:author="Johan du Toit" w:date="2016-05-11T17:06:00Z"/>
                <w:rFonts w:ascii="Times New Roman" w:hAnsi="Times New Roman" w:cs="Times New Roman"/>
                <w:b/>
                <w:sz w:val="24"/>
                <w:szCs w:val="24"/>
              </w:rPr>
            </w:pPr>
            <w:del w:id="439" w:author="Johan du Toit" w:date="2016-05-11T17:06:00Z">
              <w:r w:rsidRPr="00CC4893" w:rsidDel="00196916">
                <w:rPr>
                  <w:rFonts w:ascii="Times New Roman" w:hAnsi="Times New Roman" w:cs="Times New Roman"/>
                  <w:b/>
                  <w:sz w:val="24"/>
                  <w:szCs w:val="24"/>
                </w:rPr>
                <w:delText>Estimate limits</w:delText>
              </w:r>
            </w:del>
          </w:p>
        </w:tc>
        <w:tc>
          <w:tcPr>
            <w:tcW w:w="0" w:type="auto"/>
          </w:tcPr>
          <w:p w14:paraId="1ADE17F9" w14:textId="4997E912" w:rsidR="00813E58" w:rsidRPr="00CC4893" w:rsidDel="00196916" w:rsidRDefault="00813E58" w:rsidP="00CC4893">
            <w:pPr>
              <w:spacing w:line="480" w:lineRule="auto"/>
              <w:rPr>
                <w:del w:id="440" w:author="Johan du Toit" w:date="2016-05-11T17:06:00Z"/>
                <w:rFonts w:ascii="Times New Roman" w:hAnsi="Times New Roman" w:cs="Times New Roman"/>
                <w:b/>
                <w:sz w:val="24"/>
                <w:szCs w:val="24"/>
              </w:rPr>
            </w:pPr>
            <w:del w:id="441" w:author="Johan du Toit" w:date="2016-05-11T17:06:00Z">
              <w:r w:rsidRPr="00CC4893" w:rsidDel="00196916">
                <w:rPr>
                  <w:rFonts w:ascii="Times New Roman" w:hAnsi="Times New Roman" w:cs="Times New Roman"/>
                  <w:b/>
                  <w:sz w:val="24"/>
                  <w:szCs w:val="24"/>
                </w:rPr>
                <w:delText>p-value</w:delText>
              </w:r>
            </w:del>
          </w:p>
        </w:tc>
      </w:tr>
      <w:tr w:rsidR="00813E58" w:rsidRPr="00CC4893" w:rsidDel="00196916" w14:paraId="05B08B0C" w14:textId="18F8039D" w:rsidTr="00232678">
        <w:trPr>
          <w:del w:id="442" w:author="Johan du Toit" w:date="2016-05-11T17:06:00Z"/>
        </w:trPr>
        <w:tc>
          <w:tcPr>
            <w:tcW w:w="0" w:type="auto"/>
          </w:tcPr>
          <w:p w14:paraId="208D8F7B" w14:textId="0594BF40" w:rsidR="00813E58" w:rsidRPr="00CC4893" w:rsidDel="00196916" w:rsidRDefault="00813E58" w:rsidP="00CC4893">
            <w:pPr>
              <w:spacing w:line="480" w:lineRule="auto"/>
              <w:rPr>
                <w:del w:id="443" w:author="Johan du Toit" w:date="2016-05-11T17:06:00Z"/>
                <w:rFonts w:ascii="Times New Roman" w:hAnsi="Times New Roman" w:cs="Times New Roman"/>
                <w:sz w:val="24"/>
                <w:szCs w:val="24"/>
              </w:rPr>
            </w:pPr>
            <w:del w:id="444" w:author="Johan du Toit" w:date="2016-05-11T17:06:00Z">
              <w:r w:rsidRPr="00CC4893" w:rsidDel="00196916">
                <w:rPr>
                  <w:rFonts w:ascii="Times New Roman" w:hAnsi="Times New Roman" w:cs="Times New Roman"/>
                  <w:sz w:val="24"/>
                  <w:szCs w:val="24"/>
                </w:rPr>
                <w:delText>fence – control</w:delText>
              </w:r>
            </w:del>
          </w:p>
        </w:tc>
        <w:tc>
          <w:tcPr>
            <w:tcW w:w="0" w:type="auto"/>
          </w:tcPr>
          <w:p w14:paraId="71C6336D" w14:textId="3679A5B6" w:rsidR="00813E58" w:rsidRPr="00CC4893" w:rsidDel="00196916" w:rsidRDefault="00813E58" w:rsidP="00CC4893">
            <w:pPr>
              <w:spacing w:line="480" w:lineRule="auto"/>
              <w:rPr>
                <w:del w:id="445" w:author="Johan du Toit" w:date="2016-05-11T17:06:00Z"/>
                <w:rFonts w:ascii="Times New Roman" w:hAnsi="Times New Roman" w:cs="Times New Roman"/>
                <w:sz w:val="24"/>
                <w:szCs w:val="24"/>
              </w:rPr>
            </w:pPr>
            <w:del w:id="446" w:author="Johan du Toit" w:date="2016-05-11T17:06:00Z">
              <w:r w:rsidRPr="00CC4893" w:rsidDel="00196916">
                <w:rPr>
                  <w:rFonts w:ascii="Times New Roman" w:hAnsi="Times New Roman" w:cs="Times New Roman"/>
                  <w:sz w:val="24"/>
                  <w:szCs w:val="24"/>
                </w:rPr>
                <w:delText>-0.255 – -0.172</w:delText>
              </w:r>
            </w:del>
          </w:p>
        </w:tc>
        <w:tc>
          <w:tcPr>
            <w:tcW w:w="0" w:type="auto"/>
          </w:tcPr>
          <w:p w14:paraId="5BAFE351" w14:textId="73D6F814" w:rsidR="00813E58" w:rsidRPr="00CC4893" w:rsidDel="00196916" w:rsidRDefault="00813E58" w:rsidP="00CC4893">
            <w:pPr>
              <w:spacing w:line="480" w:lineRule="auto"/>
              <w:rPr>
                <w:del w:id="447" w:author="Johan du Toit" w:date="2016-05-11T17:06:00Z"/>
                <w:rFonts w:ascii="Times New Roman" w:hAnsi="Times New Roman" w:cs="Times New Roman"/>
                <w:sz w:val="24"/>
                <w:szCs w:val="24"/>
              </w:rPr>
            </w:pPr>
            <w:del w:id="448" w:author="Johan du Toit" w:date="2016-05-11T17:06:00Z">
              <w:r w:rsidRPr="00CC4893" w:rsidDel="00196916">
                <w:rPr>
                  <w:rFonts w:ascii="Times New Roman" w:hAnsi="Times New Roman" w:cs="Times New Roman"/>
                  <w:sz w:val="24"/>
                  <w:szCs w:val="24"/>
                </w:rPr>
                <w:delText>&lt;0.001</w:delText>
              </w:r>
            </w:del>
          </w:p>
        </w:tc>
      </w:tr>
      <w:tr w:rsidR="00813E58" w:rsidRPr="00CC4893" w:rsidDel="00196916" w14:paraId="2DAA5664" w14:textId="69702F07" w:rsidTr="00232678">
        <w:trPr>
          <w:del w:id="449" w:author="Johan du Toit" w:date="2016-05-11T17:06:00Z"/>
        </w:trPr>
        <w:tc>
          <w:tcPr>
            <w:tcW w:w="0" w:type="auto"/>
          </w:tcPr>
          <w:p w14:paraId="60D2FF0F" w14:textId="7DAF6AAF" w:rsidR="00813E58" w:rsidRPr="00CC4893" w:rsidDel="00196916" w:rsidRDefault="00813E58" w:rsidP="00CC4893">
            <w:pPr>
              <w:spacing w:line="480" w:lineRule="auto"/>
              <w:rPr>
                <w:del w:id="450" w:author="Johan du Toit" w:date="2016-05-11T17:06:00Z"/>
                <w:rFonts w:ascii="Times New Roman" w:hAnsi="Times New Roman" w:cs="Times New Roman"/>
                <w:sz w:val="24"/>
                <w:szCs w:val="24"/>
              </w:rPr>
            </w:pPr>
            <w:del w:id="451" w:author="Johan du Toit" w:date="2016-05-11T17:06:00Z">
              <w:r w:rsidRPr="00CC4893" w:rsidDel="00196916">
                <w:rPr>
                  <w:rFonts w:ascii="Times New Roman" w:hAnsi="Times New Roman" w:cs="Times New Roman"/>
                  <w:sz w:val="24"/>
                  <w:szCs w:val="24"/>
                </w:rPr>
                <w:lastRenderedPageBreak/>
                <w:delText>plate – control</w:delText>
              </w:r>
            </w:del>
          </w:p>
        </w:tc>
        <w:tc>
          <w:tcPr>
            <w:tcW w:w="0" w:type="auto"/>
          </w:tcPr>
          <w:p w14:paraId="198FC907" w14:textId="4D9CB4CF" w:rsidR="00813E58" w:rsidRPr="00CC4893" w:rsidDel="00196916" w:rsidRDefault="00813E58" w:rsidP="00CC4893">
            <w:pPr>
              <w:spacing w:line="480" w:lineRule="auto"/>
              <w:rPr>
                <w:del w:id="452" w:author="Johan du Toit" w:date="2016-05-11T17:06:00Z"/>
                <w:rFonts w:ascii="Times New Roman" w:hAnsi="Times New Roman" w:cs="Times New Roman"/>
                <w:sz w:val="24"/>
                <w:szCs w:val="24"/>
              </w:rPr>
            </w:pPr>
            <w:del w:id="453" w:author="Johan du Toit" w:date="2016-05-11T17:06:00Z">
              <w:r w:rsidRPr="00CC4893" w:rsidDel="00196916">
                <w:rPr>
                  <w:rFonts w:ascii="Times New Roman" w:hAnsi="Times New Roman" w:cs="Times New Roman"/>
                  <w:sz w:val="24"/>
                  <w:szCs w:val="24"/>
                </w:rPr>
                <w:delText>-0.242 – -0.158</w:delText>
              </w:r>
            </w:del>
          </w:p>
        </w:tc>
        <w:tc>
          <w:tcPr>
            <w:tcW w:w="0" w:type="auto"/>
          </w:tcPr>
          <w:p w14:paraId="3C1FDE92" w14:textId="0FD13F25" w:rsidR="00813E58" w:rsidRPr="00CC4893" w:rsidDel="00196916" w:rsidRDefault="00813E58" w:rsidP="00CC4893">
            <w:pPr>
              <w:spacing w:line="480" w:lineRule="auto"/>
              <w:rPr>
                <w:del w:id="454" w:author="Johan du Toit" w:date="2016-05-11T17:06:00Z"/>
                <w:rFonts w:ascii="Times New Roman" w:hAnsi="Times New Roman" w:cs="Times New Roman"/>
                <w:sz w:val="24"/>
                <w:szCs w:val="24"/>
              </w:rPr>
            </w:pPr>
            <w:del w:id="455" w:author="Johan du Toit" w:date="2016-05-11T17:06:00Z">
              <w:r w:rsidRPr="00CC4893" w:rsidDel="00196916">
                <w:rPr>
                  <w:rFonts w:ascii="Times New Roman" w:hAnsi="Times New Roman" w:cs="Times New Roman"/>
                  <w:sz w:val="24"/>
                  <w:szCs w:val="24"/>
                </w:rPr>
                <w:delText>&lt;0.001</w:delText>
              </w:r>
            </w:del>
          </w:p>
        </w:tc>
      </w:tr>
      <w:tr w:rsidR="00813E58" w:rsidRPr="00CC4893" w:rsidDel="00196916" w14:paraId="7A150599" w14:textId="1558C621" w:rsidTr="00232678">
        <w:trPr>
          <w:del w:id="456" w:author="Johan du Toit" w:date="2016-05-11T17:06:00Z"/>
        </w:trPr>
        <w:tc>
          <w:tcPr>
            <w:tcW w:w="0" w:type="auto"/>
          </w:tcPr>
          <w:p w14:paraId="7AC0FB83" w14:textId="0FC90F6A" w:rsidR="00813E58" w:rsidRPr="00CC4893" w:rsidDel="00196916" w:rsidRDefault="00813E58" w:rsidP="00CC4893">
            <w:pPr>
              <w:spacing w:line="480" w:lineRule="auto"/>
              <w:rPr>
                <w:del w:id="457" w:author="Johan du Toit" w:date="2016-05-11T17:06:00Z"/>
                <w:rFonts w:ascii="Times New Roman" w:hAnsi="Times New Roman" w:cs="Times New Roman"/>
                <w:sz w:val="24"/>
                <w:szCs w:val="24"/>
              </w:rPr>
            </w:pPr>
            <w:del w:id="458" w:author="Johan du Toit" w:date="2016-05-11T17:06:00Z">
              <w:r w:rsidRPr="00CC4893" w:rsidDel="00196916">
                <w:rPr>
                  <w:rFonts w:ascii="Times New Roman" w:hAnsi="Times New Roman" w:cs="Times New Roman"/>
                  <w:sz w:val="24"/>
                  <w:szCs w:val="24"/>
                </w:rPr>
                <w:delText>plate – fence</w:delText>
              </w:r>
            </w:del>
          </w:p>
        </w:tc>
        <w:tc>
          <w:tcPr>
            <w:tcW w:w="0" w:type="auto"/>
          </w:tcPr>
          <w:p w14:paraId="587DD1D7" w14:textId="2F611041" w:rsidR="00813E58" w:rsidRPr="00CC4893" w:rsidDel="00196916" w:rsidRDefault="00813E58" w:rsidP="00CC4893">
            <w:pPr>
              <w:spacing w:line="480" w:lineRule="auto"/>
              <w:rPr>
                <w:del w:id="459" w:author="Johan du Toit" w:date="2016-05-11T17:06:00Z"/>
                <w:rFonts w:ascii="Times New Roman" w:hAnsi="Times New Roman" w:cs="Times New Roman"/>
                <w:sz w:val="24"/>
                <w:szCs w:val="24"/>
              </w:rPr>
            </w:pPr>
            <w:del w:id="460" w:author="Johan du Toit" w:date="2016-05-11T17:06:00Z">
              <w:r w:rsidRPr="00CC4893" w:rsidDel="00196916">
                <w:rPr>
                  <w:rFonts w:ascii="Times New Roman" w:hAnsi="Times New Roman" w:cs="Times New Roman"/>
                  <w:sz w:val="24"/>
                  <w:szCs w:val="24"/>
                </w:rPr>
                <w:delText>-0.029 – 0.055</w:delText>
              </w:r>
            </w:del>
          </w:p>
        </w:tc>
        <w:tc>
          <w:tcPr>
            <w:tcW w:w="0" w:type="auto"/>
          </w:tcPr>
          <w:p w14:paraId="6DE80BAE" w14:textId="39B950AD" w:rsidR="00813E58" w:rsidRPr="00CC4893" w:rsidDel="00196916" w:rsidRDefault="00813E58" w:rsidP="00CC4893">
            <w:pPr>
              <w:spacing w:line="480" w:lineRule="auto"/>
              <w:rPr>
                <w:del w:id="461" w:author="Johan du Toit" w:date="2016-05-11T17:06:00Z"/>
                <w:rFonts w:ascii="Times New Roman" w:hAnsi="Times New Roman" w:cs="Times New Roman"/>
                <w:sz w:val="24"/>
                <w:szCs w:val="24"/>
              </w:rPr>
            </w:pPr>
            <w:del w:id="462" w:author="Johan du Toit" w:date="2016-05-11T17:06:00Z">
              <w:r w:rsidRPr="00CC4893" w:rsidDel="00196916">
                <w:rPr>
                  <w:rFonts w:ascii="Times New Roman" w:hAnsi="Times New Roman" w:cs="Times New Roman"/>
                  <w:sz w:val="24"/>
                  <w:szCs w:val="24"/>
                </w:rPr>
                <w:delText>0.743</w:delText>
              </w:r>
            </w:del>
          </w:p>
        </w:tc>
      </w:tr>
    </w:tbl>
    <w:p w14:paraId="1384B44C" w14:textId="09B5AC32" w:rsidR="00813E58" w:rsidRPr="00CC4893" w:rsidDel="00196916" w:rsidRDefault="00813E58" w:rsidP="00CC4893">
      <w:pPr>
        <w:spacing w:line="480" w:lineRule="auto"/>
        <w:rPr>
          <w:del w:id="463" w:author="Johan du Toit" w:date="2016-05-11T17:06:00Z"/>
          <w:rFonts w:ascii="Times New Roman" w:hAnsi="Times New Roman" w:cs="Times New Roman"/>
          <w:sz w:val="24"/>
          <w:szCs w:val="24"/>
        </w:rPr>
      </w:pPr>
    </w:p>
    <w:p w14:paraId="4EC77D91" w14:textId="77777777" w:rsidR="00232678" w:rsidRPr="00CC4893" w:rsidRDefault="00232678" w:rsidP="00CC4893">
      <w:pPr>
        <w:spacing w:line="480" w:lineRule="auto"/>
        <w:rPr>
          <w:rFonts w:ascii="Times New Roman" w:hAnsi="Times New Roman" w:cs="Times New Roman"/>
          <w:sz w:val="24"/>
          <w:szCs w:val="24"/>
        </w:rPr>
      </w:pPr>
    </w:p>
    <w:p w14:paraId="650588DF" w14:textId="4D97F3A5" w:rsidR="00BA4C5F" w:rsidRDefault="00C211D9" w:rsidP="00CC4893">
      <w:pPr>
        <w:spacing w:line="480" w:lineRule="auto"/>
        <w:rPr>
          <w:ins w:id="464" w:author="Johan du Toit" w:date="2016-05-11T17:12:00Z"/>
          <w:rFonts w:ascii="Times New Roman" w:hAnsi="Times New Roman" w:cs="Times New Roman"/>
          <w:sz w:val="24"/>
          <w:szCs w:val="24"/>
        </w:rPr>
      </w:pPr>
      <w:r w:rsidRPr="00CC4893">
        <w:rPr>
          <w:rFonts w:ascii="Times New Roman" w:hAnsi="Times New Roman" w:cs="Times New Roman"/>
          <w:sz w:val="24"/>
          <w:szCs w:val="24"/>
        </w:rPr>
        <w:t>The second model</w:t>
      </w:r>
      <w:r w:rsidR="00754872" w:rsidRPr="00CC4893">
        <w:rPr>
          <w:rFonts w:ascii="Times New Roman" w:hAnsi="Times New Roman" w:cs="Times New Roman"/>
          <w:sz w:val="24"/>
          <w:szCs w:val="24"/>
        </w:rPr>
        <w:t>, testing the difference in volume lost between the combined and control volumes showed that t</w:t>
      </w:r>
      <w:r w:rsidRPr="00CC4893">
        <w:rPr>
          <w:rFonts w:ascii="Times New Roman" w:hAnsi="Times New Roman" w:cs="Times New Roman"/>
          <w:sz w:val="24"/>
          <w:szCs w:val="24"/>
        </w:rPr>
        <w:t xml:space="preserve">here was no difference between </w:t>
      </w:r>
      <w:r w:rsidR="002E6526" w:rsidRPr="00CC4893">
        <w:rPr>
          <w:rFonts w:ascii="Times New Roman" w:hAnsi="Times New Roman" w:cs="Times New Roman"/>
          <w:sz w:val="24"/>
          <w:szCs w:val="24"/>
        </w:rPr>
        <w:t>the vol</w:t>
      </w:r>
      <w:r w:rsidR="00277053" w:rsidRPr="00CC4893">
        <w:rPr>
          <w:rFonts w:ascii="Times New Roman" w:hAnsi="Times New Roman" w:cs="Times New Roman"/>
          <w:sz w:val="24"/>
          <w:szCs w:val="24"/>
        </w:rPr>
        <w:t xml:space="preserve">ume of dung lost in the control compared with </w:t>
      </w:r>
      <w:r w:rsidR="002E6526" w:rsidRPr="00CC4893">
        <w:rPr>
          <w:rFonts w:ascii="Times New Roman" w:hAnsi="Times New Roman" w:cs="Times New Roman"/>
          <w:sz w:val="24"/>
          <w:szCs w:val="24"/>
        </w:rPr>
        <w:t xml:space="preserve">the </w:t>
      </w:r>
      <w:r w:rsidR="00CB7A24" w:rsidRPr="00CC4893">
        <w:rPr>
          <w:rFonts w:ascii="Times New Roman" w:hAnsi="Times New Roman" w:cs="Times New Roman"/>
          <w:sz w:val="24"/>
          <w:szCs w:val="24"/>
        </w:rPr>
        <w:t xml:space="preserve">other </w:t>
      </w:r>
      <w:r w:rsidR="002E6526" w:rsidRPr="00CC4893">
        <w:rPr>
          <w:rFonts w:ascii="Times New Roman" w:hAnsi="Times New Roman" w:cs="Times New Roman"/>
          <w:sz w:val="24"/>
          <w:szCs w:val="24"/>
        </w:rPr>
        <w:t xml:space="preserve">treatments </w:t>
      </w:r>
      <w:r w:rsidR="00CB7A24" w:rsidRPr="00CC4893">
        <w:rPr>
          <w:rFonts w:ascii="Times New Roman" w:hAnsi="Times New Roman" w:cs="Times New Roman"/>
          <w:sz w:val="24"/>
          <w:szCs w:val="24"/>
        </w:rPr>
        <w:t xml:space="preserve">combined </w:t>
      </w:r>
      <w:r w:rsidR="002E6526" w:rsidRPr="00CC4893">
        <w:rPr>
          <w:rFonts w:ascii="Times New Roman" w:hAnsi="Times New Roman" w:cs="Times New Roman"/>
          <w:sz w:val="24"/>
          <w:szCs w:val="24"/>
        </w:rPr>
        <w:t>(</w:t>
      </w:r>
      <w:del w:id="465" w:author="Johan du Toit" w:date="2016-05-11T17:08:00Z">
        <w:r w:rsidR="00813E58" w:rsidRPr="00CC4893" w:rsidDel="00196916">
          <w:rPr>
            <w:rFonts w:ascii="Times New Roman" w:hAnsi="Times New Roman" w:cs="Times New Roman"/>
            <w:sz w:val="24"/>
            <w:szCs w:val="24"/>
          </w:rPr>
          <w:delText xml:space="preserve">LMM: </w:delText>
        </w:r>
      </w:del>
      <w:r w:rsidR="002E6526" w:rsidRPr="00CC4893">
        <w:rPr>
          <w:rFonts w:ascii="Times New Roman" w:hAnsi="Times New Roman" w:cs="Times New Roman"/>
          <w:sz w:val="24"/>
          <w:szCs w:val="24"/>
        </w:rPr>
        <w:t>F</w:t>
      </w:r>
      <w:r w:rsidR="002E6526" w:rsidRPr="00CC4893">
        <w:rPr>
          <w:rFonts w:ascii="Times New Roman" w:hAnsi="Times New Roman" w:cs="Times New Roman"/>
          <w:sz w:val="24"/>
          <w:szCs w:val="24"/>
          <w:vertAlign w:val="subscript"/>
        </w:rPr>
        <w:t>1,39</w:t>
      </w:r>
      <w:ins w:id="466" w:author="Johan du Toit" w:date="2016-05-11T17:08:00Z">
        <w:r w:rsidR="00196916">
          <w:rPr>
            <w:rFonts w:ascii="Times New Roman" w:hAnsi="Times New Roman" w:cs="Times New Roman"/>
            <w:sz w:val="24"/>
            <w:szCs w:val="24"/>
            <w:vertAlign w:val="subscript"/>
          </w:rPr>
          <w:t xml:space="preserve"> </w:t>
        </w:r>
      </w:ins>
      <w:r w:rsidR="002E6526" w:rsidRPr="00CC4893">
        <w:rPr>
          <w:rFonts w:ascii="Times New Roman" w:hAnsi="Times New Roman" w:cs="Times New Roman"/>
          <w:sz w:val="24"/>
          <w:szCs w:val="24"/>
        </w:rPr>
        <w:t>=</w:t>
      </w:r>
      <w:ins w:id="467" w:author="Johan du Toit" w:date="2016-05-11T17:08:00Z">
        <w:r w:rsidR="00196916">
          <w:rPr>
            <w:rFonts w:ascii="Times New Roman" w:hAnsi="Times New Roman" w:cs="Times New Roman"/>
            <w:sz w:val="24"/>
            <w:szCs w:val="24"/>
          </w:rPr>
          <w:t xml:space="preserve"> </w:t>
        </w:r>
      </w:ins>
      <w:r w:rsidR="002E6526" w:rsidRPr="00CC4893">
        <w:rPr>
          <w:rFonts w:ascii="Times New Roman" w:hAnsi="Times New Roman" w:cs="Times New Roman"/>
          <w:sz w:val="24"/>
          <w:szCs w:val="24"/>
        </w:rPr>
        <w:t>0.16</w:t>
      </w:r>
      <w:r w:rsidR="00CF26F8" w:rsidRPr="00CC4893">
        <w:rPr>
          <w:rFonts w:ascii="Times New Roman" w:hAnsi="Times New Roman" w:cs="Times New Roman"/>
          <w:sz w:val="24"/>
          <w:szCs w:val="24"/>
        </w:rPr>
        <w:t>, p</w:t>
      </w:r>
      <w:ins w:id="468" w:author="Johan du Toit" w:date="2016-05-11T17:08:00Z">
        <w:r w:rsidR="00196916">
          <w:rPr>
            <w:rFonts w:ascii="Times New Roman" w:hAnsi="Times New Roman" w:cs="Times New Roman"/>
            <w:sz w:val="24"/>
            <w:szCs w:val="24"/>
          </w:rPr>
          <w:t xml:space="preserve"> </w:t>
        </w:r>
      </w:ins>
      <w:r w:rsidR="00CF26F8" w:rsidRPr="00CC4893">
        <w:rPr>
          <w:rFonts w:ascii="Times New Roman" w:hAnsi="Times New Roman" w:cs="Times New Roman"/>
          <w:sz w:val="24"/>
          <w:szCs w:val="24"/>
        </w:rPr>
        <w:t>=</w:t>
      </w:r>
      <w:ins w:id="469" w:author="Johan du Toit" w:date="2016-05-11T17:08:00Z">
        <w:r w:rsidR="00196916">
          <w:rPr>
            <w:rFonts w:ascii="Times New Roman" w:hAnsi="Times New Roman" w:cs="Times New Roman"/>
            <w:sz w:val="24"/>
            <w:szCs w:val="24"/>
          </w:rPr>
          <w:t xml:space="preserve"> </w:t>
        </w:r>
      </w:ins>
      <w:r w:rsidR="00CF26F8" w:rsidRPr="00CC4893">
        <w:rPr>
          <w:rFonts w:ascii="Times New Roman" w:hAnsi="Times New Roman" w:cs="Times New Roman"/>
          <w:sz w:val="24"/>
          <w:szCs w:val="24"/>
        </w:rPr>
        <w:t>0.69</w:t>
      </w:r>
      <w:ins w:id="470" w:author="Johan du Toit" w:date="2016-05-11T17:08:00Z">
        <w:r w:rsidR="00196916">
          <w:rPr>
            <w:rFonts w:ascii="Times New Roman" w:hAnsi="Times New Roman" w:cs="Times New Roman"/>
            <w:sz w:val="24"/>
            <w:szCs w:val="24"/>
          </w:rPr>
          <w:t xml:space="preserve">; </w:t>
        </w:r>
      </w:ins>
      <w:del w:id="471" w:author="Johan du Toit" w:date="2016-05-11T17:08:00Z">
        <w:r w:rsidR="002E6526" w:rsidRPr="00CC4893" w:rsidDel="00196916">
          <w:rPr>
            <w:rFonts w:ascii="Times New Roman" w:hAnsi="Times New Roman" w:cs="Times New Roman"/>
            <w:sz w:val="24"/>
            <w:szCs w:val="24"/>
          </w:rPr>
          <w:delText>)</w:delText>
        </w:r>
        <w:r w:rsidR="0051432C" w:rsidRPr="00CC4893" w:rsidDel="00196916">
          <w:rPr>
            <w:rFonts w:ascii="Times New Roman" w:hAnsi="Times New Roman" w:cs="Times New Roman"/>
            <w:sz w:val="24"/>
            <w:szCs w:val="24"/>
          </w:rPr>
          <w:delText xml:space="preserve"> </w:delText>
        </w:r>
      </w:del>
      <w:r w:rsidR="0051432C" w:rsidRPr="00CC4893">
        <w:rPr>
          <w:rFonts w:ascii="Times New Roman" w:hAnsi="Times New Roman" w:cs="Times New Roman"/>
          <w:sz w:val="24"/>
          <w:szCs w:val="24"/>
        </w:rPr>
        <w:t>F</w:t>
      </w:r>
      <w:r w:rsidR="00A428C5" w:rsidRPr="00CC4893">
        <w:rPr>
          <w:rFonts w:ascii="Times New Roman" w:hAnsi="Times New Roman" w:cs="Times New Roman"/>
          <w:sz w:val="24"/>
          <w:szCs w:val="24"/>
        </w:rPr>
        <w:t>ig</w:t>
      </w:r>
      <w:ins w:id="472" w:author="Johan du Toit" w:date="2016-05-11T17:09:00Z">
        <w:r w:rsidR="00BF14B4">
          <w:rPr>
            <w:rFonts w:ascii="Times New Roman" w:hAnsi="Times New Roman" w:cs="Times New Roman"/>
            <w:sz w:val="24"/>
            <w:szCs w:val="24"/>
          </w:rPr>
          <w:t>. 2</w:t>
        </w:r>
      </w:ins>
      <w:ins w:id="473" w:author="Johan du Toit" w:date="2016-05-11T17:17:00Z">
        <w:r w:rsidR="00BF14B4">
          <w:rPr>
            <w:rFonts w:ascii="Times New Roman" w:hAnsi="Times New Roman" w:cs="Times New Roman"/>
            <w:sz w:val="24"/>
            <w:szCs w:val="24"/>
          </w:rPr>
          <w:t>)</w:t>
        </w:r>
      </w:ins>
      <w:del w:id="474" w:author="Johan du Toit" w:date="2016-05-11T17:09:00Z">
        <w:r w:rsidR="00A428C5" w:rsidRPr="00CC4893" w:rsidDel="00196916">
          <w:rPr>
            <w:rFonts w:ascii="Times New Roman" w:hAnsi="Times New Roman" w:cs="Times New Roman"/>
            <w:sz w:val="24"/>
            <w:szCs w:val="24"/>
          </w:rPr>
          <w:delText>ure 4</w:delText>
        </w:r>
      </w:del>
      <w:r w:rsidR="002E6526" w:rsidRPr="00CC4893">
        <w:rPr>
          <w:rFonts w:ascii="Times New Roman" w:hAnsi="Times New Roman" w:cs="Times New Roman"/>
          <w:sz w:val="24"/>
          <w:szCs w:val="24"/>
        </w:rPr>
        <w:t>.</w:t>
      </w:r>
      <w:r w:rsidR="00277053" w:rsidRPr="00CC4893">
        <w:rPr>
          <w:rFonts w:ascii="Times New Roman" w:hAnsi="Times New Roman" w:cs="Times New Roman"/>
          <w:sz w:val="24"/>
          <w:szCs w:val="24"/>
        </w:rPr>
        <w:t xml:space="preserve"> Site and round accounted for 5.6% and 2.3% respectively of the total variance of the random effects. </w:t>
      </w:r>
      <w:r w:rsidR="009F3394" w:rsidRPr="00CC4893">
        <w:rPr>
          <w:rFonts w:ascii="Times New Roman" w:hAnsi="Times New Roman" w:cs="Times New Roman"/>
          <w:sz w:val="24"/>
          <w:szCs w:val="24"/>
        </w:rPr>
        <w:t xml:space="preserve">Three </w:t>
      </w:r>
      <w:r w:rsidR="002E6526" w:rsidRPr="00CC4893">
        <w:rPr>
          <w:rFonts w:ascii="Times New Roman" w:hAnsi="Times New Roman" w:cs="Times New Roman"/>
          <w:sz w:val="24"/>
          <w:szCs w:val="24"/>
        </w:rPr>
        <w:t>outliers were removed due to</w:t>
      </w:r>
      <w:ins w:id="475" w:author="Johan du Toit" w:date="2016-05-11T17:12:00Z">
        <w:r w:rsidR="00BF14B4">
          <w:rPr>
            <w:rFonts w:ascii="Times New Roman" w:hAnsi="Times New Roman" w:cs="Times New Roman"/>
            <w:sz w:val="24"/>
            <w:szCs w:val="24"/>
          </w:rPr>
          <w:t xml:space="preserve"> </w:t>
        </w:r>
      </w:ins>
      <w:del w:id="476" w:author="Johan du Toit" w:date="2016-05-11T17:12:00Z">
        <w:r w:rsidR="002E6526" w:rsidRPr="00CC4893" w:rsidDel="00BF14B4">
          <w:rPr>
            <w:rFonts w:ascii="Times New Roman" w:hAnsi="Times New Roman" w:cs="Times New Roman"/>
            <w:sz w:val="24"/>
            <w:szCs w:val="24"/>
          </w:rPr>
          <w:delText xml:space="preserve"> exceptionally high combined values</w:delText>
        </w:r>
        <w:r w:rsidR="000813FE" w:rsidRPr="00CC4893" w:rsidDel="00BF14B4">
          <w:rPr>
            <w:rFonts w:ascii="Times New Roman" w:hAnsi="Times New Roman" w:cs="Times New Roman"/>
            <w:sz w:val="24"/>
            <w:szCs w:val="24"/>
          </w:rPr>
          <w:delText xml:space="preserve"> (&gt;0.7 l lost)</w:delText>
        </w:r>
      </w:del>
      <w:del w:id="477" w:author="Johan du Toit" w:date="2016-05-11T17:10:00Z">
        <w:r w:rsidR="002E6526" w:rsidRPr="00CC4893" w:rsidDel="00196916">
          <w:rPr>
            <w:rFonts w:ascii="Times New Roman" w:hAnsi="Times New Roman" w:cs="Times New Roman"/>
            <w:sz w:val="24"/>
            <w:szCs w:val="24"/>
          </w:rPr>
          <w:delText xml:space="preserve">. </w:delText>
        </w:r>
        <w:r w:rsidR="00EE60FC" w:rsidRPr="00CC4893" w:rsidDel="00196916">
          <w:rPr>
            <w:rFonts w:ascii="Times New Roman" w:hAnsi="Times New Roman" w:cs="Times New Roman"/>
            <w:sz w:val="24"/>
            <w:szCs w:val="24"/>
          </w:rPr>
          <w:delText>All three were</w:delText>
        </w:r>
        <w:r w:rsidR="002E6526" w:rsidRPr="00CC4893" w:rsidDel="00196916">
          <w:rPr>
            <w:rFonts w:ascii="Times New Roman" w:hAnsi="Times New Roman" w:cs="Times New Roman"/>
            <w:sz w:val="24"/>
            <w:szCs w:val="24"/>
          </w:rPr>
          <w:delText xml:space="preserve"> linked to </w:delText>
        </w:r>
      </w:del>
      <w:r w:rsidR="00EE60FC" w:rsidRPr="00CC4893">
        <w:rPr>
          <w:rFonts w:ascii="Times New Roman" w:hAnsi="Times New Roman" w:cs="Times New Roman"/>
          <w:sz w:val="24"/>
          <w:szCs w:val="24"/>
        </w:rPr>
        <w:t>disturbance by birds</w:t>
      </w:r>
      <w:ins w:id="478" w:author="Johan du Toit" w:date="2016-05-11T17:11:00Z">
        <w:r w:rsidR="00196916">
          <w:rPr>
            <w:rFonts w:ascii="Times New Roman" w:hAnsi="Times New Roman" w:cs="Times New Roman"/>
            <w:sz w:val="24"/>
            <w:szCs w:val="24"/>
          </w:rPr>
          <w:t xml:space="preserve"> </w:t>
        </w:r>
      </w:ins>
      <w:ins w:id="479" w:author="Johan du Toit" w:date="2016-05-11T17:17:00Z">
        <w:r w:rsidR="00BF14B4">
          <w:rPr>
            <w:rFonts w:ascii="Times New Roman" w:hAnsi="Times New Roman" w:cs="Times New Roman"/>
            <w:sz w:val="24"/>
            <w:szCs w:val="24"/>
          </w:rPr>
          <w:t xml:space="preserve">(francolins) </w:t>
        </w:r>
      </w:ins>
      <w:ins w:id="480" w:author="Johan du Toit" w:date="2016-05-11T17:11:00Z">
        <w:r w:rsidR="00BF14B4">
          <w:rPr>
            <w:rFonts w:ascii="Times New Roman" w:hAnsi="Times New Roman" w:cs="Times New Roman"/>
            <w:sz w:val="24"/>
            <w:szCs w:val="24"/>
          </w:rPr>
          <w:t xml:space="preserve">scattering </w:t>
        </w:r>
        <w:r w:rsidR="00394553">
          <w:rPr>
            <w:rFonts w:ascii="Times New Roman" w:hAnsi="Times New Roman" w:cs="Times New Roman"/>
            <w:sz w:val="24"/>
            <w:szCs w:val="24"/>
          </w:rPr>
          <w:t xml:space="preserve">the dung </w:t>
        </w:r>
        <w:r w:rsidR="00BF14B4">
          <w:rPr>
            <w:rFonts w:ascii="Times New Roman" w:hAnsi="Times New Roman" w:cs="Times New Roman"/>
            <w:sz w:val="24"/>
            <w:szCs w:val="24"/>
          </w:rPr>
          <w:t xml:space="preserve">in search of </w:t>
        </w:r>
        <w:r w:rsidR="00196916">
          <w:rPr>
            <w:rFonts w:ascii="Times New Roman" w:hAnsi="Times New Roman" w:cs="Times New Roman"/>
            <w:sz w:val="24"/>
            <w:szCs w:val="24"/>
          </w:rPr>
          <w:t>seeds</w:t>
        </w:r>
      </w:ins>
      <w:r w:rsidR="002E6526" w:rsidRPr="00CC4893">
        <w:rPr>
          <w:rFonts w:ascii="Times New Roman" w:hAnsi="Times New Roman" w:cs="Times New Roman"/>
          <w:sz w:val="24"/>
          <w:szCs w:val="24"/>
        </w:rPr>
        <w:t xml:space="preserve">. </w:t>
      </w:r>
    </w:p>
    <w:p w14:paraId="130A1BCB" w14:textId="14D479F2" w:rsidR="00BF14B4" w:rsidRPr="00BF14B4" w:rsidRDefault="00BF14B4" w:rsidP="00CC4893">
      <w:pPr>
        <w:spacing w:line="480" w:lineRule="auto"/>
        <w:rPr>
          <w:rFonts w:ascii="Times New Roman" w:hAnsi="Times New Roman" w:cs="Times New Roman"/>
          <w:color w:val="FF0000"/>
          <w:sz w:val="24"/>
          <w:szCs w:val="24"/>
          <w:rPrChange w:id="481" w:author="Johan du Toit" w:date="2016-05-11T17:12:00Z">
            <w:rPr>
              <w:rFonts w:ascii="Times New Roman" w:hAnsi="Times New Roman" w:cs="Times New Roman"/>
              <w:sz w:val="24"/>
              <w:szCs w:val="24"/>
            </w:rPr>
          </w:rPrChange>
        </w:rPr>
      </w:pPr>
      <w:ins w:id="482" w:author="Johan du Toit" w:date="2016-05-11T17:12:00Z">
        <w:r>
          <w:rPr>
            <w:rFonts w:ascii="Times New Roman" w:hAnsi="Times New Roman" w:cs="Times New Roman"/>
            <w:color w:val="FF0000"/>
            <w:sz w:val="24"/>
            <w:szCs w:val="24"/>
          </w:rPr>
          <w:t xml:space="preserve">Note: Figures go at the back, figure legends get written out in plain text separate from the figures, correct the unit on the y-axes (L is </w:t>
        </w:r>
      </w:ins>
      <w:ins w:id="483" w:author="Johan du Toit" w:date="2016-05-11T17:13:00Z">
        <w:r>
          <w:rPr>
            <w:rFonts w:ascii="Times New Roman" w:hAnsi="Times New Roman" w:cs="Times New Roman"/>
            <w:color w:val="FF0000"/>
            <w:sz w:val="24"/>
            <w:szCs w:val="24"/>
          </w:rPr>
          <w:t xml:space="preserve">the </w:t>
        </w:r>
      </w:ins>
      <w:ins w:id="484" w:author="Johan du Toit" w:date="2016-05-11T17:12:00Z">
        <w:r>
          <w:rPr>
            <w:rFonts w:ascii="Times New Roman" w:hAnsi="Times New Roman" w:cs="Times New Roman"/>
            <w:color w:val="FF0000"/>
            <w:sz w:val="24"/>
            <w:szCs w:val="24"/>
          </w:rPr>
          <w:t>SI symbol for litre)</w:t>
        </w:r>
      </w:ins>
      <w:ins w:id="485" w:author="Johan du Toit" w:date="2016-05-11T17:14:00Z">
        <w:r>
          <w:rPr>
            <w:rFonts w:ascii="Times New Roman" w:hAnsi="Times New Roman" w:cs="Times New Roman"/>
            <w:color w:val="FF0000"/>
            <w:sz w:val="24"/>
            <w:szCs w:val="24"/>
          </w:rPr>
          <w:t xml:space="preserve">, and reduce the two figures to one </w:t>
        </w:r>
      </w:ins>
      <w:ins w:id="486" w:author="Johan du Toit" w:date="2016-05-11T17:16:00Z">
        <w:r>
          <w:rPr>
            <w:rFonts w:ascii="Times New Roman" w:hAnsi="Times New Roman" w:cs="Times New Roman"/>
            <w:color w:val="FF0000"/>
            <w:sz w:val="24"/>
            <w:szCs w:val="24"/>
          </w:rPr>
          <w:t xml:space="preserve">(now Fig. 2) </w:t>
        </w:r>
      </w:ins>
      <w:ins w:id="487" w:author="Johan du Toit" w:date="2016-05-11T17:14:00Z">
        <w:r>
          <w:rPr>
            <w:rFonts w:ascii="Times New Roman" w:hAnsi="Times New Roman" w:cs="Times New Roman"/>
            <w:color w:val="FF0000"/>
            <w:sz w:val="24"/>
            <w:szCs w:val="24"/>
          </w:rPr>
          <w:t>by simply plotting the combined data together with control, fence, and plate, using the same axis scale</w:t>
        </w:r>
      </w:ins>
      <w:ins w:id="488" w:author="Johan du Toit" w:date="2016-05-11T17:16:00Z">
        <w:r>
          <w:rPr>
            <w:rFonts w:ascii="Times New Roman" w:hAnsi="Times New Roman" w:cs="Times New Roman"/>
            <w:color w:val="FF0000"/>
            <w:sz w:val="24"/>
            <w:szCs w:val="24"/>
          </w:rPr>
          <w:t>.</w:t>
        </w:r>
      </w:ins>
    </w:p>
    <w:p w14:paraId="2060B4DF" w14:textId="035EEC96" w:rsidR="00C211D9" w:rsidRPr="00CC4893" w:rsidRDefault="00196CA0" w:rsidP="00CC4893">
      <w:pPr>
        <w:spacing w:line="480" w:lineRule="auto"/>
        <w:rPr>
          <w:rFonts w:ascii="Times New Roman" w:hAnsi="Times New Roman" w:cs="Times New Roman"/>
          <w:sz w:val="24"/>
          <w:szCs w:val="24"/>
        </w:rPr>
      </w:pPr>
      <w:r w:rsidRPr="00CC4893">
        <w:rPr>
          <w:rFonts w:ascii="Times New Roman" w:hAnsi="Times New Roman" w:cs="Times New Roman"/>
          <w:noProof/>
          <w:sz w:val="24"/>
          <w:szCs w:val="24"/>
          <w:lang w:eastAsia="en-GB"/>
        </w:rPr>
        <w:lastRenderedPageBreak/>
        <mc:AlternateContent>
          <mc:Choice Requires="wps">
            <w:drawing>
              <wp:anchor distT="0" distB="0" distL="114300" distR="114300" simplePos="0" relativeHeight="251662336" behindDoc="1" locked="0" layoutInCell="1" allowOverlap="1" wp14:anchorId="10C82477" wp14:editId="58F96731">
                <wp:simplePos x="0" y="0"/>
                <wp:positionH relativeFrom="margin">
                  <wp:posOffset>3301365</wp:posOffset>
                </wp:positionH>
                <wp:positionV relativeFrom="paragraph">
                  <wp:posOffset>3730625</wp:posOffset>
                </wp:positionV>
                <wp:extent cx="2883535" cy="635"/>
                <wp:effectExtent l="0" t="0" r="0" b="1270"/>
                <wp:wrapTight wrapText="bothSides">
                  <wp:wrapPolygon edited="0">
                    <wp:start x="0" y="0"/>
                    <wp:lineTo x="0" y="21141"/>
                    <wp:lineTo x="21405" y="21141"/>
                    <wp:lineTo x="2140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883535" cy="635"/>
                        </a:xfrm>
                        <a:prstGeom prst="rect">
                          <a:avLst/>
                        </a:prstGeom>
                        <a:solidFill>
                          <a:prstClr val="white"/>
                        </a:solidFill>
                        <a:ln>
                          <a:noFill/>
                        </a:ln>
                      </wps:spPr>
                      <wps:txbx>
                        <w:txbxContent>
                          <w:p w14:paraId="4C94C89B" w14:textId="77F9F20A" w:rsidR="002733B2" w:rsidRPr="00813189" w:rsidRDefault="002733B2" w:rsidP="00AC0DED">
                            <w:pPr>
                              <w:pStyle w:val="Caption"/>
                              <w:spacing w:after="0"/>
                              <w:rPr>
                                <w:rFonts w:ascii="Arial" w:hAnsi="Arial" w:cs="Arial"/>
                                <w:i w:val="0"/>
                                <w:noProof/>
                                <w:color w:val="auto"/>
                              </w:rPr>
                            </w:pPr>
                            <w:r w:rsidRPr="00813189">
                              <w:rPr>
                                <w:b/>
                                <w:i w:val="0"/>
                                <w:color w:val="auto"/>
                              </w:rPr>
                              <w:t xml:space="preserve">Figure </w:t>
                            </w:r>
                            <w:r w:rsidRPr="00813189">
                              <w:rPr>
                                <w:b/>
                                <w:i w:val="0"/>
                                <w:color w:val="auto"/>
                              </w:rPr>
                              <w:fldChar w:fldCharType="begin"/>
                            </w:r>
                            <w:r w:rsidRPr="00813189">
                              <w:rPr>
                                <w:b/>
                                <w:i w:val="0"/>
                                <w:color w:val="auto"/>
                              </w:rPr>
                              <w:instrText xml:space="preserve"> SEQ Figure \* ARABIC </w:instrText>
                            </w:r>
                            <w:r w:rsidRPr="00813189">
                              <w:rPr>
                                <w:b/>
                                <w:i w:val="0"/>
                                <w:color w:val="auto"/>
                              </w:rPr>
                              <w:fldChar w:fldCharType="separate"/>
                            </w:r>
                            <w:r w:rsidRPr="00813189">
                              <w:rPr>
                                <w:b/>
                                <w:i w:val="0"/>
                                <w:noProof/>
                                <w:color w:val="auto"/>
                              </w:rPr>
                              <w:t>4</w:t>
                            </w:r>
                            <w:r w:rsidRPr="00813189">
                              <w:rPr>
                                <w:b/>
                                <w:i w:val="0"/>
                                <w:color w:val="auto"/>
                              </w:rPr>
                              <w:fldChar w:fldCharType="end"/>
                            </w:r>
                            <w:r w:rsidRPr="00813189">
                              <w:rPr>
                                <w:i w:val="0"/>
                                <w:color w:val="auto"/>
                              </w:rPr>
                              <w:t xml:space="preserve"> – Volume of dung removed between control and treatments combined. The volume of dung removed does not differ between the two. This indicates that neither competition nor facilitation occurs between the guilds of dung beetle. It appears that inter-guild resource sharing is occurring.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82477" id="Text Box 4" o:spid="_x0000_s1027" type="#_x0000_t202" style="position:absolute;margin-left:259.95pt;margin-top:293.75pt;width:227.05pt;height:.0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" stroked="f">
                <v:textbox style="mso-fit-shape-to-text:t" inset="0,0,0,0">
                  <w:txbxContent>
                    <w:p w14:paraId="4C94C89B" w14:textId="77F9F20A" w:rsidR="002733B2" w:rsidRPr="00813189" w:rsidRDefault="002733B2" w:rsidP="00AC0DED">
                      <w:pPr>
                        <w:pStyle w:val="Caption"/>
                        <w:spacing w:after="0"/>
                        <w:rPr>
                          <w:rFonts w:ascii="Arial" w:hAnsi="Arial" w:cs="Arial"/>
                          <w:i w:val="0"/>
                          <w:noProof/>
                          <w:color w:val="auto"/>
                        </w:rPr>
                      </w:pPr>
                      <w:r w:rsidRPr="00813189">
                        <w:rPr>
                          <w:b/>
                          <w:i w:val="0"/>
                          <w:color w:val="auto"/>
                        </w:rPr>
                        <w:t xml:space="preserve">Figure </w:t>
                      </w:r>
                      <w:r w:rsidRPr="00813189">
                        <w:rPr>
                          <w:b/>
                          <w:i w:val="0"/>
                          <w:color w:val="auto"/>
                        </w:rPr>
                        <w:fldChar w:fldCharType="begin"/>
                      </w:r>
                      <w:r w:rsidRPr="00813189">
                        <w:rPr>
                          <w:b/>
                          <w:i w:val="0"/>
                          <w:color w:val="auto"/>
                        </w:rPr>
                        <w:instrText xml:space="preserve"> SEQ Figure \* ARABIC </w:instrText>
                      </w:r>
                      <w:r w:rsidRPr="00813189">
                        <w:rPr>
                          <w:b/>
                          <w:i w:val="0"/>
                          <w:color w:val="auto"/>
                        </w:rPr>
                        <w:fldChar w:fldCharType="separate"/>
                      </w:r>
                      <w:r w:rsidRPr="00813189">
                        <w:rPr>
                          <w:b/>
                          <w:i w:val="0"/>
                          <w:noProof/>
                          <w:color w:val="auto"/>
                        </w:rPr>
                        <w:t>4</w:t>
                      </w:r>
                      <w:r w:rsidRPr="00813189">
                        <w:rPr>
                          <w:b/>
                          <w:i w:val="0"/>
                          <w:color w:val="auto"/>
                        </w:rPr>
                        <w:fldChar w:fldCharType="end"/>
                      </w:r>
                      <w:r w:rsidRPr="00813189">
                        <w:rPr>
                          <w:i w:val="0"/>
                          <w:color w:val="auto"/>
                        </w:rPr>
                        <w:t xml:space="preserve"> – Volume of dung removed between control and treatments combined. The volume of dung removed does not differ between the two. This indicates that neither competition nor facilitation occurs between the guilds of dung beetle. It appears that inter-guild resource sharing is occurring.  </w:t>
                      </w:r>
                    </w:p>
                  </w:txbxContent>
                </v:textbox>
                <w10:wrap type="tight" anchorx="margin"/>
              </v:shape>
            </w:pict>
          </mc:Fallback>
        </mc:AlternateContent>
      </w:r>
      <w:r w:rsidRPr="00CC4893">
        <w:rPr>
          <w:rFonts w:ascii="Times New Roman" w:hAnsi="Times New Roman" w:cs="Times New Roman"/>
          <w:noProof/>
          <w:sz w:val="24"/>
          <w:szCs w:val="24"/>
          <w:lang w:eastAsia="en-GB"/>
        </w:rPr>
        <mc:AlternateContent>
          <mc:Choice Requires="wps">
            <w:drawing>
              <wp:anchor distT="0" distB="0" distL="114300" distR="114300" simplePos="0" relativeHeight="251660288" behindDoc="1" locked="0" layoutInCell="1" allowOverlap="1" wp14:anchorId="38F92475" wp14:editId="40EBC8D3">
                <wp:simplePos x="0" y="0"/>
                <wp:positionH relativeFrom="margin">
                  <wp:align>left</wp:align>
                </wp:positionH>
                <wp:positionV relativeFrom="paragraph">
                  <wp:posOffset>3722370</wp:posOffset>
                </wp:positionV>
                <wp:extent cx="3035935" cy="635"/>
                <wp:effectExtent l="0" t="0" r="0" b="0"/>
                <wp:wrapTight wrapText="bothSides">
                  <wp:wrapPolygon edited="0">
                    <wp:start x="0" y="0"/>
                    <wp:lineTo x="0" y="21066"/>
                    <wp:lineTo x="21415" y="21066"/>
                    <wp:lineTo x="2141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035935" cy="635"/>
                        </a:xfrm>
                        <a:prstGeom prst="rect">
                          <a:avLst/>
                        </a:prstGeom>
                        <a:solidFill>
                          <a:prstClr val="white"/>
                        </a:solidFill>
                        <a:ln>
                          <a:noFill/>
                        </a:ln>
                      </wps:spPr>
                      <wps:txbx>
                        <w:txbxContent>
                          <w:p w14:paraId="0F3FE279" w14:textId="42CDF4EC" w:rsidR="002733B2" w:rsidRPr="00813189" w:rsidRDefault="002733B2" w:rsidP="00140D4F">
                            <w:pPr>
                              <w:pStyle w:val="Caption"/>
                              <w:spacing w:after="0"/>
                              <w:rPr>
                                <w:rFonts w:ascii="Arial" w:hAnsi="Arial" w:cs="Arial"/>
                                <w:i w:val="0"/>
                                <w:noProof/>
                                <w:color w:val="000000" w:themeColor="text1"/>
                              </w:rPr>
                            </w:pPr>
                            <w:r w:rsidRPr="00813189">
                              <w:rPr>
                                <w:b/>
                                <w:i w:val="0"/>
                                <w:color w:val="000000" w:themeColor="text1"/>
                              </w:rPr>
                              <w:t xml:space="preserve">Figure </w:t>
                            </w:r>
                            <w:r w:rsidRPr="00813189">
                              <w:rPr>
                                <w:b/>
                                <w:i w:val="0"/>
                                <w:color w:val="000000" w:themeColor="text1"/>
                              </w:rPr>
                              <w:fldChar w:fldCharType="begin"/>
                            </w:r>
                            <w:r w:rsidRPr="00813189">
                              <w:rPr>
                                <w:b/>
                                <w:i w:val="0"/>
                                <w:color w:val="000000" w:themeColor="text1"/>
                              </w:rPr>
                              <w:instrText xml:space="preserve"> SEQ Figure \* ARABIC </w:instrText>
                            </w:r>
                            <w:r w:rsidRPr="00813189">
                              <w:rPr>
                                <w:b/>
                                <w:i w:val="0"/>
                                <w:color w:val="000000" w:themeColor="text1"/>
                              </w:rPr>
                              <w:fldChar w:fldCharType="separate"/>
                            </w:r>
                            <w:r w:rsidRPr="00813189">
                              <w:rPr>
                                <w:b/>
                                <w:i w:val="0"/>
                                <w:noProof/>
                                <w:color w:val="000000" w:themeColor="text1"/>
                              </w:rPr>
                              <w:t>3</w:t>
                            </w:r>
                            <w:r w:rsidRPr="00813189">
                              <w:rPr>
                                <w:b/>
                                <w:i w:val="0"/>
                                <w:color w:val="000000" w:themeColor="text1"/>
                              </w:rPr>
                              <w:fldChar w:fldCharType="end"/>
                            </w:r>
                            <w:r w:rsidRPr="00813189">
                              <w:rPr>
                                <w:i w:val="0"/>
                                <w:color w:val="000000" w:themeColor="text1"/>
                              </w:rPr>
                              <w:t xml:space="preserve"> – The volume of dung removed across all three treatments. The volume removed in the control when both guilds are present is far higher than that of either treatment. The two exclusion treatments do not differ, Table 2. It appears therefore that neither guild takes advantage of absence of the other to remove more dung for breeding. Outliers within the plate treatment are caused by bird disruption.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F92475" id="Text Box 3" o:spid="_x0000_s1028" type="#_x0000_t202" style="position:absolute;margin-left:0;margin-top:293.1pt;width:239.05pt;height:.05pt;z-index:-2516561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" stroked="f">
                <v:textbox style="mso-fit-shape-to-text:t" inset="0,0,0,0">
                  <w:txbxContent>
                    <w:p w14:paraId="0F3FE279" w14:textId="42CDF4EC" w:rsidR="002733B2" w:rsidRPr="00813189" w:rsidRDefault="002733B2" w:rsidP="00140D4F">
                      <w:pPr>
                        <w:pStyle w:val="Caption"/>
                        <w:spacing w:after="0"/>
                        <w:rPr>
                          <w:rFonts w:ascii="Arial" w:hAnsi="Arial" w:cs="Arial"/>
                          <w:i w:val="0"/>
                          <w:noProof/>
                          <w:color w:val="000000" w:themeColor="text1"/>
                        </w:rPr>
                      </w:pPr>
                      <w:r w:rsidRPr="00813189">
                        <w:rPr>
                          <w:b/>
                          <w:i w:val="0"/>
                          <w:color w:val="000000" w:themeColor="text1"/>
                        </w:rPr>
                        <w:t xml:space="preserve">Figure </w:t>
                      </w:r>
                      <w:r w:rsidRPr="00813189">
                        <w:rPr>
                          <w:b/>
                          <w:i w:val="0"/>
                          <w:color w:val="000000" w:themeColor="text1"/>
                        </w:rPr>
                        <w:fldChar w:fldCharType="begin"/>
                      </w:r>
                      <w:r w:rsidRPr="00813189">
                        <w:rPr>
                          <w:b/>
                          <w:i w:val="0"/>
                          <w:color w:val="000000" w:themeColor="text1"/>
                        </w:rPr>
                        <w:instrText xml:space="preserve"> SEQ Figure \* ARABIC </w:instrText>
                      </w:r>
                      <w:r w:rsidRPr="00813189">
                        <w:rPr>
                          <w:b/>
                          <w:i w:val="0"/>
                          <w:color w:val="000000" w:themeColor="text1"/>
                        </w:rPr>
                        <w:fldChar w:fldCharType="separate"/>
                      </w:r>
                      <w:r w:rsidRPr="00813189">
                        <w:rPr>
                          <w:b/>
                          <w:i w:val="0"/>
                          <w:noProof/>
                          <w:color w:val="000000" w:themeColor="text1"/>
                        </w:rPr>
                        <w:t>3</w:t>
                      </w:r>
                      <w:r w:rsidRPr="00813189">
                        <w:rPr>
                          <w:b/>
                          <w:i w:val="0"/>
                          <w:color w:val="000000" w:themeColor="text1"/>
                        </w:rPr>
                        <w:fldChar w:fldCharType="end"/>
                      </w:r>
                      <w:r w:rsidRPr="00813189">
                        <w:rPr>
                          <w:i w:val="0"/>
                          <w:color w:val="000000" w:themeColor="text1"/>
                        </w:rPr>
                        <w:t xml:space="preserve"> – The volume of dung removed across all three treatments. The volume removed in the control when both guilds are present is far higher than that of either treatment. The two exclusion treatments do not differ, Table 2. It appears therefore that neither guild takes advantage of absence of the other to remove more dung for breeding. Outliers within the plate treatment are caused by bird disruption.</w:t>
                      </w:r>
                    </w:p>
                  </w:txbxContent>
                </v:textbox>
                <w10:wrap type="tight" anchorx="margin"/>
              </v:shape>
            </w:pict>
          </mc:Fallback>
        </mc:AlternateContent>
      </w:r>
      <w:r w:rsidR="00CF5982" w:rsidRPr="00CC4893">
        <w:rPr>
          <w:rFonts w:ascii="Times New Roman" w:hAnsi="Times New Roman" w:cs="Times New Roman"/>
          <w:noProof/>
          <w:sz w:val="24"/>
          <w:szCs w:val="24"/>
          <w:lang w:eastAsia="en-GB"/>
        </w:rPr>
        <w:drawing>
          <wp:anchor distT="0" distB="0" distL="114300" distR="114300" simplePos="0" relativeHeight="251658240" behindDoc="1" locked="0" layoutInCell="1" allowOverlap="1" wp14:anchorId="7CB8F878" wp14:editId="38C92621">
            <wp:simplePos x="0" y="0"/>
            <wp:positionH relativeFrom="margin">
              <wp:align>right</wp:align>
            </wp:positionH>
            <wp:positionV relativeFrom="paragraph">
              <wp:posOffset>168275</wp:posOffset>
            </wp:positionV>
            <wp:extent cx="3070800" cy="3466800"/>
            <wp:effectExtent l="0" t="0" r="0" b="635"/>
            <wp:wrapTight wrapText="bothSides">
              <wp:wrapPolygon edited="0">
                <wp:start x="0" y="0"/>
                <wp:lineTo x="0" y="21485"/>
                <wp:lineTo x="21444" y="21485"/>
                <wp:lineTo x="21444" y="0"/>
                <wp:lineTo x="0"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combined plot.jpeg"/>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l="3278" t="3091" r="2997" b="2428"/>
                    <a:stretch/>
                  </pic:blipFill>
                  <pic:spPr bwMode="auto">
                    <a:xfrm>
                      <a:off x="0" y="0"/>
                      <a:ext cx="3070800" cy="3466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F5982" w:rsidRPr="00CC4893">
        <w:rPr>
          <w:rFonts w:ascii="Times New Roman" w:hAnsi="Times New Roman" w:cs="Times New Roman"/>
          <w:noProof/>
          <w:sz w:val="24"/>
          <w:szCs w:val="24"/>
          <w:lang w:eastAsia="en-GB"/>
        </w:rPr>
        <w:drawing>
          <wp:anchor distT="0" distB="0" distL="114300" distR="114300" simplePos="0" relativeHeight="251657216" behindDoc="1" locked="0" layoutInCell="1" allowOverlap="1" wp14:anchorId="49C78F56" wp14:editId="3CAAEEB6">
            <wp:simplePos x="0" y="0"/>
            <wp:positionH relativeFrom="margin">
              <wp:align>left</wp:align>
            </wp:positionH>
            <wp:positionV relativeFrom="paragraph">
              <wp:posOffset>168275</wp:posOffset>
            </wp:positionV>
            <wp:extent cx="3072130" cy="3467735"/>
            <wp:effectExtent l="0" t="0" r="0" b="0"/>
            <wp:wrapTight wrapText="bothSides">
              <wp:wrapPolygon edited="0">
                <wp:start x="0" y="0"/>
                <wp:lineTo x="0" y="21477"/>
                <wp:lineTo x="21430" y="21477"/>
                <wp:lineTo x="214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 plot.jpeg"/>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l="2934" t="3113" r="3564" b="2095"/>
                    <a:stretch/>
                  </pic:blipFill>
                  <pic:spPr bwMode="auto">
                    <a:xfrm>
                      <a:off x="0" y="0"/>
                      <a:ext cx="3072130" cy="3467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11D9" w:rsidRPr="00CC4893">
        <w:rPr>
          <w:rFonts w:ascii="Times New Roman" w:hAnsi="Times New Roman" w:cs="Times New Roman"/>
          <w:sz w:val="24"/>
          <w:szCs w:val="24"/>
        </w:rPr>
        <w:t xml:space="preserve"> </w:t>
      </w:r>
    </w:p>
    <w:p w14:paraId="39078B08" w14:textId="7D4D0290" w:rsidR="00C211D9" w:rsidRPr="00CC4893" w:rsidRDefault="00C211D9" w:rsidP="00CC4893">
      <w:pPr>
        <w:spacing w:line="480" w:lineRule="auto"/>
        <w:rPr>
          <w:rFonts w:ascii="Times New Roman" w:hAnsi="Times New Roman" w:cs="Times New Roman"/>
          <w:sz w:val="24"/>
          <w:szCs w:val="24"/>
        </w:rPr>
      </w:pPr>
    </w:p>
    <w:p w14:paraId="716D7856" w14:textId="20FC8308" w:rsidR="003C23F0" w:rsidRPr="00CC4893" w:rsidRDefault="00452F2F"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 </w:t>
      </w:r>
    </w:p>
    <w:p w14:paraId="4FB17E0B" w14:textId="61FAD31F" w:rsidR="00196CA0" w:rsidRPr="00CC4893" w:rsidRDefault="00196CA0" w:rsidP="00CC4893">
      <w:pPr>
        <w:spacing w:line="480" w:lineRule="auto"/>
        <w:rPr>
          <w:rFonts w:ascii="Times New Roman" w:hAnsi="Times New Roman" w:cs="Times New Roman"/>
          <w:b/>
          <w:sz w:val="24"/>
          <w:szCs w:val="24"/>
        </w:rPr>
      </w:pPr>
    </w:p>
    <w:p w14:paraId="39B1E288" w14:textId="292EFA60" w:rsidR="00881C95" w:rsidRPr="00CC4893" w:rsidRDefault="00881C95" w:rsidP="00CC4893">
      <w:pPr>
        <w:spacing w:line="480" w:lineRule="auto"/>
        <w:rPr>
          <w:rFonts w:ascii="Times New Roman" w:hAnsi="Times New Roman" w:cs="Times New Roman"/>
          <w:sz w:val="24"/>
          <w:szCs w:val="24"/>
        </w:rPr>
      </w:pPr>
      <w:r w:rsidRPr="00CC4893">
        <w:rPr>
          <w:rFonts w:ascii="Times New Roman" w:hAnsi="Times New Roman" w:cs="Times New Roman"/>
          <w:b/>
          <w:sz w:val="24"/>
          <w:szCs w:val="24"/>
        </w:rPr>
        <w:t>Discussion</w:t>
      </w:r>
    </w:p>
    <w:p w14:paraId="784C4296" w14:textId="4C9123C7" w:rsidR="003C3467" w:rsidRPr="00CC4893" w:rsidRDefault="00B35FB9" w:rsidP="00CC4893">
      <w:pPr>
        <w:spacing w:line="480" w:lineRule="auto"/>
        <w:rPr>
          <w:rFonts w:ascii="Times New Roman" w:hAnsi="Times New Roman" w:cs="Times New Roman"/>
          <w:sz w:val="24"/>
          <w:szCs w:val="24"/>
        </w:rPr>
      </w:pPr>
      <w:ins w:id="489" w:author="Johan du Toit" w:date="2016-05-12T11:31:00Z">
        <w:r>
          <w:rPr>
            <w:rFonts w:ascii="Times New Roman" w:hAnsi="Times New Roman" w:cs="Times New Roman"/>
            <w:sz w:val="24"/>
            <w:szCs w:val="24"/>
          </w:rPr>
          <w:t xml:space="preserve">Our highly replicated experiment, involving almost a hundred dung piles, found no </w:t>
        </w:r>
      </w:ins>
      <w:ins w:id="490" w:author="Johan du Toit" w:date="2016-05-12T11:33:00Z">
        <w:r>
          <w:rPr>
            <w:rFonts w:ascii="Times New Roman" w:hAnsi="Times New Roman" w:cs="Times New Roman"/>
            <w:sz w:val="24"/>
            <w:szCs w:val="24"/>
          </w:rPr>
          <w:t xml:space="preserve">evidence </w:t>
        </w:r>
      </w:ins>
      <w:del w:id="491" w:author="Johan du Toit" w:date="2016-05-12T11:33:00Z">
        <w:r w:rsidR="0057613E" w:rsidRPr="00CC4893" w:rsidDel="00B35FB9">
          <w:rPr>
            <w:rFonts w:ascii="Times New Roman" w:hAnsi="Times New Roman" w:cs="Times New Roman"/>
            <w:sz w:val="24"/>
            <w:szCs w:val="24"/>
          </w:rPr>
          <w:delText>From the results</w:delText>
        </w:r>
        <w:r w:rsidR="00F45FB8" w:rsidRPr="00CC4893" w:rsidDel="00B35FB9">
          <w:rPr>
            <w:rFonts w:ascii="Times New Roman" w:hAnsi="Times New Roman" w:cs="Times New Roman"/>
            <w:sz w:val="24"/>
            <w:szCs w:val="24"/>
          </w:rPr>
          <w:delText xml:space="preserve"> there is no evidence </w:delText>
        </w:r>
      </w:del>
      <w:r w:rsidR="00F45FB8" w:rsidRPr="00CC4893">
        <w:rPr>
          <w:rFonts w:ascii="Times New Roman" w:hAnsi="Times New Roman" w:cs="Times New Roman"/>
          <w:sz w:val="24"/>
          <w:szCs w:val="24"/>
        </w:rPr>
        <w:t xml:space="preserve">of competition between the two main </w:t>
      </w:r>
      <w:ins w:id="492" w:author="Johan du Toit" w:date="2016-05-12T11:33:00Z">
        <w:r>
          <w:rPr>
            <w:rFonts w:ascii="Times New Roman" w:hAnsi="Times New Roman" w:cs="Times New Roman"/>
            <w:sz w:val="24"/>
            <w:szCs w:val="24"/>
          </w:rPr>
          <w:t xml:space="preserve">functional groups </w:t>
        </w:r>
      </w:ins>
      <w:del w:id="493" w:author="Johan du Toit" w:date="2016-05-12T11:33:00Z">
        <w:r w:rsidR="00F45FB8" w:rsidRPr="00CC4893" w:rsidDel="00B35FB9">
          <w:rPr>
            <w:rFonts w:ascii="Times New Roman" w:hAnsi="Times New Roman" w:cs="Times New Roman"/>
            <w:sz w:val="24"/>
            <w:szCs w:val="24"/>
          </w:rPr>
          <w:delText xml:space="preserve">guilds </w:delText>
        </w:r>
      </w:del>
      <w:r w:rsidR="00F45FB8" w:rsidRPr="00CC4893">
        <w:rPr>
          <w:rFonts w:ascii="Times New Roman" w:hAnsi="Times New Roman" w:cs="Times New Roman"/>
          <w:sz w:val="24"/>
          <w:szCs w:val="24"/>
        </w:rPr>
        <w:t xml:space="preserve">of dung beetles. </w:t>
      </w:r>
      <w:r w:rsidR="00164F33" w:rsidRPr="00CC4893">
        <w:rPr>
          <w:rFonts w:ascii="Times New Roman" w:hAnsi="Times New Roman" w:cs="Times New Roman"/>
          <w:sz w:val="24"/>
          <w:szCs w:val="24"/>
        </w:rPr>
        <w:t xml:space="preserve">When </w:t>
      </w:r>
      <w:ins w:id="494" w:author="Johan du Toit" w:date="2016-05-12T11:38:00Z">
        <w:r w:rsidR="0051103A">
          <w:rPr>
            <w:rFonts w:ascii="Times New Roman" w:hAnsi="Times New Roman" w:cs="Times New Roman"/>
            <w:sz w:val="24"/>
            <w:szCs w:val="24"/>
          </w:rPr>
          <w:t xml:space="preserve">dung removal by one group </w:t>
        </w:r>
      </w:ins>
      <w:del w:id="495" w:author="Johan du Toit" w:date="2016-05-12T11:38:00Z">
        <w:r w:rsidR="00164F33" w:rsidRPr="00CC4893" w:rsidDel="0051103A">
          <w:rPr>
            <w:rFonts w:ascii="Times New Roman" w:hAnsi="Times New Roman" w:cs="Times New Roman"/>
            <w:sz w:val="24"/>
            <w:szCs w:val="24"/>
          </w:rPr>
          <w:delText>one guild</w:delText>
        </w:r>
        <w:r w:rsidR="003C3467" w:rsidRPr="00CC4893" w:rsidDel="0051103A">
          <w:rPr>
            <w:rFonts w:ascii="Times New Roman" w:hAnsi="Times New Roman" w:cs="Times New Roman"/>
            <w:sz w:val="24"/>
            <w:szCs w:val="24"/>
          </w:rPr>
          <w:delText xml:space="preserve"> </w:delText>
        </w:r>
      </w:del>
      <w:r w:rsidR="00164F33" w:rsidRPr="00CC4893">
        <w:rPr>
          <w:rFonts w:ascii="Times New Roman" w:hAnsi="Times New Roman" w:cs="Times New Roman"/>
          <w:sz w:val="24"/>
          <w:szCs w:val="24"/>
        </w:rPr>
        <w:t>wa</w:t>
      </w:r>
      <w:r w:rsidR="003C3467" w:rsidRPr="00CC4893">
        <w:rPr>
          <w:rFonts w:ascii="Times New Roman" w:hAnsi="Times New Roman" w:cs="Times New Roman"/>
          <w:sz w:val="24"/>
          <w:szCs w:val="24"/>
        </w:rPr>
        <w:t xml:space="preserve">s </w:t>
      </w:r>
      <w:ins w:id="496" w:author="Johan du Toit" w:date="2016-05-12T11:38:00Z">
        <w:r w:rsidR="0051103A">
          <w:rPr>
            <w:rFonts w:ascii="Times New Roman" w:hAnsi="Times New Roman" w:cs="Times New Roman"/>
            <w:sz w:val="24"/>
            <w:szCs w:val="24"/>
          </w:rPr>
          <w:t xml:space="preserve">blocked </w:t>
        </w:r>
      </w:ins>
      <w:del w:id="497" w:author="Johan du Toit" w:date="2016-05-12T11:38:00Z">
        <w:r w:rsidR="003C3467" w:rsidRPr="00CC4893" w:rsidDel="0051103A">
          <w:rPr>
            <w:rFonts w:ascii="Times New Roman" w:hAnsi="Times New Roman" w:cs="Times New Roman"/>
            <w:sz w:val="24"/>
            <w:szCs w:val="24"/>
          </w:rPr>
          <w:delText xml:space="preserve">removed </w:delText>
        </w:r>
      </w:del>
      <w:ins w:id="498" w:author="Johan du Toit" w:date="2016-05-12T11:38:00Z">
        <w:r w:rsidR="00761D45">
          <w:rPr>
            <w:rFonts w:ascii="Times New Roman" w:hAnsi="Times New Roman" w:cs="Times New Roman"/>
            <w:sz w:val="24"/>
            <w:szCs w:val="24"/>
          </w:rPr>
          <w:t xml:space="preserve">we </w:t>
        </w:r>
      </w:ins>
      <w:del w:id="499" w:author="Johan du Toit" w:date="2016-05-12T11:38:00Z">
        <w:r w:rsidR="003C3467" w:rsidRPr="00CC4893" w:rsidDel="0051103A">
          <w:rPr>
            <w:rFonts w:ascii="Times New Roman" w:hAnsi="Times New Roman" w:cs="Times New Roman"/>
            <w:sz w:val="24"/>
            <w:szCs w:val="24"/>
          </w:rPr>
          <w:delText>it</w:delText>
        </w:r>
      </w:del>
      <w:del w:id="500" w:author="Johan du Toit" w:date="2016-05-12T11:48:00Z">
        <w:r w:rsidR="003C3467" w:rsidRPr="00CC4893" w:rsidDel="00761D45">
          <w:rPr>
            <w:rFonts w:ascii="Times New Roman" w:hAnsi="Times New Roman" w:cs="Times New Roman"/>
            <w:sz w:val="24"/>
            <w:szCs w:val="24"/>
          </w:rPr>
          <w:delText xml:space="preserve"> </w:delText>
        </w:r>
        <w:r w:rsidR="00C60A03" w:rsidRPr="00CC4893" w:rsidDel="00761D45">
          <w:rPr>
            <w:rFonts w:ascii="Times New Roman" w:hAnsi="Times New Roman" w:cs="Times New Roman"/>
            <w:sz w:val="24"/>
            <w:szCs w:val="24"/>
          </w:rPr>
          <w:delText xml:space="preserve">was </w:delText>
        </w:r>
      </w:del>
      <w:r w:rsidR="00C60A03" w:rsidRPr="00CC4893">
        <w:rPr>
          <w:rFonts w:ascii="Times New Roman" w:hAnsi="Times New Roman" w:cs="Times New Roman"/>
          <w:sz w:val="24"/>
          <w:szCs w:val="24"/>
        </w:rPr>
        <w:t xml:space="preserve">expected </w:t>
      </w:r>
      <w:ins w:id="501" w:author="Johan du Toit" w:date="2016-05-12T11:58:00Z">
        <w:r w:rsidR="00C92B25">
          <w:rPr>
            <w:rFonts w:ascii="Times New Roman" w:hAnsi="Times New Roman" w:cs="Times New Roman"/>
            <w:sz w:val="24"/>
            <w:szCs w:val="24"/>
          </w:rPr>
          <w:t xml:space="preserve">that to relieve </w:t>
        </w:r>
      </w:ins>
      <w:del w:id="502" w:author="Johan du Toit" w:date="2016-05-12T11:54:00Z">
        <w:r w:rsidR="00C60A03" w:rsidRPr="00CC4893" w:rsidDel="007E29E0">
          <w:rPr>
            <w:rFonts w:ascii="Times New Roman" w:hAnsi="Times New Roman" w:cs="Times New Roman"/>
            <w:sz w:val="24"/>
            <w:szCs w:val="24"/>
          </w:rPr>
          <w:delText>to reli</w:delText>
        </w:r>
        <w:r w:rsidR="009F3394" w:rsidRPr="00CC4893" w:rsidDel="007E29E0">
          <w:rPr>
            <w:rFonts w:ascii="Times New Roman" w:hAnsi="Times New Roman" w:cs="Times New Roman"/>
            <w:sz w:val="24"/>
            <w:szCs w:val="24"/>
          </w:rPr>
          <w:delText>e</w:delText>
        </w:r>
        <w:r w:rsidR="00C60A03" w:rsidRPr="00CC4893" w:rsidDel="007E29E0">
          <w:rPr>
            <w:rFonts w:ascii="Times New Roman" w:hAnsi="Times New Roman" w:cs="Times New Roman"/>
            <w:sz w:val="24"/>
            <w:szCs w:val="24"/>
          </w:rPr>
          <w:delText>ve</w:delText>
        </w:r>
        <w:r w:rsidR="003C3467" w:rsidRPr="00CC4893" w:rsidDel="007E29E0">
          <w:rPr>
            <w:rFonts w:ascii="Times New Roman" w:hAnsi="Times New Roman" w:cs="Times New Roman"/>
            <w:sz w:val="24"/>
            <w:szCs w:val="24"/>
          </w:rPr>
          <w:delText xml:space="preserve"> </w:delText>
        </w:r>
      </w:del>
      <w:del w:id="503" w:author="Johan du Toit" w:date="2016-05-12T11:38:00Z">
        <w:r w:rsidR="003C3467" w:rsidRPr="00CC4893" w:rsidDel="0051103A">
          <w:rPr>
            <w:rFonts w:ascii="Times New Roman" w:hAnsi="Times New Roman" w:cs="Times New Roman"/>
            <w:sz w:val="24"/>
            <w:szCs w:val="24"/>
          </w:rPr>
          <w:delText xml:space="preserve">the </w:delText>
        </w:r>
      </w:del>
      <w:r w:rsidR="00987715" w:rsidRPr="00CC4893">
        <w:rPr>
          <w:rFonts w:ascii="Times New Roman" w:hAnsi="Times New Roman" w:cs="Times New Roman"/>
          <w:sz w:val="24"/>
          <w:szCs w:val="24"/>
        </w:rPr>
        <w:t xml:space="preserve">competitive pressure upon the </w:t>
      </w:r>
      <w:r w:rsidR="003C3467" w:rsidRPr="00CC4893">
        <w:rPr>
          <w:rFonts w:ascii="Times New Roman" w:hAnsi="Times New Roman" w:cs="Times New Roman"/>
          <w:sz w:val="24"/>
          <w:szCs w:val="24"/>
        </w:rPr>
        <w:t xml:space="preserve">other </w:t>
      </w:r>
      <w:r w:rsidR="00987715" w:rsidRPr="00CC4893">
        <w:rPr>
          <w:rFonts w:ascii="Times New Roman" w:hAnsi="Times New Roman" w:cs="Times New Roman"/>
          <w:sz w:val="24"/>
          <w:szCs w:val="24"/>
        </w:rPr>
        <w:t>g</w:t>
      </w:r>
      <w:ins w:id="504" w:author="Johan du Toit" w:date="2016-05-12T11:38:00Z">
        <w:r w:rsidR="0051103A">
          <w:rPr>
            <w:rFonts w:ascii="Times New Roman" w:hAnsi="Times New Roman" w:cs="Times New Roman"/>
            <w:sz w:val="24"/>
            <w:szCs w:val="24"/>
          </w:rPr>
          <w:t>roup, as has previously been found for slow- and fast-tunneling dung beetles</w:t>
        </w:r>
      </w:ins>
      <w:del w:id="505" w:author="Johan du Toit" w:date="2016-05-12T11:38:00Z">
        <w:r w:rsidR="00987715" w:rsidRPr="00CC4893" w:rsidDel="0051103A">
          <w:rPr>
            <w:rFonts w:ascii="Times New Roman" w:hAnsi="Times New Roman" w:cs="Times New Roman"/>
            <w:sz w:val="24"/>
            <w:szCs w:val="24"/>
          </w:rPr>
          <w:delText>uild</w:delText>
        </w:r>
      </w:del>
      <w:r w:rsidR="00987715" w:rsidRPr="00CC4893">
        <w:rPr>
          <w:rFonts w:ascii="Times New Roman" w:hAnsi="Times New Roman" w:cs="Times New Roman"/>
          <w:sz w:val="24"/>
          <w:szCs w:val="24"/>
        </w:rPr>
        <w:t xml:space="preserve"> </w:t>
      </w:r>
      <w:ins w:id="506" w:author="Johan du Toit" w:date="2016-05-12T11:41:00Z">
        <w:r w:rsidR="0051103A">
          <w:rPr>
            <w:rFonts w:ascii="Times New Roman" w:hAnsi="Times New Roman" w:cs="Times New Roman"/>
            <w:sz w:val="24"/>
            <w:szCs w:val="24"/>
          </w:rPr>
          <w:t xml:space="preserve">in cattle dung </w:t>
        </w:r>
      </w:ins>
      <w:r w:rsidR="0057613E" w:rsidRPr="00CC4893">
        <w:rPr>
          <w:rFonts w:ascii="Times New Roman" w:hAnsi="Times New Roman" w:cs="Times New Roman"/>
          <w:sz w:val="24"/>
          <w:szCs w:val="24"/>
        </w:rPr>
        <w:t>(Giller and Doube 1989</w:t>
      </w:r>
      <w:r w:rsidR="00164F33" w:rsidRPr="00CC4893">
        <w:rPr>
          <w:rFonts w:ascii="Times New Roman" w:hAnsi="Times New Roman" w:cs="Times New Roman"/>
          <w:sz w:val="24"/>
          <w:szCs w:val="24"/>
        </w:rPr>
        <w:t>)</w:t>
      </w:r>
      <w:r w:rsidR="003C3467" w:rsidRPr="00CC4893">
        <w:rPr>
          <w:rFonts w:ascii="Times New Roman" w:hAnsi="Times New Roman" w:cs="Times New Roman"/>
          <w:sz w:val="24"/>
          <w:szCs w:val="24"/>
        </w:rPr>
        <w:t>.</w:t>
      </w:r>
      <w:ins w:id="507" w:author="Johan du Toit" w:date="2016-05-12T11:42:00Z">
        <w:r w:rsidR="0051103A">
          <w:rPr>
            <w:rFonts w:ascii="Times New Roman" w:hAnsi="Times New Roman" w:cs="Times New Roman"/>
            <w:sz w:val="24"/>
            <w:szCs w:val="24"/>
          </w:rPr>
          <w:t xml:space="preserve">  I</w:t>
        </w:r>
      </w:ins>
      <w:del w:id="508" w:author="Johan du Toit" w:date="2016-05-12T11:42:00Z">
        <w:r w:rsidR="00164F33" w:rsidRPr="00CC4893" w:rsidDel="0051103A">
          <w:rPr>
            <w:rFonts w:ascii="Times New Roman" w:hAnsi="Times New Roman" w:cs="Times New Roman"/>
            <w:sz w:val="24"/>
            <w:szCs w:val="24"/>
          </w:rPr>
          <w:delText xml:space="preserve"> </w:delText>
        </w:r>
        <w:r w:rsidR="003C3467" w:rsidRPr="00CC4893" w:rsidDel="0051103A">
          <w:rPr>
            <w:rFonts w:ascii="Times New Roman" w:hAnsi="Times New Roman" w:cs="Times New Roman"/>
            <w:sz w:val="24"/>
            <w:szCs w:val="24"/>
          </w:rPr>
          <w:delText>Therefore, i</w:delText>
        </w:r>
      </w:del>
      <w:r w:rsidR="003C3467" w:rsidRPr="00CC4893">
        <w:rPr>
          <w:rFonts w:ascii="Times New Roman" w:hAnsi="Times New Roman" w:cs="Times New Roman"/>
          <w:sz w:val="24"/>
          <w:szCs w:val="24"/>
        </w:rPr>
        <w:t xml:space="preserve">n both fence and plate treatments we </w:t>
      </w:r>
      <w:del w:id="509" w:author="Johan du Toit" w:date="2016-05-12T11:43:00Z">
        <w:r w:rsidR="003C3467" w:rsidRPr="00CC4893" w:rsidDel="0051103A">
          <w:rPr>
            <w:rFonts w:ascii="Times New Roman" w:hAnsi="Times New Roman" w:cs="Times New Roman"/>
            <w:sz w:val="24"/>
            <w:szCs w:val="24"/>
          </w:rPr>
          <w:delText xml:space="preserve">would </w:delText>
        </w:r>
      </w:del>
      <w:r w:rsidR="003C3467" w:rsidRPr="00CC4893">
        <w:rPr>
          <w:rFonts w:ascii="Times New Roman" w:hAnsi="Times New Roman" w:cs="Times New Roman"/>
          <w:sz w:val="24"/>
          <w:szCs w:val="24"/>
        </w:rPr>
        <w:t>expect</w:t>
      </w:r>
      <w:ins w:id="510" w:author="Johan du Toit" w:date="2016-05-12T11:43:00Z">
        <w:r w:rsidR="0051103A">
          <w:rPr>
            <w:rFonts w:ascii="Times New Roman" w:hAnsi="Times New Roman" w:cs="Times New Roman"/>
            <w:sz w:val="24"/>
            <w:szCs w:val="24"/>
          </w:rPr>
          <w:t>ed</w:t>
        </w:r>
      </w:ins>
      <w:r w:rsidR="003C3467" w:rsidRPr="00CC4893">
        <w:rPr>
          <w:rFonts w:ascii="Times New Roman" w:hAnsi="Times New Roman" w:cs="Times New Roman"/>
          <w:sz w:val="24"/>
          <w:szCs w:val="24"/>
        </w:rPr>
        <w:t xml:space="preserve"> the volume of dung </w:t>
      </w:r>
      <w:ins w:id="511" w:author="Johan du Toit" w:date="2016-05-12T11:43:00Z">
        <w:r w:rsidR="0051103A">
          <w:rPr>
            <w:rFonts w:ascii="Times New Roman" w:hAnsi="Times New Roman" w:cs="Times New Roman"/>
            <w:sz w:val="24"/>
            <w:szCs w:val="24"/>
          </w:rPr>
          <w:t xml:space="preserve">removed </w:t>
        </w:r>
      </w:ins>
      <w:r w:rsidR="003C3467" w:rsidRPr="00CC4893">
        <w:rPr>
          <w:rFonts w:ascii="Times New Roman" w:hAnsi="Times New Roman" w:cs="Times New Roman"/>
          <w:sz w:val="24"/>
          <w:szCs w:val="24"/>
        </w:rPr>
        <w:t xml:space="preserve">to be </w:t>
      </w:r>
      <w:ins w:id="512" w:author="Johan du Toit" w:date="2016-05-12T11:43:00Z">
        <w:r w:rsidR="0051103A">
          <w:rPr>
            <w:rFonts w:ascii="Times New Roman" w:hAnsi="Times New Roman" w:cs="Times New Roman"/>
            <w:sz w:val="24"/>
            <w:szCs w:val="24"/>
          </w:rPr>
          <w:t xml:space="preserve">similar </w:t>
        </w:r>
      </w:ins>
      <w:del w:id="513" w:author="Johan du Toit" w:date="2016-05-12T11:43:00Z">
        <w:r w:rsidR="003C3467" w:rsidRPr="00CC4893" w:rsidDel="0051103A">
          <w:rPr>
            <w:rFonts w:ascii="Times New Roman" w:hAnsi="Times New Roman" w:cs="Times New Roman"/>
            <w:sz w:val="24"/>
            <w:szCs w:val="24"/>
          </w:rPr>
          <w:delText xml:space="preserve">closer </w:delText>
        </w:r>
      </w:del>
      <w:r w:rsidR="003C3467" w:rsidRPr="00CC4893">
        <w:rPr>
          <w:rFonts w:ascii="Times New Roman" w:hAnsi="Times New Roman" w:cs="Times New Roman"/>
          <w:sz w:val="24"/>
          <w:szCs w:val="24"/>
        </w:rPr>
        <w:t>to that removed in the control</w:t>
      </w:r>
      <w:ins w:id="514" w:author="Johan du Toit" w:date="2016-05-12T11:44:00Z">
        <w:r w:rsidR="00761D45">
          <w:rPr>
            <w:rFonts w:ascii="Times New Roman" w:hAnsi="Times New Roman" w:cs="Times New Roman"/>
            <w:sz w:val="24"/>
            <w:szCs w:val="24"/>
          </w:rPr>
          <w:t>, but we found both to be about half the amount removed in the control (Fig. 2)</w:t>
        </w:r>
      </w:ins>
      <w:del w:id="515" w:author="Johan du Toit" w:date="2016-05-12T11:44:00Z">
        <w:r w:rsidR="003C3467" w:rsidRPr="00CC4893" w:rsidDel="00761D45">
          <w:rPr>
            <w:rFonts w:ascii="Times New Roman" w:hAnsi="Times New Roman" w:cs="Times New Roman"/>
            <w:sz w:val="24"/>
            <w:szCs w:val="24"/>
          </w:rPr>
          <w:delText xml:space="preserve"> </w:delText>
        </w:r>
      </w:del>
      <w:del w:id="516" w:author="Johan du Toit" w:date="2016-05-12T11:43:00Z">
        <w:r w:rsidR="003C3467" w:rsidRPr="00CC4893" w:rsidDel="00761D45">
          <w:rPr>
            <w:rFonts w:ascii="Times New Roman" w:hAnsi="Times New Roman" w:cs="Times New Roman"/>
            <w:sz w:val="24"/>
            <w:szCs w:val="24"/>
          </w:rPr>
          <w:delText>treatment</w:delText>
        </w:r>
        <w:r w:rsidR="00277053" w:rsidRPr="00CC4893" w:rsidDel="00761D45">
          <w:rPr>
            <w:rFonts w:ascii="Times New Roman" w:hAnsi="Times New Roman" w:cs="Times New Roman"/>
            <w:sz w:val="24"/>
            <w:szCs w:val="24"/>
          </w:rPr>
          <w:delText>,</w:delText>
        </w:r>
        <w:r w:rsidR="00C41527" w:rsidRPr="00CC4893" w:rsidDel="00761D45">
          <w:rPr>
            <w:rFonts w:ascii="Times New Roman" w:hAnsi="Times New Roman" w:cs="Times New Roman"/>
            <w:sz w:val="24"/>
            <w:szCs w:val="24"/>
          </w:rPr>
          <w:delText xml:space="preserve"> F</w:delText>
        </w:r>
        <w:r w:rsidR="00277053" w:rsidRPr="00CC4893" w:rsidDel="00761D45">
          <w:rPr>
            <w:rFonts w:ascii="Times New Roman" w:hAnsi="Times New Roman" w:cs="Times New Roman"/>
            <w:sz w:val="24"/>
            <w:szCs w:val="24"/>
          </w:rPr>
          <w:delText>igure 3</w:delText>
        </w:r>
      </w:del>
      <w:r w:rsidR="003C3467" w:rsidRPr="00CC4893">
        <w:rPr>
          <w:rFonts w:ascii="Times New Roman" w:hAnsi="Times New Roman" w:cs="Times New Roman"/>
          <w:sz w:val="24"/>
          <w:szCs w:val="24"/>
        </w:rPr>
        <w:t>.</w:t>
      </w:r>
      <w:ins w:id="517" w:author="Johan du Toit" w:date="2016-05-12T15:11:00Z">
        <w:r w:rsidR="00F60441">
          <w:rPr>
            <w:rFonts w:ascii="Times New Roman" w:hAnsi="Times New Roman" w:cs="Times New Roman"/>
            <w:sz w:val="24"/>
            <w:szCs w:val="24"/>
          </w:rPr>
          <w:t xml:space="preserve">  If</w:t>
        </w:r>
      </w:ins>
      <w:ins w:id="518" w:author="Johan du Toit" w:date="2016-05-12T16:29:00Z">
        <w:r w:rsidR="00F60441">
          <w:rPr>
            <w:rFonts w:ascii="Times New Roman" w:hAnsi="Times New Roman" w:cs="Times New Roman"/>
            <w:sz w:val="24"/>
            <w:szCs w:val="24"/>
          </w:rPr>
          <w:t xml:space="preserve"> </w:t>
        </w:r>
      </w:ins>
      <w:del w:id="519" w:author="Johan du Toit" w:date="2016-05-12T15:11:00Z">
        <w:r w:rsidR="003C3467" w:rsidRPr="00CC4893" w:rsidDel="005C7FCB">
          <w:rPr>
            <w:rFonts w:ascii="Times New Roman" w:hAnsi="Times New Roman" w:cs="Times New Roman"/>
            <w:sz w:val="24"/>
            <w:szCs w:val="24"/>
          </w:rPr>
          <w:delText xml:space="preserve"> </w:delText>
        </w:r>
        <w:r w:rsidR="0040550C" w:rsidRPr="00CC4893" w:rsidDel="005C7FCB">
          <w:rPr>
            <w:rFonts w:ascii="Times New Roman" w:hAnsi="Times New Roman" w:cs="Times New Roman"/>
            <w:sz w:val="24"/>
            <w:szCs w:val="24"/>
          </w:rPr>
          <w:delText>I</w:delText>
        </w:r>
      </w:del>
      <w:ins w:id="520" w:author="Johan du Toit" w:date="2016-05-12T11:51:00Z">
        <w:r w:rsidR="00761D45">
          <w:rPr>
            <w:rFonts w:ascii="Times New Roman" w:hAnsi="Times New Roman" w:cs="Times New Roman"/>
            <w:sz w:val="24"/>
            <w:szCs w:val="24"/>
          </w:rPr>
          <w:t xml:space="preserve">competition </w:t>
        </w:r>
        <w:r w:rsidR="00F60441">
          <w:rPr>
            <w:rFonts w:ascii="Times New Roman" w:hAnsi="Times New Roman" w:cs="Times New Roman"/>
            <w:sz w:val="24"/>
            <w:szCs w:val="24"/>
          </w:rPr>
          <w:t xml:space="preserve">had been </w:t>
        </w:r>
        <w:r w:rsidR="00761D45">
          <w:rPr>
            <w:rFonts w:ascii="Times New Roman" w:hAnsi="Times New Roman" w:cs="Times New Roman"/>
            <w:sz w:val="24"/>
            <w:szCs w:val="24"/>
          </w:rPr>
          <w:t>in effect</w:t>
        </w:r>
      </w:ins>
      <w:del w:id="521" w:author="Johan du Toit" w:date="2016-05-12T11:51:00Z">
        <w:r w:rsidR="0040550C" w:rsidRPr="00CC4893" w:rsidDel="00761D45">
          <w:rPr>
            <w:rFonts w:ascii="Times New Roman" w:hAnsi="Times New Roman" w:cs="Times New Roman"/>
            <w:sz w:val="24"/>
            <w:szCs w:val="24"/>
          </w:rPr>
          <w:delText>n the</w:delText>
        </w:r>
        <w:r w:rsidR="00CB7A24" w:rsidRPr="00CC4893" w:rsidDel="00761D45">
          <w:rPr>
            <w:rFonts w:ascii="Times New Roman" w:hAnsi="Times New Roman" w:cs="Times New Roman"/>
            <w:sz w:val="24"/>
            <w:szCs w:val="24"/>
          </w:rPr>
          <w:delText>ory</w:delText>
        </w:r>
      </w:del>
      <w:ins w:id="522" w:author="Johan du Toit" w:date="2016-05-12T11:52:00Z">
        <w:r w:rsidR="00761D45">
          <w:rPr>
            <w:rFonts w:ascii="Times New Roman" w:hAnsi="Times New Roman" w:cs="Times New Roman"/>
            <w:sz w:val="24"/>
            <w:szCs w:val="24"/>
          </w:rPr>
          <w:t xml:space="preserve"> then </w:t>
        </w:r>
      </w:ins>
      <w:del w:id="523" w:author="Johan du Toit" w:date="2016-05-12T11:52:00Z">
        <w:r w:rsidR="00CB7A24" w:rsidRPr="00CC4893" w:rsidDel="00761D45">
          <w:rPr>
            <w:rFonts w:ascii="Times New Roman" w:hAnsi="Times New Roman" w:cs="Times New Roman"/>
            <w:sz w:val="24"/>
            <w:szCs w:val="24"/>
          </w:rPr>
          <w:delText xml:space="preserve">, </w:delText>
        </w:r>
      </w:del>
      <w:r w:rsidR="00277053" w:rsidRPr="00CC4893">
        <w:rPr>
          <w:rFonts w:ascii="Times New Roman" w:hAnsi="Times New Roman" w:cs="Times New Roman"/>
          <w:sz w:val="24"/>
          <w:szCs w:val="24"/>
        </w:rPr>
        <w:t xml:space="preserve">dung </w:t>
      </w:r>
      <w:r w:rsidR="00164F33" w:rsidRPr="00CC4893">
        <w:rPr>
          <w:rFonts w:ascii="Times New Roman" w:hAnsi="Times New Roman" w:cs="Times New Roman"/>
          <w:sz w:val="24"/>
          <w:szCs w:val="24"/>
        </w:rPr>
        <w:t>remov</w:t>
      </w:r>
      <w:ins w:id="524" w:author="Johan du Toit" w:date="2016-05-12T11:50:00Z">
        <w:r w:rsidR="00761D45">
          <w:rPr>
            <w:rFonts w:ascii="Times New Roman" w:hAnsi="Times New Roman" w:cs="Times New Roman"/>
            <w:sz w:val="24"/>
            <w:szCs w:val="24"/>
          </w:rPr>
          <w:t>ed</w:t>
        </w:r>
      </w:ins>
      <w:del w:id="525" w:author="Johan du Toit" w:date="2016-05-12T11:50:00Z">
        <w:r w:rsidR="00164F33" w:rsidRPr="00CC4893" w:rsidDel="00761D45">
          <w:rPr>
            <w:rFonts w:ascii="Times New Roman" w:hAnsi="Times New Roman" w:cs="Times New Roman"/>
            <w:sz w:val="24"/>
            <w:szCs w:val="24"/>
          </w:rPr>
          <w:delText>al</w:delText>
        </w:r>
      </w:del>
      <w:r w:rsidR="00164F33" w:rsidRPr="00CC4893">
        <w:rPr>
          <w:rFonts w:ascii="Times New Roman" w:hAnsi="Times New Roman" w:cs="Times New Roman"/>
          <w:sz w:val="24"/>
          <w:szCs w:val="24"/>
        </w:rPr>
        <w:t xml:space="preserve"> by </w:t>
      </w:r>
      <w:r w:rsidR="00164F33" w:rsidRPr="00CC4893">
        <w:rPr>
          <w:rFonts w:ascii="Times New Roman" w:hAnsi="Times New Roman" w:cs="Times New Roman"/>
          <w:sz w:val="24"/>
          <w:szCs w:val="24"/>
        </w:rPr>
        <w:lastRenderedPageBreak/>
        <w:t>one g</w:t>
      </w:r>
      <w:ins w:id="526" w:author="Johan du Toit" w:date="2016-05-12T11:49:00Z">
        <w:r w:rsidR="00761D45">
          <w:rPr>
            <w:rFonts w:ascii="Times New Roman" w:hAnsi="Times New Roman" w:cs="Times New Roman"/>
            <w:sz w:val="24"/>
            <w:szCs w:val="24"/>
          </w:rPr>
          <w:t xml:space="preserve">roup </w:t>
        </w:r>
      </w:ins>
      <w:del w:id="527" w:author="Johan du Toit" w:date="2016-05-12T11:49:00Z">
        <w:r w:rsidR="00164F33" w:rsidRPr="00CC4893" w:rsidDel="00761D45">
          <w:rPr>
            <w:rFonts w:ascii="Times New Roman" w:hAnsi="Times New Roman" w:cs="Times New Roman"/>
            <w:sz w:val="24"/>
            <w:szCs w:val="24"/>
          </w:rPr>
          <w:delText xml:space="preserve">uild </w:delText>
        </w:r>
      </w:del>
      <w:r w:rsidR="00164F33" w:rsidRPr="00CC4893">
        <w:rPr>
          <w:rFonts w:ascii="Times New Roman" w:hAnsi="Times New Roman" w:cs="Times New Roman"/>
          <w:sz w:val="24"/>
          <w:szCs w:val="24"/>
        </w:rPr>
        <w:t xml:space="preserve">might not </w:t>
      </w:r>
      <w:ins w:id="528" w:author="Johan du Toit" w:date="2016-05-12T16:29:00Z">
        <w:r w:rsidR="00F60441">
          <w:rPr>
            <w:rFonts w:ascii="Times New Roman" w:hAnsi="Times New Roman" w:cs="Times New Roman"/>
            <w:sz w:val="24"/>
            <w:szCs w:val="24"/>
          </w:rPr>
          <w:t xml:space="preserve">have </w:t>
        </w:r>
      </w:ins>
      <w:r w:rsidR="00164F33" w:rsidRPr="00CC4893">
        <w:rPr>
          <w:rFonts w:ascii="Times New Roman" w:hAnsi="Times New Roman" w:cs="Times New Roman"/>
          <w:sz w:val="24"/>
          <w:szCs w:val="24"/>
        </w:rPr>
        <w:t>fully compensate</w:t>
      </w:r>
      <w:ins w:id="529" w:author="Johan du Toit" w:date="2016-05-12T16:29:00Z">
        <w:r w:rsidR="00F60441">
          <w:rPr>
            <w:rFonts w:ascii="Times New Roman" w:hAnsi="Times New Roman" w:cs="Times New Roman"/>
            <w:sz w:val="24"/>
            <w:szCs w:val="24"/>
          </w:rPr>
          <w:t>d</w:t>
        </w:r>
      </w:ins>
      <w:r w:rsidR="00164F33" w:rsidRPr="00CC4893">
        <w:rPr>
          <w:rFonts w:ascii="Times New Roman" w:hAnsi="Times New Roman" w:cs="Times New Roman"/>
          <w:sz w:val="24"/>
          <w:szCs w:val="24"/>
        </w:rPr>
        <w:t xml:space="preserve"> for th</w:t>
      </w:r>
      <w:ins w:id="530" w:author="Johan du Toit" w:date="2016-05-12T11:50:00Z">
        <w:r w:rsidR="00761D45">
          <w:rPr>
            <w:rFonts w:ascii="Times New Roman" w:hAnsi="Times New Roman" w:cs="Times New Roman"/>
            <w:sz w:val="24"/>
            <w:szCs w:val="24"/>
          </w:rPr>
          <w:t xml:space="preserve">at </w:t>
        </w:r>
      </w:ins>
      <w:del w:id="531" w:author="Johan du Toit" w:date="2016-05-12T11:50:00Z">
        <w:r w:rsidR="00164F33" w:rsidRPr="00CC4893" w:rsidDel="00761D45">
          <w:rPr>
            <w:rFonts w:ascii="Times New Roman" w:hAnsi="Times New Roman" w:cs="Times New Roman"/>
            <w:sz w:val="24"/>
            <w:szCs w:val="24"/>
          </w:rPr>
          <w:delText xml:space="preserve">e </w:delText>
        </w:r>
      </w:del>
      <w:r w:rsidR="00164F33" w:rsidRPr="00CC4893">
        <w:rPr>
          <w:rFonts w:ascii="Times New Roman" w:hAnsi="Times New Roman" w:cs="Times New Roman"/>
          <w:sz w:val="24"/>
          <w:szCs w:val="24"/>
        </w:rPr>
        <w:t>los</w:t>
      </w:r>
      <w:ins w:id="532" w:author="Johan du Toit" w:date="2016-05-12T11:50:00Z">
        <w:r w:rsidR="00761D45">
          <w:rPr>
            <w:rFonts w:ascii="Times New Roman" w:hAnsi="Times New Roman" w:cs="Times New Roman"/>
            <w:sz w:val="24"/>
            <w:szCs w:val="24"/>
          </w:rPr>
          <w:t xml:space="preserve">t to </w:t>
        </w:r>
      </w:ins>
      <w:del w:id="533" w:author="Johan du Toit" w:date="2016-05-12T11:50:00Z">
        <w:r w:rsidR="00164F33" w:rsidRPr="00CC4893" w:rsidDel="00761D45">
          <w:rPr>
            <w:rFonts w:ascii="Times New Roman" w:hAnsi="Times New Roman" w:cs="Times New Roman"/>
            <w:sz w:val="24"/>
            <w:szCs w:val="24"/>
          </w:rPr>
          <w:delText xml:space="preserve">s of </w:delText>
        </w:r>
      </w:del>
      <w:r w:rsidR="00164F33" w:rsidRPr="00CC4893">
        <w:rPr>
          <w:rFonts w:ascii="Times New Roman" w:hAnsi="Times New Roman" w:cs="Times New Roman"/>
          <w:sz w:val="24"/>
          <w:szCs w:val="24"/>
        </w:rPr>
        <w:t>the other</w:t>
      </w:r>
      <w:del w:id="534" w:author="Johan du Toit" w:date="2016-05-12T11:50:00Z">
        <w:r w:rsidR="00164F33" w:rsidRPr="00CC4893" w:rsidDel="00761D45">
          <w:rPr>
            <w:rFonts w:ascii="Times New Roman" w:hAnsi="Times New Roman" w:cs="Times New Roman"/>
            <w:sz w:val="24"/>
            <w:szCs w:val="24"/>
          </w:rPr>
          <w:delText xml:space="preserve"> guild</w:delText>
        </w:r>
      </w:del>
      <w:r w:rsidR="009F3394" w:rsidRPr="00CC4893">
        <w:rPr>
          <w:rFonts w:ascii="Times New Roman" w:hAnsi="Times New Roman" w:cs="Times New Roman"/>
          <w:sz w:val="24"/>
          <w:szCs w:val="24"/>
        </w:rPr>
        <w:t>,</w:t>
      </w:r>
      <w:r w:rsidR="00164F33" w:rsidRPr="00CC4893">
        <w:rPr>
          <w:rFonts w:ascii="Times New Roman" w:hAnsi="Times New Roman" w:cs="Times New Roman"/>
          <w:sz w:val="24"/>
          <w:szCs w:val="24"/>
        </w:rPr>
        <w:t xml:space="preserve"> but </w:t>
      </w:r>
      <w:ins w:id="535" w:author="Johan du Toit" w:date="2016-05-12T16:29:00Z">
        <w:r w:rsidR="00F60441">
          <w:rPr>
            <w:rFonts w:ascii="Times New Roman" w:hAnsi="Times New Roman" w:cs="Times New Roman"/>
            <w:sz w:val="24"/>
            <w:szCs w:val="24"/>
          </w:rPr>
          <w:t xml:space="preserve">it </w:t>
        </w:r>
      </w:ins>
      <w:ins w:id="536" w:author="Johan du Toit" w:date="2016-05-12T15:11:00Z">
        <w:r w:rsidR="005C7FCB">
          <w:rPr>
            <w:rFonts w:ascii="Times New Roman" w:hAnsi="Times New Roman" w:cs="Times New Roman"/>
            <w:sz w:val="24"/>
            <w:szCs w:val="24"/>
          </w:rPr>
          <w:t xml:space="preserve">should </w:t>
        </w:r>
      </w:ins>
      <w:r w:rsidR="00164F33" w:rsidRPr="00CC4893">
        <w:rPr>
          <w:rFonts w:ascii="Times New Roman" w:hAnsi="Times New Roman" w:cs="Times New Roman"/>
          <w:sz w:val="24"/>
          <w:szCs w:val="24"/>
        </w:rPr>
        <w:t xml:space="preserve">still </w:t>
      </w:r>
      <w:ins w:id="537" w:author="Johan du Toit" w:date="2016-05-12T16:29:00Z">
        <w:r w:rsidR="00F60441">
          <w:rPr>
            <w:rFonts w:ascii="Times New Roman" w:hAnsi="Times New Roman" w:cs="Times New Roman"/>
            <w:sz w:val="24"/>
            <w:szCs w:val="24"/>
          </w:rPr>
          <w:t xml:space="preserve">have </w:t>
        </w:r>
      </w:ins>
      <w:r w:rsidR="00164F33" w:rsidRPr="00CC4893">
        <w:rPr>
          <w:rFonts w:ascii="Times New Roman" w:hAnsi="Times New Roman" w:cs="Times New Roman"/>
          <w:sz w:val="24"/>
          <w:szCs w:val="24"/>
        </w:rPr>
        <w:t>respond</w:t>
      </w:r>
      <w:ins w:id="538" w:author="Johan du Toit" w:date="2016-05-12T16:29:00Z">
        <w:r w:rsidR="00F60441">
          <w:rPr>
            <w:rFonts w:ascii="Times New Roman" w:hAnsi="Times New Roman" w:cs="Times New Roman"/>
            <w:sz w:val="24"/>
            <w:szCs w:val="24"/>
          </w:rPr>
          <w:t>ed</w:t>
        </w:r>
      </w:ins>
      <w:r w:rsidR="00164F33" w:rsidRPr="00CC4893">
        <w:rPr>
          <w:rFonts w:ascii="Times New Roman" w:hAnsi="Times New Roman" w:cs="Times New Roman"/>
          <w:sz w:val="24"/>
          <w:szCs w:val="24"/>
        </w:rPr>
        <w:t xml:space="preserve"> t</w:t>
      </w:r>
      <w:r w:rsidR="00C41527" w:rsidRPr="00CC4893">
        <w:rPr>
          <w:rFonts w:ascii="Times New Roman" w:hAnsi="Times New Roman" w:cs="Times New Roman"/>
          <w:sz w:val="24"/>
          <w:szCs w:val="24"/>
        </w:rPr>
        <w:t xml:space="preserve">o the </w:t>
      </w:r>
      <w:ins w:id="539" w:author="Johan du Toit" w:date="2016-05-12T11:51:00Z">
        <w:r w:rsidR="00761D45">
          <w:rPr>
            <w:rFonts w:ascii="Times New Roman" w:hAnsi="Times New Roman" w:cs="Times New Roman"/>
            <w:sz w:val="24"/>
            <w:szCs w:val="24"/>
          </w:rPr>
          <w:t xml:space="preserve">blockage of the </w:t>
        </w:r>
      </w:ins>
      <w:del w:id="540" w:author="Johan du Toit" w:date="2016-05-12T11:51:00Z">
        <w:r w:rsidR="00C41527" w:rsidRPr="00CC4893" w:rsidDel="00761D45">
          <w:rPr>
            <w:rFonts w:ascii="Times New Roman" w:hAnsi="Times New Roman" w:cs="Times New Roman"/>
            <w:sz w:val="24"/>
            <w:szCs w:val="24"/>
          </w:rPr>
          <w:delText xml:space="preserve">removal of </w:delText>
        </w:r>
      </w:del>
      <w:r w:rsidR="00C41527" w:rsidRPr="00CC4893">
        <w:rPr>
          <w:rFonts w:ascii="Times New Roman" w:hAnsi="Times New Roman" w:cs="Times New Roman"/>
          <w:sz w:val="24"/>
          <w:szCs w:val="24"/>
        </w:rPr>
        <w:t>competit</w:t>
      </w:r>
      <w:ins w:id="541" w:author="Johan du Toit" w:date="2016-05-12T11:51:00Z">
        <w:r w:rsidR="00761D45">
          <w:rPr>
            <w:rFonts w:ascii="Times New Roman" w:hAnsi="Times New Roman" w:cs="Times New Roman"/>
            <w:sz w:val="24"/>
            <w:szCs w:val="24"/>
          </w:rPr>
          <w:t>or</w:t>
        </w:r>
      </w:ins>
      <w:del w:id="542" w:author="Johan du Toit" w:date="2016-05-12T11:51:00Z">
        <w:r w:rsidR="00C41527" w:rsidRPr="00CC4893" w:rsidDel="00761D45">
          <w:rPr>
            <w:rFonts w:ascii="Times New Roman" w:hAnsi="Times New Roman" w:cs="Times New Roman"/>
            <w:sz w:val="24"/>
            <w:szCs w:val="24"/>
          </w:rPr>
          <w:delText>ion</w:delText>
        </w:r>
      </w:del>
      <w:del w:id="543" w:author="Johan du Toit" w:date="2016-05-12T11:53:00Z">
        <w:r w:rsidR="00C41527" w:rsidRPr="00CC4893" w:rsidDel="00761D45">
          <w:rPr>
            <w:rFonts w:ascii="Times New Roman" w:hAnsi="Times New Roman" w:cs="Times New Roman"/>
            <w:sz w:val="24"/>
            <w:szCs w:val="24"/>
          </w:rPr>
          <w:delText>,</w:delText>
        </w:r>
      </w:del>
      <w:r w:rsidR="00C41527" w:rsidRPr="00CC4893">
        <w:rPr>
          <w:rFonts w:ascii="Times New Roman" w:hAnsi="Times New Roman" w:cs="Times New Roman"/>
          <w:sz w:val="24"/>
          <w:szCs w:val="24"/>
        </w:rPr>
        <w:t xml:space="preserve"> </w:t>
      </w:r>
      <w:ins w:id="544" w:author="Johan du Toit" w:date="2016-05-12T11:53:00Z">
        <w:r w:rsidR="00761D45">
          <w:rPr>
            <w:rFonts w:ascii="Times New Roman" w:hAnsi="Times New Roman" w:cs="Times New Roman"/>
            <w:sz w:val="24"/>
            <w:szCs w:val="24"/>
          </w:rPr>
          <w:t xml:space="preserve">so that </w:t>
        </w:r>
      </w:ins>
      <w:del w:id="545" w:author="Johan du Toit" w:date="2016-05-12T11:52:00Z">
        <w:r w:rsidR="00C41527" w:rsidRPr="00CC4893" w:rsidDel="00761D45">
          <w:rPr>
            <w:rFonts w:ascii="Times New Roman" w:hAnsi="Times New Roman" w:cs="Times New Roman"/>
            <w:sz w:val="24"/>
            <w:szCs w:val="24"/>
          </w:rPr>
          <w:delText>or</w:delText>
        </w:r>
        <w:r w:rsidR="00164F33" w:rsidRPr="00CC4893" w:rsidDel="00761D45">
          <w:rPr>
            <w:rFonts w:ascii="Times New Roman" w:hAnsi="Times New Roman" w:cs="Times New Roman"/>
            <w:sz w:val="24"/>
            <w:szCs w:val="24"/>
          </w:rPr>
          <w:delText xml:space="preserve"> </w:delText>
        </w:r>
        <w:r w:rsidR="00987715" w:rsidRPr="00CC4893" w:rsidDel="00761D45">
          <w:rPr>
            <w:rFonts w:ascii="Times New Roman" w:hAnsi="Times New Roman" w:cs="Times New Roman"/>
            <w:sz w:val="24"/>
            <w:szCs w:val="24"/>
          </w:rPr>
          <w:delText>guilds may actually benefit eac</w:delText>
        </w:r>
        <w:r w:rsidR="0057613E" w:rsidRPr="00CC4893" w:rsidDel="00761D45">
          <w:rPr>
            <w:rFonts w:ascii="Times New Roman" w:hAnsi="Times New Roman" w:cs="Times New Roman"/>
            <w:sz w:val="24"/>
            <w:szCs w:val="24"/>
          </w:rPr>
          <w:delText>h other through facilitation (Hanksi and Cambefort 1991</w:delText>
        </w:r>
        <w:r w:rsidR="00987715" w:rsidRPr="00CC4893" w:rsidDel="00761D45">
          <w:rPr>
            <w:rFonts w:ascii="Times New Roman" w:hAnsi="Times New Roman" w:cs="Times New Roman"/>
            <w:sz w:val="24"/>
            <w:szCs w:val="24"/>
          </w:rPr>
          <w:delText xml:space="preserve">). </w:delText>
        </w:r>
        <w:r w:rsidR="003C3467" w:rsidRPr="00CC4893" w:rsidDel="00761D45">
          <w:rPr>
            <w:rFonts w:ascii="Times New Roman" w:hAnsi="Times New Roman" w:cs="Times New Roman"/>
            <w:sz w:val="24"/>
            <w:szCs w:val="24"/>
          </w:rPr>
          <w:delText>If there was</w:delText>
        </w:r>
        <w:r w:rsidR="00987715" w:rsidRPr="00CC4893" w:rsidDel="00761D45">
          <w:rPr>
            <w:rFonts w:ascii="Times New Roman" w:hAnsi="Times New Roman" w:cs="Times New Roman"/>
            <w:sz w:val="24"/>
            <w:szCs w:val="24"/>
          </w:rPr>
          <w:delText xml:space="preserve"> competition</w:delText>
        </w:r>
        <w:r w:rsidR="009F3394" w:rsidRPr="00CC4893" w:rsidDel="00761D45">
          <w:rPr>
            <w:rFonts w:ascii="Times New Roman" w:hAnsi="Times New Roman" w:cs="Times New Roman"/>
            <w:sz w:val="24"/>
            <w:szCs w:val="24"/>
          </w:rPr>
          <w:delText>,</w:delText>
        </w:r>
        <w:r w:rsidR="00987715" w:rsidRPr="00CC4893" w:rsidDel="00761D45">
          <w:rPr>
            <w:rFonts w:ascii="Times New Roman" w:hAnsi="Times New Roman" w:cs="Times New Roman"/>
            <w:sz w:val="24"/>
            <w:szCs w:val="24"/>
          </w:rPr>
          <w:delText xml:space="preserve"> </w:delText>
        </w:r>
      </w:del>
      <w:r w:rsidR="00987715" w:rsidRPr="00CC4893">
        <w:rPr>
          <w:rFonts w:ascii="Times New Roman" w:hAnsi="Times New Roman" w:cs="Times New Roman"/>
          <w:sz w:val="24"/>
          <w:szCs w:val="24"/>
        </w:rPr>
        <w:t>the combined volume of dung lost from the plate and fence treatments</w:t>
      </w:r>
      <w:r w:rsidR="003C3467" w:rsidRPr="00CC4893">
        <w:rPr>
          <w:rFonts w:ascii="Times New Roman" w:hAnsi="Times New Roman" w:cs="Times New Roman"/>
          <w:sz w:val="24"/>
          <w:szCs w:val="24"/>
        </w:rPr>
        <w:t xml:space="preserve"> </w:t>
      </w:r>
      <w:ins w:id="546" w:author="Johan du Toit" w:date="2016-05-12T15:05:00Z">
        <w:r w:rsidR="005C7FCB">
          <w:rPr>
            <w:rFonts w:ascii="Times New Roman" w:hAnsi="Times New Roman" w:cs="Times New Roman"/>
            <w:sz w:val="24"/>
            <w:szCs w:val="24"/>
          </w:rPr>
          <w:t>sh</w:t>
        </w:r>
      </w:ins>
      <w:del w:id="547" w:author="Johan du Toit" w:date="2016-05-12T15:05:00Z">
        <w:r w:rsidR="003C3467" w:rsidRPr="00CC4893" w:rsidDel="005C7FCB">
          <w:rPr>
            <w:rFonts w:ascii="Times New Roman" w:hAnsi="Times New Roman" w:cs="Times New Roman"/>
            <w:sz w:val="24"/>
            <w:szCs w:val="24"/>
          </w:rPr>
          <w:delText>w</w:delText>
        </w:r>
      </w:del>
      <w:r w:rsidR="003C3467" w:rsidRPr="00CC4893">
        <w:rPr>
          <w:rFonts w:ascii="Times New Roman" w:hAnsi="Times New Roman" w:cs="Times New Roman"/>
          <w:sz w:val="24"/>
          <w:szCs w:val="24"/>
        </w:rPr>
        <w:t xml:space="preserve">ould </w:t>
      </w:r>
      <w:ins w:id="548" w:author="Johan du Toit" w:date="2016-05-12T16:29:00Z">
        <w:r w:rsidR="00F60441">
          <w:rPr>
            <w:rFonts w:ascii="Times New Roman" w:hAnsi="Times New Roman" w:cs="Times New Roman"/>
            <w:sz w:val="24"/>
            <w:szCs w:val="24"/>
          </w:rPr>
          <w:t xml:space="preserve">have </w:t>
        </w:r>
      </w:ins>
      <w:r w:rsidR="003C3467" w:rsidRPr="00CC4893">
        <w:rPr>
          <w:rFonts w:ascii="Times New Roman" w:hAnsi="Times New Roman" w:cs="Times New Roman"/>
          <w:sz w:val="24"/>
          <w:szCs w:val="24"/>
        </w:rPr>
        <w:t>be</w:t>
      </w:r>
      <w:ins w:id="549" w:author="Johan du Toit" w:date="2016-05-12T16:30:00Z">
        <w:r w:rsidR="00F60441">
          <w:rPr>
            <w:rFonts w:ascii="Times New Roman" w:hAnsi="Times New Roman" w:cs="Times New Roman"/>
            <w:sz w:val="24"/>
            <w:szCs w:val="24"/>
          </w:rPr>
          <w:t>en</w:t>
        </w:r>
      </w:ins>
      <w:r w:rsidR="003C3467" w:rsidRPr="00CC4893">
        <w:rPr>
          <w:rFonts w:ascii="Times New Roman" w:hAnsi="Times New Roman" w:cs="Times New Roman"/>
          <w:sz w:val="24"/>
          <w:szCs w:val="24"/>
        </w:rPr>
        <w:t xml:space="preserve"> more than </w:t>
      </w:r>
      <w:ins w:id="550" w:author="Johan du Toit" w:date="2016-05-12T11:53:00Z">
        <w:r w:rsidR="007E29E0">
          <w:rPr>
            <w:rFonts w:ascii="Times New Roman" w:hAnsi="Times New Roman" w:cs="Times New Roman"/>
            <w:sz w:val="24"/>
            <w:szCs w:val="24"/>
          </w:rPr>
          <w:t xml:space="preserve">that lost from </w:t>
        </w:r>
      </w:ins>
      <w:r w:rsidR="003C3467" w:rsidRPr="00CC4893">
        <w:rPr>
          <w:rFonts w:ascii="Times New Roman" w:hAnsi="Times New Roman" w:cs="Times New Roman"/>
          <w:sz w:val="24"/>
          <w:szCs w:val="24"/>
        </w:rPr>
        <w:t>the control</w:t>
      </w:r>
      <w:del w:id="551" w:author="Johan du Toit" w:date="2016-05-12T11:53:00Z">
        <w:r w:rsidR="003C3467" w:rsidRPr="00CC4893" w:rsidDel="00761D45">
          <w:rPr>
            <w:rFonts w:ascii="Times New Roman" w:hAnsi="Times New Roman" w:cs="Times New Roman"/>
            <w:sz w:val="24"/>
            <w:szCs w:val="24"/>
          </w:rPr>
          <w:delText>, and if faci</w:delText>
        </w:r>
        <w:r w:rsidR="00987715" w:rsidRPr="00CC4893" w:rsidDel="00761D45">
          <w:rPr>
            <w:rFonts w:ascii="Times New Roman" w:hAnsi="Times New Roman" w:cs="Times New Roman"/>
            <w:sz w:val="24"/>
            <w:szCs w:val="24"/>
          </w:rPr>
          <w:delText>litation, then it would be less</w:delText>
        </w:r>
      </w:del>
      <w:del w:id="552" w:author="Johan du Toit" w:date="2016-05-12T11:57:00Z">
        <w:r w:rsidR="003C3467" w:rsidRPr="00CC4893" w:rsidDel="007E29E0">
          <w:rPr>
            <w:rFonts w:ascii="Times New Roman" w:hAnsi="Times New Roman" w:cs="Times New Roman"/>
            <w:sz w:val="24"/>
            <w:szCs w:val="24"/>
          </w:rPr>
          <w:delText>.</w:delText>
        </w:r>
      </w:del>
      <w:ins w:id="553" w:author="Johan du Toit" w:date="2016-05-12T11:57:00Z">
        <w:r w:rsidR="007E29E0">
          <w:rPr>
            <w:rFonts w:ascii="Times New Roman" w:hAnsi="Times New Roman" w:cs="Times New Roman"/>
            <w:sz w:val="24"/>
            <w:szCs w:val="24"/>
          </w:rPr>
          <w:t>.  But that did not occur</w:t>
        </w:r>
      </w:ins>
      <w:ins w:id="554" w:author="Johan du Toit" w:date="2016-05-12T15:11:00Z">
        <w:r w:rsidR="005C7FCB">
          <w:rPr>
            <w:rFonts w:ascii="Times New Roman" w:hAnsi="Times New Roman" w:cs="Times New Roman"/>
            <w:sz w:val="24"/>
            <w:szCs w:val="24"/>
          </w:rPr>
          <w:t xml:space="preserve"> in our experiments</w:t>
        </w:r>
      </w:ins>
      <w:ins w:id="555" w:author="Johan du Toit" w:date="2016-05-12T11:57:00Z">
        <w:r w:rsidR="007E29E0">
          <w:rPr>
            <w:rFonts w:ascii="Times New Roman" w:hAnsi="Times New Roman" w:cs="Times New Roman"/>
            <w:sz w:val="24"/>
            <w:szCs w:val="24"/>
          </w:rPr>
          <w:t xml:space="preserve">, which </w:t>
        </w:r>
      </w:ins>
      <w:del w:id="556" w:author="Johan du Toit" w:date="2016-05-12T11:57:00Z">
        <w:r w:rsidR="003C3467" w:rsidRPr="00CC4893" w:rsidDel="007E29E0">
          <w:rPr>
            <w:rFonts w:ascii="Times New Roman" w:hAnsi="Times New Roman" w:cs="Times New Roman"/>
            <w:sz w:val="24"/>
            <w:szCs w:val="24"/>
          </w:rPr>
          <w:delText xml:space="preserve"> Neither occurred and the volume of dung removed was not </w:delText>
        </w:r>
        <w:r w:rsidR="00414D45" w:rsidRPr="00CC4893" w:rsidDel="007E29E0">
          <w:rPr>
            <w:rFonts w:ascii="Times New Roman" w:hAnsi="Times New Roman" w:cs="Times New Roman"/>
            <w:sz w:val="24"/>
            <w:szCs w:val="24"/>
          </w:rPr>
          <w:delText xml:space="preserve">significantly </w:delText>
        </w:r>
        <w:r w:rsidR="003C3467" w:rsidRPr="00CC4893" w:rsidDel="007E29E0">
          <w:rPr>
            <w:rFonts w:ascii="Times New Roman" w:hAnsi="Times New Roman" w:cs="Times New Roman"/>
            <w:sz w:val="24"/>
            <w:szCs w:val="24"/>
          </w:rPr>
          <w:delText>different from the control</w:delText>
        </w:r>
        <w:r w:rsidR="00C41527" w:rsidRPr="00CC4893" w:rsidDel="007E29E0">
          <w:rPr>
            <w:rFonts w:ascii="Times New Roman" w:hAnsi="Times New Roman" w:cs="Times New Roman"/>
            <w:sz w:val="24"/>
            <w:szCs w:val="24"/>
          </w:rPr>
          <w:delText>, F</w:delText>
        </w:r>
        <w:r w:rsidR="00987715" w:rsidRPr="00CC4893" w:rsidDel="007E29E0">
          <w:rPr>
            <w:rFonts w:ascii="Times New Roman" w:hAnsi="Times New Roman" w:cs="Times New Roman"/>
            <w:sz w:val="24"/>
            <w:szCs w:val="24"/>
          </w:rPr>
          <w:delText xml:space="preserve">igure </w:delText>
        </w:r>
        <w:r w:rsidR="00277053" w:rsidRPr="00CC4893" w:rsidDel="007E29E0">
          <w:rPr>
            <w:rFonts w:ascii="Times New Roman" w:hAnsi="Times New Roman" w:cs="Times New Roman"/>
            <w:sz w:val="24"/>
            <w:szCs w:val="24"/>
          </w:rPr>
          <w:delText>4.</w:delText>
        </w:r>
        <w:r w:rsidR="00987715" w:rsidRPr="00CC4893" w:rsidDel="007E29E0">
          <w:rPr>
            <w:rFonts w:ascii="Times New Roman" w:hAnsi="Times New Roman" w:cs="Times New Roman"/>
            <w:sz w:val="24"/>
            <w:szCs w:val="24"/>
          </w:rPr>
          <w:delText xml:space="preserve"> It is</w:delText>
        </w:r>
        <w:r w:rsidR="003C3467" w:rsidRPr="00CC4893" w:rsidDel="007E29E0">
          <w:rPr>
            <w:rFonts w:ascii="Times New Roman" w:hAnsi="Times New Roman" w:cs="Times New Roman"/>
            <w:sz w:val="24"/>
            <w:szCs w:val="24"/>
          </w:rPr>
          <w:delText xml:space="preserve"> concluded therefore that </w:delText>
        </w:r>
        <w:r w:rsidR="0057613E" w:rsidRPr="00CC4893" w:rsidDel="007E29E0">
          <w:rPr>
            <w:rFonts w:ascii="Times New Roman" w:hAnsi="Times New Roman" w:cs="Times New Roman"/>
            <w:sz w:val="24"/>
            <w:szCs w:val="24"/>
          </w:rPr>
          <w:delText xml:space="preserve">neither </w:delText>
        </w:r>
        <w:r w:rsidR="003C3467" w:rsidRPr="00CC4893" w:rsidDel="007E29E0">
          <w:rPr>
            <w:rFonts w:ascii="Times New Roman" w:hAnsi="Times New Roman" w:cs="Times New Roman"/>
            <w:sz w:val="24"/>
            <w:szCs w:val="24"/>
          </w:rPr>
          <w:delText>competitio</w:delText>
        </w:r>
        <w:r w:rsidR="00987715" w:rsidRPr="00CC4893" w:rsidDel="007E29E0">
          <w:rPr>
            <w:rFonts w:ascii="Times New Roman" w:hAnsi="Times New Roman" w:cs="Times New Roman"/>
            <w:sz w:val="24"/>
            <w:szCs w:val="24"/>
          </w:rPr>
          <w:delText>n</w:delText>
        </w:r>
        <w:r w:rsidR="0057613E" w:rsidRPr="00CC4893" w:rsidDel="007E29E0">
          <w:rPr>
            <w:rFonts w:ascii="Times New Roman" w:hAnsi="Times New Roman" w:cs="Times New Roman"/>
            <w:sz w:val="24"/>
            <w:szCs w:val="24"/>
          </w:rPr>
          <w:delText>,</w:delText>
        </w:r>
        <w:r w:rsidR="00987715" w:rsidRPr="00CC4893" w:rsidDel="007E29E0">
          <w:rPr>
            <w:rFonts w:ascii="Times New Roman" w:hAnsi="Times New Roman" w:cs="Times New Roman"/>
            <w:sz w:val="24"/>
            <w:szCs w:val="24"/>
          </w:rPr>
          <w:delText xml:space="preserve"> nor facilitation</w:delText>
        </w:r>
        <w:r w:rsidR="0057613E" w:rsidRPr="00CC4893" w:rsidDel="007E29E0">
          <w:rPr>
            <w:rFonts w:ascii="Times New Roman" w:hAnsi="Times New Roman" w:cs="Times New Roman"/>
            <w:sz w:val="24"/>
            <w:szCs w:val="24"/>
          </w:rPr>
          <w:delText>,</w:delText>
        </w:r>
        <w:r w:rsidR="00987715" w:rsidRPr="00CC4893" w:rsidDel="007E29E0">
          <w:rPr>
            <w:rFonts w:ascii="Times New Roman" w:hAnsi="Times New Roman" w:cs="Times New Roman"/>
            <w:sz w:val="24"/>
            <w:szCs w:val="24"/>
          </w:rPr>
          <w:delText xml:space="preserve"> occurs</w:delText>
        </w:r>
        <w:r w:rsidR="003C3467" w:rsidRPr="00CC4893" w:rsidDel="007E29E0">
          <w:rPr>
            <w:rFonts w:ascii="Times New Roman" w:hAnsi="Times New Roman" w:cs="Times New Roman"/>
            <w:sz w:val="24"/>
            <w:szCs w:val="24"/>
          </w:rPr>
          <w:delText xml:space="preserve"> between the two major guilds of dung beetles within these communities. This </w:delText>
        </w:r>
      </w:del>
      <w:r w:rsidR="003C3467" w:rsidRPr="00CC4893">
        <w:rPr>
          <w:rFonts w:ascii="Times New Roman" w:hAnsi="Times New Roman" w:cs="Times New Roman"/>
          <w:sz w:val="24"/>
          <w:szCs w:val="24"/>
        </w:rPr>
        <w:t xml:space="preserve">is at odds with </w:t>
      </w:r>
      <w:ins w:id="557" w:author="Johan du Toit" w:date="2016-05-12T11:57:00Z">
        <w:r w:rsidR="007E29E0">
          <w:rPr>
            <w:rFonts w:ascii="Times New Roman" w:hAnsi="Times New Roman" w:cs="Times New Roman"/>
            <w:sz w:val="24"/>
            <w:szCs w:val="24"/>
          </w:rPr>
          <w:t xml:space="preserve">predictions from </w:t>
        </w:r>
      </w:ins>
      <w:r w:rsidR="003C3467" w:rsidRPr="00CC4893">
        <w:rPr>
          <w:rFonts w:ascii="Times New Roman" w:hAnsi="Times New Roman" w:cs="Times New Roman"/>
          <w:sz w:val="24"/>
          <w:szCs w:val="24"/>
        </w:rPr>
        <w:t xml:space="preserve">the </w:t>
      </w:r>
      <w:del w:id="558" w:author="Johan du Toit" w:date="2016-05-12T11:57:00Z">
        <w:r w:rsidR="003C3467" w:rsidRPr="00CC4893" w:rsidDel="007E29E0">
          <w:rPr>
            <w:rFonts w:ascii="Times New Roman" w:hAnsi="Times New Roman" w:cs="Times New Roman"/>
            <w:sz w:val="24"/>
            <w:szCs w:val="24"/>
          </w:rPr>
          <w:delText xml:space="preserve">majority of </w:delText>
        </w:r>
      </w:del>
      <w:r w:rsidR="003C3467" w:rsidRPr="00CC4893">
        <w:rPr>
          <w:rFonts w:ascii="Times New Roman" w:hAnsi="Times New Roman" w:cs="Times New Roman"/>
          <w:sz w:val="24"/>
          <w:szCs w:val="24"/>
        </w:rPr>
        <w:t xml:space="preserve">literature </w:t>
      </w:r>
      <w:del w:id="559" w:author="Johan du Toit" w:date="2016-05-12T11:58:00Z">
        <w:r w:rsidR="003C3467" w:rsidRPr="00CC4893" w:rsidDel="007E29E0">
          <w:rPr>
            <w:rFonts w:ascii="Times New Roman" w:hAnsi="Times New Roman" w:cs="Times New Roman"/>
            <w:sz w:val="24"/>
            <w:szCs w:val="24"/>
          </w:rPr>
          <w:delText>on dung beetles to date</w:delText>
        </w:r>
        <w:r w:rsidR="00164F33" w:rsidRPr="00CC4893" w:rsidDel="007E29E0">
          <w:rPr>
            <w:rFonts w:ascii="Times New Roman" w:hAnsi="Times New Roman" w:cs="Times New Roman"/>
            <w:sz w:val="24"/>
            <w:szCs w:val="24"/>
          </w:rPr>
          <w:delText xml:space="preserve"> </w:delText>
        </w:r>
      </w:del>
      <w:r w:rsidR="00164F33" w:rsidRPr="00CC4893">
        <w:rPr>
          <w:rFonts w:ascii="Times New Roman" w:hAnsi="Times New Roman" w:cs="Times New Roman"/>
          <w:sz w:val="24"/>
          <w:szCs w:val="24"/>
        </w:rPr>
        <w:t>(Simmons and Ridsdill-Smith 2011)</w:t>
      </w:r>
      <w:r w:rsidR="003C3467" w:rsidRPr="00CC4893">
        <w:rPr>
          <w:rFonts w:ascii="Times New Roman" w:hAnsi="Times New Roman" w:cs="Times New Roman"/>
          <w:sz w:val="24"/>
          <w:szCs w:val="24"/>
        </w:rPr>
        <w:t xml:space="preserve">. </w:t>
      </w:r>
    </w:p>
    <w:p w14:paraId="20A363C3" w14:textId="3CCEC6B6" w:rsidR="003C3467" w:rsidRPr="00CC4893" w:rsidRDefault="00A82E59" w:rsidP="00CC4893">
      <w:pPr>
        <w:spacing w:line="480" w:lineRule="auto"/>
        <w:rPr>
          <w:rFonts w:ascii="Times New Roman" w:hAnsi="Times New Roman" w:cs="Times New Roman"/>
          <w:sz w:val="24"/>
          <w:szCs w:val="24"/>
        </w:rPr>
      </w:pPr>
      <w:ins w:id="560" w:author="Johan du Toit" w:date="2016-05-12T12:04:00Z">
        <w:r>
          <w:rPr>
            <w:rFonts w:ascii="Times New Roman" w:hAnsi="Times New Roman" w:cs="Times New Roman"/>
            <w:sz w:val="24"/>
            <w:szCs w:val="24"/>
          </w:rPr>
          <w:tab/>
        </w:r>
      </w:ins>
      <w:ins w:id="561" w:author="Johan du Toit" w:date="2016-05-12T12:07:00Z">
        <w:r>
          <w:rPr>
            <w:rFonts w:ascii="Times New Roman" w:hAnsi="Times New Roman" w:cs="Times New Roman"/>
            <w:sz w:val="24"/>
            <w:szCs w:val="24"/>
          </w:rPr>
          <w:t xml:space="preserve">Most studies of dung beetle community ecology are conducted in </w:t>
        </w:r>
      </w:ins>
      <w:ins w:id="562" w:author="Johan du Toit" w:date="2016-05-12T12:20:00Z">
        <w:r w:rsidR="0053657C">
          <w:rPr>
            <w:rFonts w:ascii="Times New Roman" w:hAnsi="Times New Roman" w:cs="Times New Roman"/>
            <w:sz w:val="24"/>
            <w:szCs w:val="24"/>
          </w:rPr>
          <w:t xml:space="preserve">open habitats such as </w:t>
        </w:r>
      </w:ins>
      <w:ins w:id="563" w:author="Johan du Toit" w:date="2016-05-12T12:07:00Z">
        <w:r>
          <w:rPr>
            <w:rFonts w:ascii="Times New Roman" w:hAnsi="Times New Roman" w:cs="Times New Roman"/>
            <w:sz w:val="24"/>
            <w:szCs w:val="24"/>
          </w:rPr>
          <w:t xml:space="preserve">savannas and other rangeland ecosystems </w:t>
        </w:r>
      </w:ins>
      <w:ins w:id="564" w:author="Johan du Toit" w:date="2016-05-12T12:08:00Z">
        <w:r>
          <w:rPr>
            <w:rFonts w:ascii="Times New Roman" w:hAnsi="Times New Roman" w:cs="Times New Roman"/>
            <w:sz w:val="24"/>
            <w:szCs w:val="24"/>
          </w:rPr>
          <w:t>(for examples see</w:t>
        </w:r>
        <w:r w:rsidRPr="00A82E59">
          <w:t xml:space="preserve"> </w:t>
        </w:r>
        <w:r w:rsidRPr="00A82E59">
          <w:rPr>
            <w:rFonts w:ascii="Times New Roman" w:hAnsi="Times New Roman" w:cs="Times New Roman"/>
            <w:sz w:val="24"/>
            <w:szCs w:val="24"/>
          </w:rPr>
          <w:t>Hanski and Cambefort 1991</w:t>
        </w:r>
        <w:r>
          <w:rPr>
            <w:rFonts w:ascii="Times New Roman" w:hAnsi="Times New Roman" w:cs="Times New Roman"/>
            <w:sz w:val="24"/>
            <w:szCs w:val="24"/>
          </w:rPr>
          <w:t xml:space="preserve">) where </w:t>
        </w:r>
      </w:ins>
      <w:ins w:id="565" w:author="Johan du Toit" w:date="2016-05-12T12:13:00Z">
        <w:r>
          <w:rPr>
            <w:rFonts w:ascii="Times New Roman" w:hAnsi="Times New Roman" w:cs="Times New Roman"/>
            <w:sz w:val="24"/>
            <w:szCs w:val="24"/>
          </w:rPr>
          <w:t xml:space="preserve">the dung deposited by herds of </w:t>
        </w:r>
      </w:ins>
      <w:ins w:id="566" w:author="Johan du Toit" w:date="2016-05-12T12:08:00Z">
        <w:r>
          <w:rPr>
            <w:rFonts w:ascii="Times New Roman" w:hAnsi="Times New Roman" w:cs="Times New Roman"/>
            <w:sz w:val="24"/>
            <w:szCs w:val="24"/>
          </w:rPr>
          <w:t>cattle and wild grazing ungulates is rapidly detectable and accessible to dung beetl</w:t>
        </w:r>
        <w:r w:rsidR="008557AD">
          <w:rPr>
            <w:rFonts w:ascii="Times New Roman" w:hAnsi="Times New Roman" w:cs="Times New Roman"/>
            <w:sz w:val="24"/>
            <w:szCs w:val="24"/>
          </w:rPr>
          <w:t xml:space="preserve">es.  In African </w:t>
        </w:r>
      </w:ins>
      <w:ins w:id="567" w:author="Johan du Toit" w:date="2016-05-12T12:11:00Z">
        <w:r>
          <w:rPr>
            <w:rFonts w:ascii="Times New Roman" w:hAnsi="Times New Roman" w:cs="Times New Roman"/>
            <w:sz w:val="24"/>
            <w:szCs w:val="24"/>
          </w:rPr>
          <w:t xml:space="preserve">tropical forests, however, where grazing herds are absent and the only </w:t>
        </w:r>
      </w:ins>
      <w:ins w:id="568" w:author="Johan du Toit" w:date="2016-05-12T12:16:00Z">
        <w:r w:rsidR="0053657C">
          <w:rPr>
            <w:rFonts w:ascii="Times New Roman" w:hAnsi="Times New Roman" w:cs="Times New Roman"/>
            <w:sz w:val="24"/>
            <w:szCs w:val="24"/>
          </w:rPr>
          <w:t>bulk-</w:t>
        </w:r>
      </w:ins>
      <w:ins w:id="569" w:author="Johan du Toit" w:date="2016-05-12T12:11:00Z">
        <w:r>
          <w:rPr>
            <w:rFonts w:ascii="Times New Roman" w:hAnsi="Times New Roman" w:cs="Times New Roman"/>
            <w:sz w:val="24"/>
            <w:szCs w:val="24"/>
          </w:rPr>
          <w:t>provider</w:t>
        </w:r>
      </w:ins>
      <w:ins w:id="570" w:author="Johan du Toit" w:date="2016-05-12T12:15:00Z">
        <w:r w:rsidR="0053657C">
          <w:rPr>
            <w:rFonts w:ascii="Times New Roman" w:hAnsi="Times New Roman" w:cs="Times New Roman"/>
            <w:sz w:val="24"/>
            <w:szCs w:val="24"/>
          </w:rPr>
          <w:t>s</w:t>
        </w:r>
      </w:ins>
      <w:ins w:id="571" w:author="Johan du Toit" w:date="2016-05-12T12:11:00Z">
        <w:r w:rsidR="0053657C">
          <w:rPr>
            <w:rFonts w:ascii="Times New Roman" w:hAnsi="Times New Roman" w:cs="Times New Roman"/>
            <w:sz w:val="24"/>
            <w:szCs w:val="24"/>
          </w:rPr>
          <w:t xml:space="preserve"> of dung </w:t>
        </w:r>
        <w:r>
          <w:rPr>
            <w:rFonts w:ascii="Times New Roman" w:hAnsi="Times New Roman" w:cs="Times New Roman"/>
            <w:sz w:val="24"/>
            <w:szCs w:val="24"/>
          </w:rPr>
          <w:t>are el</w:t>
        </w:r>
      </w:ins>
      <w:ins w:id="572" w:author="Johan du Toit" w:date="2016-05-12T12:12:00Z">
        <w:r>
          <w:rPr>
            <w:rFonts w:ascii="Times New Roman" w:hAnsi="Times New Roman" w:cs="Times New Roman"/>
            <w:sz w:val="24"/>
            <w:szCs w:val="24"/>
          </w:rPr>
          <w:t>e</w:t>
        </w:r>
      </w:ins>
      <w:ins w:id="573" w:author="Johan du Toit" w:date="2016-05-12T12:11:00Z">
        <w:r>
          <w:rPr>
            <w:rFonts w:ascii="Times New Roman" w:hAnsi="Times New Roman" w:cs="Times New Roman"/>
            <w:sz w:val="24"/>
            <w:szCs w:val="24"/>
          </w:rPr>
          <w:t xml:space="preserve">phants, the </w:t>
        </w:r>
      </w:ins>
      <w:ins w:id="574" w:author="Johan du Toit" w:date="2016-05-12T12:12:00Z">
        <w:r>
          <w:rPr>
            <w:rFonts w:ascii="Times New Roman" w:hAnsi="Times New Roman" w:cs="Times New Roman"/>
            <w:sz w:val="24"/>
            <w:szCs w:val="24"/>
          </w:rPr>
          <w:t>for</w:t>
        </w:r>
      </w:ins>
      <w:ins w:id="575" w:author="Johan du Toit" w:date="2016-05-12T12:13:00Z">
        <w:r>
          <w:rPr>
            <w:rFonts w:ascii="Times New Roman" w:hAnsi="Times New Roman" w:cs="Times New Roman"/>
            <w:sz w:val="24"/>
            <w:szCs w:val="24"/>
          </w:rPr>
          <w:t>a</w:t>
        </w:r>
      </w:ins>
      <w:ins w:id="576" w:author="Johan du Toit" w:date="2016-05-12T12:12:00Z">
        <w:r>
          <w:rPr>
            <w:rFonts w:ascii="Times New Roman" w:hAnsi="Times New Roman" w:cs="Times New Roman"/>
            <w:sz w:val="24"/>
            <w:szCs w:val="24"/>
          </w:rPr>
          <w:t xml:space="preserve">ging environment for dung beetles is very different.  </w:t>
        </w:r>
      </w:ins>
      <w:ins w:id="577" w:author="Johan du Toit" w:date="2016-05-12T12:08:00Z">
        <w:r>
          <w:rPr>
            <w:rFonts w:ascii="Times New Roman" w:hAnsi="Times New Roman" w:cs="Times New Roman"/>
            <w:sz w:val="24"/>
            <w:szCs w:val="24"/>
          </w:rPr>
          <w:t xml:space="preserve"> </w:t>
        </w:r>
      </w:ins>
      <w:ins w:id="578" w:author="Johan du Toit" w:date="2016-05-12T12:04:00Z">
        <w:r w:rsidR="008557AD">
          <w:rPr>
            <w:rFonts w:ascii="Times New Roman" w:hAnsi="Times New Roman" w:cs="Times New Roman"/>
            <w:sz w:val="24"/>
            <w:szCs w:val="24"/>
          </w:rPr>
          <w:t xml:space="preserve">Here, we suggest </w:t>
        </w:r>
      </w:ins>
      <w:ins w:id="579" w:author="Johan du Toit" w:date="2016-05-12T12:16:00Z">
        <w:r w:rsidR="0053657C">
          <w:rPr>
            <w:rFonts w:ascii="Times New Roman" w:hAnsi="Times New Roman" w:cs="Times New Roman"/>
            <w:sz w:val="24"/>
            <w:szCs w:val="24"/>
          </w:rPr>
          <w:t xml:space="preserve">the </w:t>
        </w:r>
      </w:ins>
      <w:ins w:id="580" w:author="Johan du Toit" w:date="2016-05-12T12:17:00Z">
        <w:r w:rsidR="0053657C">
          <w:rPr>
            <w:rFonts w:ascii="Times New Roman" w:hAnsi="Times New Roman" w:cs="Times New Roman"/>
            <w:sz w:val="24"/>
            <w:szCs w:val="24"/>
          </w:rPr>
          <w:t>detection</w:t>
        </w:r>
      </w:ins>
      <w:ins w:id="581" w:author="Johan du Toit" w:date="2016-05-12T12:16:00Z">
        <w:r w:rsidR="0053657C">
          <w:rPr>
            <w:rFonts w:ascii="Times New Roman" w:hAnsi="Times New Roman" w:cs="Times New Roman"/>
            <w:sz w:val="24"/>
            <w:szCs w:val="24"/>
          </w:rPr>
          <w:t xml:space="preserve"> </w:t>
        </w:r>
      </w:ins>
      <w:ins w:id="582" w:author="Johan du Toit" w:date="2016-05-12T12:17:00Z">
        <w:r w:rsidR="0053657C">
          <w:rPr>
            <w:rFonts w:ascii="Times New Roman" w:hAnsi="Times New Roman" w:cs="Times New Roman"/>
            <w:sz w:val="24"/>
            <w:szCs w:val="24"/>
          </w:rPr>
          <w:t>of and access to fresh dung is a stronger constraint than competition w</w:t>
        </w:r>
      </w:ins>
      <w:ins w:id="583" w:author="Johan du Toit" w:date="2016-05-12T12:19:00Z">
        <w:r w:rsidR="0053657C">
          <w:rPr>
            <w:rFonts w:ascii="Times New Roman" w:hAnsi="Times New Roman" w:cs="Times New Roman"/>
            <w:sz w:val="24"/>
            <w:szCs w:val="24"/>
          </w:rPr>
          <w:t>i</w:t>
        </w:r>
      </w:ins>
      <w:ins w:id="584" w:author="Johan du Toit" w:date="2016-05-12T12:17:00Z">
        <w:r w:rsidR="0053657C">
          <w:rPr>
            <w:rFonts w:ascii="Times New Roman" w:hAnsi="Times New Roman" w:cs="Times New Roman"/>
            <w:sz w:val="24"/>
            <w:szCs w:val="24"/>
          </w:rPr>
          <w:t xml:space="preserve">thin the dung beetle </w:t>
        </w:r>
      </w:ins>
      <w:ins w:id="585" w:author="Johan du Toit" w:date="2016-05-12T12:19:00Z">
        <w:r w:rsidR="0053657C">
          <w:rPr>
            <w:rFonts w:ascii="Times New Roman" w:hAnsi="Times New Roman" w:cs="Times New Roman"/>
            <w:sz w:val="24"/>
            <w:szCs w:val="24"/>
          </w:rPr>
          <w:t>assemblage</w:t>
        </w:r>
      </w:ins>
      <w:ins w:id="586" w:author="Johan du Toit" w:date="2016-05-12T12:17:00Z">
        <w:r w:rsidR="0053657C">
          <w:rPr>
            <w:rFonts w:ascii="Times New Roman" w:hAnsi="Times New Roman" w:cs="Times New Roman"/>
            <w:sz w:val="24"/>
            <w:szCs w:val="24"/>
          </w:rPr>
          <w:t>.</w:t>
        </w:r>
      </w:ins>
      <w:ins w:id="587" w:author="Johan du Toit" w:date="2016-05-12T12:21:00Z">
        <w:r w:rsidR="0053657C">
          <w:rPr>
            <w:rFonts w:ascii="Times New Roman" w:hAnsi="Times New Roman" w:cs="Times New Roman"/>
            <w:sz w:val="24"/>
            <w:szCs w:val="24"/>
          </w:rPr>
          <w:t xml:space="preserve">  Elephants </w:t>
        </w:r>
      </w:ins>
      <w:ins w:id="588" w:author="Johan du Toit" w:date="2016-05-12T12:22:00Z">
        <w:r w:rsidR="0053657C">
          <w:rPr>
            <w:rFonts w:ascii="Times New Roman" w:hAnsi="Times New Roman" w:cs="Times New Roman"/>
            <w:sz w:val="24"/>
            <w:szCs w:val="24"/>
          </w:rPr>
          <w:t xml:space="preserve">in </w:t>
        </w:r>
      </w:ins>
      <w:ins w:id="589" w:author="Johan du Toit" w:date="2016-05-12T14:51:00Z">
        <w:r w:rsidR="008557AD">
          <w:rPr>
            <w:rFonts w:ascii="Times New Roman" w:hAnsi="Times New Roman" w:cs="Times New Roman"/>
            <w:sz w:val="24"/>
            <w:szCs w:val="24"/>
          </w:rPr>
          <w:t>tr</w:t>
        </w:r>
      </w:ins>
      <w:ins w:id="590" w:author="Johan du Toit" w:date="2016-05-12T14:52:00Z">
        <w:r w:rsidR="008557AD">
          <w:rPr>
            <w:rFonts w:ascii="Times New Roman" w:hAnsi="Times New Roman" w:cs="Times New Roman"/>
            <w:sz w:val="24"/>
            <w:szCs w:val="24"/>
          </w:rPr>
          <w:t xml:space="preserve">opical </w:t>
        </w:r>
      </w:ins>
      <w:ins w:id="591" w:author="Johan du Toit" w:date="2016-05-12T12:22:00Z">
        <w:r w:rsidR="0053657C">
          <w:rPr>
            <w:rFonts w:ascii="Times New Roman" w:hAnsi="Times New Roman" w:cs="Times New Roman"/>
            <w:sz w:val="24"/>
            <w:szCs w:val="24"/>
          </w:rPr>
          <w:t xml:space="preserve">forests </w:t>
        </w:r>
      </w:ins>
      <w:ins w:id="592" w:author="Johan du Toit" w:date="2016-05-12T12:21:00Z">
        <w:r w:rsidR="0053657C">
          <w:rPr>
            <w:rFonts w:ascii="Times New Roman" w:hAnsi="Times New Roman" w:cs="Times New Roman"/>
            <w:sz w:val="24"/>
            <w:szCs w:val="24"/>
          </w:rPr>
          <w:t>are highly mobile</w:t>
        </w:r>
      </w:ins>
      <w:ins w:id="593" w:author="Johan du Toit" w:date="2016-05-12T12:23:00Z">
        <w:r w:rsidR="0053657C">
          <w:rPr>
            <w:rFonts w:ascii="Times New Roman" w:hAnsi="Times New Roman" w:cs="Times New Roman"/>
            <w:sz w:val="24"/>
            <w:szCs w:val="24"/>
          </w:rPr>
          <w:t xml:space="preserve"> and so </w:t>
        </w:r>
        <w:r w:rsidR="00B706BE">
          <w:rPr>
            <w:rFonts w:ascii="Times New Roman" w:hAnsi="Times New Roman" w:cs="Times New Roman"/>
            <w:sz w:val="24"/>
            <w:szCs w:val="24"/>
          </w:rPr>
          <w:t xml:space="preserve">spatiotemporal variability </w:t>
        </w:r>
        <w:r w:rsidR="000343FA">
          <w:rPr>
            <w:rFonts w:ascii="Times New Roman" w:hAnsi="Times New Roman" w:cs="Times New Roman"/>
            <w:sz w:val="24"/>
            <w:szCs w:val="24"/>
          </w:rPr>
          <w:t xml:space="preserve">in the </w:t>
        </w:r>
        <w:r w:rsidR="0053657C">
          <w:rPr>
            <w:rFonts w:ascii="Times New Roman" w:hAnsi="Times New Roman" w:cs="Times New Roman"/>
            <w:sz w:val="24"/>
            <w:szCs w:val="24"/>
          </w:rPr>
          <w:t xml:space="preserve">occurrence of fresh dung </w:t>
        </w:r>
      </w:ins>
      <w:ins w:id="594" w:author="Johan du Toit" w:date="2016-05-12T12:24:00Z">
        <w:r w:rsidR="000343FA">
          <w:rPr>
            <w:rFonts w:ascii="Times New Roman" w:hAnsi="Times New Roman" w:cs="Times New Roman"/>
            <w:sz w:val="24"/>
            <w:szCs w:val="24"/>
          </w:rPr>
          <w:t xml:space="preserve">is higher than in open habitats where grazing herds </w:t>
        </w:r>
      </w:ins>
      <w:ins w:id="595" w:author="Johan du Toit" w:date="2016-05-12T12:30:00Z">
        <w:r w:rsidR="00734886">
          <w:rPr>
            <w:rFonts w:ascii="Times New Roman" w:hAnsi="Times New Roman" w:cs="Times New Roman"/>
            <w:sz w:val="24"/>
            <w:szCs w:val="24"/>
          </w:rPr>
          <w:t>congregate near surface water.</w:t>
        </w:r>
      </w:ins>
      <w:ins w:id="596" w:author="Johan du Toit" w:date="2016-05-12T12:32:00Z">
        <w:r w:rsidR="00734886">
          <w:rPr>
            <w:rFonts w:ascii="Times New Roman" w:hAnsi="Times New Roman" w:cs="Times New Roman"/>
            <w:sz w:val="24"/>
            <w:szCs w:val="24"/>
          </w:rPr>
          <w:t xml:space="preserve">  Also, </w:t>
        </w:r>
      </w:ins>
      <w:ins w:id="597" w:author="Johan du Toit" w:date="2016-05-12T12:41:00Z">
        <w:r w:rsidR="00F64A97">
          <w:rPr>
            <w:rFonts w:ascii="Times New Roman" w:hAnsi="Times New Roman" w:cs="Times New Roman"/>
            <w:sz w:val="24"/>
            <w:szCs w:val="24"/>
          </w:rPr>
          <w:t xml:space="preserve">the abilities of dung beetles to </w:t>
        </w:r>
      </w:ins>
      <w:ins w:id="598" w:author="Johan du Toit" w:date="2016-05-12T12:39:00Z">
        <w:r w:rsidR="00F64A97">
          <w:rPr>
            <w:rFonts w:ascii="Times New Roman" w:hAnsi="Times New Roman" w:cs="Times New Roman"/>
            <w:sz w:val="24"/>
            <w:szCs w:val="24"/>
          </w:rPr>
          <w:t>detect and follow</w:t>
        </w:r>
        <w:r w:rsidR="005C7FCB">
          <w:rPr>
            <w:rFonts w:ascii="Times New Roman" w:hAnsi="Times New Roman" w:cs="Times New Roman"/>
            <w:sz w:val="24"/>
            <w:szCs w:val="24"/>
          </w:rPr>
          <w:t xml:space="preserve"> olfactory cues through dense </w:t>
        </w:r>
      </w:ins>
      <w:ins w:id="599" w:author="Johan du Toit" w:date="2016-05-12T15:08:00Z">
        <w:r w:rsidR="005C7FCB">
          <w:rPr>
            <w:rFonts w:ascii="Times New Roman" w:hAnsi="Times New Roman" w:cs="Times New Roman"/>
            <w:sz w:val="24"/>
            <w:szCs w:val="24"/>
          </w:rPr>
          <w:t xml:space="preserve">forest </w:t>
        </w:r>
      </w:ins>
      <w:ins w:id="600" w:author="Johan du Toit" w:date="2016-05-12T12:39:00Z">
        <w:r w:rsidR="005C7FCB">
          <w:rPr>
            <w:rFonts w:ascii="Times New Roman" w:hAnsi="Times New Roman" w:cs="Times New Roman"/>
            <w:sz w:val="24"/>
            <w:szCs w:val="24"/>
          </w:rPr>
          <w:t>vegetation</w:t>
        </w:r>
        <w:r w:rsidR="00F64A97">
          <w:rPr>
            <w:rFonts w:ascii="Times New Roman" w:hAnsi="Times New Roman" w:cs="Times New Roman"/>
            <w:sz w:val="24"/>
            <w:szCs w:val="24"/>
          </w:rPr>
          <w:t xml:space="preserve">, where </w:t>
        </w:r>
      </w:ins>
      <w:ins w:id="601" w:author="Johan du Toit" w:date="2016-05-12T12:32:00Z">
        <w:r w:rsidR="00734886">
          <w:rPr>
            <w:rFonts w:ascii="Times New Roman" w:hAnsi="Times New Roman" w:cs="Times New Roman"/>
            <w:sz w:val="24"/>
            <w:szCs w:val="24"/>
          </w:rPr>
          <w:t xml:space="preserve">odour plumes </w:t>
        </w:r>
      </w:ins>
      <w:ins w:id="602" w:author="Johan du Toit" w:date="2016-05-12T12:40:00Z">
        <w:r w:rsidR="00B706BE">
          <w:rPr>
            <w:rFonts w:ascii="Times New Roman" w:hAnsi="Times New Roman" w:cs="Times New Roman"/>
            <w:sz w:val="24"/>
            <w:szCs w:val="24"/>
          </w:rPr>
          <w:t xml:space="preserve">and flight paths </w:t>
        </w:r>
      </w:ins>
      <w:ins w:id="603" w:author="Johan du Toit" w:date="2016-05-12T12:50:00Z">
        <w:r w:rsidR="005C7FCB">
          <w:rPr>
            <w:rFonts w:ascii="Times New Roman" w:hAnsi="Times New Roman" w:cs="Times New Roman"/>
            <w:sz w:val="24"/>
            <w:szCs w:val="24"/>
          </w:rPr>
          <w:t>are impeded</w:t>
        </w:r>
      </w:ins>
      <w:ins w:id="604" w:author="Johan du Toit" w:date="2016-05-12T12:32:00Z">
        <w:r w:rsidR="00F64A97">
          <w:rPr>
            <w:rFonts w:ascii="Times New Roman" w:hAnsi="Times New Roman" w:cs="Times New Roman"/>
            <w:sz w:val="24"/>
            <w:szCs w:val="24"/>
          </w:rPr>
          <w:t xml:space="preserve">, </w:t>
        </w:r>
      </w:ins>
      <w:ins w:id="605" w:author="Johan du Toit" w:date="2016-05-12T12:41:00Z">
        <w:r w:rsidR="00F64A97">
          <w:rPr>
            <w:rFonts w:ascii="Times New Roman" w:hAnsi="Times New Roman" w:cs="Times New Roman"/>
            <w:sz w:val="24"/>
            <w:szCs w:val="24"/>
          </w:rPr>
          <w:t xml:space="preserve">must be </w:t>
        </w:r>
      </w:ins>
      <w:ins w:id="606" w:author="Johan du Toit" w:date="2016-05-12T12:42:00Z">
        <w:r w:rsidR="00F64A97">
          <w:rPr>
            <w:rFonts w:ascii="Times New Roman" w:hAnsi="Times New Roman" w:cs="Times New Roman"/>
            <w:sz w:val="24"/>
            <w:szCs w:val="24"/>
          </w:rPr>
          <w:t>compromised in relation to open habitats.</w:t>
        </w:r>
      </w:ins>
      <w:ins w:id="607" w:author="Johan du Toit" w:date="2016-05-12T16:09:00Z">
        <w:r w:rsidR="008876B0">
          <w:rPr>
            <w:rFonts w:ascii="Times New Roman" w:hAnsi="Times New Roman" w:cs="Times New Roman"/>
            <w:sz w:val="24"/>
            <w:szCs w:val="24"/>
          </w:rPr>
          <w:t xml:space="preserve">  Only 22% of the dung volume in our controls was removed by dung beetles in 48 hours</w:t>
        </w:r>
      </w:ins>
      <w:ins w:id="608" w:author="Johan du Toit" w:date="2016-05-12T16:16:00Z">
        <w:r w:rsidR="00965DF2">
          <w:rPr>
            <w:rFonts w:ascii="Times New Roman" w:hAnsi="Times New Roman" w:cs="Times New Roman"/>
            <w:sz w:val="24"/>
            <w:szCs w:val="24"/>
          </w:rPr>
          <w:t xml:space="preserve">, which contrasts with the often complete removal of fresh dung in tropical savannas to the extent that other insects (even flies) can be </w:t>
        </w:r>
      </w:ins>
      <w:ins w:id="609" w:author="Johan du Toit" w:date="2016-05-12T16:18:00Z">
        <w:r w:rsidR="00965DF2">
          <w:rPr>
            <w:rFonts w:ascii="Times New Roman" w:hAnsi="Times New Roman" w:cs="Times New Roman"/>
            <w:sz w:val="24"/>
            <w:szCs w:val="24"/>
          </w:rPr>
          <w:t>e</w:t>
        </w:r>
      </w:ins>
      <w:ins w:id="610" w:author="Johan du Toit" w:date="2016-05-12T16:16:00Z">
        <w:r w:rsidR="00965DF2">
          <w:rPr>
            <w:rFonts w:ascii="Times New Roman" w:hAnsi="Times New Roman" w:cs="Times New Roman"/>
            <w:sz w:val="24"/>
            <w:szCs w:val="24"/>
          </w:rPr>
          <w:t xml:space="preserve">xcluded </w:t>
        </w:r>
      </w:ins>
      <w:ins w:id="611" w:author="Johan du Toit" w:date="2016-05-12T16:18:00Z">
        <w:r w:rsidR="00965DF2">
          <w:rPr>
            <w:rFonts w:ascii="Times New Roman" w:hAnsi="Times New Roman" w:cs="Times New Roman"/>
            <w:sz w:val="24"/>
            <w:szCs w:val="24"/>
          </w:rPr>
          <w:t>from the resource (Camb</w:t>
        </w:r>
      </w:ins>
      <w:ins w:id="612" w:author="Johan du Toit" w:date="2016-05-12T16:19:00Z">
        <w:r w:rsidR="00965DF2">
          <w:rPr>
            <w:rFonts w:ascii="Times New Roman" w:hAnsi="Times New Roman" w:cs="Times New Roman"/>
            <w:sz w:val="24"/>
            <w:szCs w:val="24"/>
          </w:rPr>
          <w:t>e</w:t>
        </w:r>
      </w:ins>
      <w:ins w:id="613" w:author="Johan du Toit" w:date="2016-05-12T16:18:00Z">
        <w:r w:rsidR="00965DF2">
          <w:rPr>
            <w:rFonts w:ascii="Times New Roman" w:hAnsi="Times New Roman" w:cs="Times New Roman"/>
            <w:sz w:val="24"/>
            <w:szCs w:val="24"/>
          </w:rPr>
          <w:t>fort</w:t>
        </w:r>
      </w:ins>
      <w:ins w:id="614" w:author="Johan du Toit" w:date="2016-05-12T16:19:00Z">
        <w:r w:rsidR="00965DF2">
          <w:rPr>
            <w:rFonts w:ascii="Times New Roman" w:hAnsi="Times New Roman" w:cs="Times New Roman"/>
            <w:sz w:val="24"/>
            <w:szCs w:val="24"/>
          </w:rPr>
          <w:t xml:space="preserve"> 1991).</w:t>
        </w:r>
      </w:ins>
    </w:p>
    <w:p w14:paraId="5B8828DD" w14:textId="42881486" w:rsidR="008557AD" w:rsidRDefault="008557AD">
      <w:pPr>
        <w:spacing w:line="480" w:lineRule="auto"/>
        <w:ind w:firstLine="720"/>
        <w:rPr>
          <w:ins w:id="615" w:author="Johan du Toit" w:date="2016-05-12T14:47:00Z"/>
          <w:rFonts w:ascii="Times New Roman" w:hAnsi="Times New Roman" w:cs="Times New Roman"/>
          <w:sz w:val="24"/>
          <w:szCs w:val="24"/>
        </w:rPr>
        <w:pPrChange w:id="616" w:author="Johan du Toit" w:date="2016-05-12T14:42:00Z">
          <w:pPr>
            <w:spacing w:line="480" w:lineRule="auto"/>
          </w:pPr>
        </w:pPrChange>
      </w:pPr>
      <w:ins w:id="617" w:author="Johan du Toit" w:date="2016-05-12T14:43:00Z">
        <w:r>
          <w:rPr>
            <w:rFonts w:ascii="Times New Roman" w:hAnsi="Times New Roman" w:cs="Times New Roman"/>
            <w:sz w:val="24"/>
            <w:szCs w:val="24"/>
          </w:rPr>
          <w:t>In heed of calls for experimental research on competition in dung beetle assemblages (</w:t>
        </w:r>
      </w:ins>
      <w:ins w:id="618" w:author="Johan du Toit" w:date="2016-05-12T14:44:00Z">
        <w:r w:rsidRPr="008557AD">
          <w:rPr>
            <w:rFonts w:ascii="Times New Roman" w:hAnsi="Times New Roman" w:cs="Times New Roman"/>
            <w:sz w:val="24"/>
            <w:szCs w:val="24"/>
          </w:rPr>
          <w:t>Hanski and Cambefort 1991</w:t>
        </w:r>
        <w:r>
          <w:rPr>
            <w:rFonts w:ascii="Times New Roman" w:hAnsi="Times New Roman" w:cs="Times New Roman"/>
            <w:sz w:val="24"/>
            <w:szCs w:val="24"/>
          </w:rPr>
          <w:t xml:space="preserve">; Finn and Gittings 2003) we offer our study as evidence that the strength of </w:t>
        </w:r>
        <w:r>
          <w:rPr>
            <w:rFonts w:ascii="Times New Roman" w:hAnsi="Times New Roman" w:cs="Times New Roman"/>
            <w:sz w:val="24"/>
            <w:szCs w:val="24"/>
          </w:rPr>
          <w:lastRenderedPageBreak/>
          <w:t xml:space="preserve">competition in structuring </w:t>
        </w:r>
      </w:ins>
      <w:ins w:id="619" w:author="Johan du Toit" w:date="2016-05-12T14:47:00Z">
        <w:r>
          <w:rPr>
            <w:rFonts w:ascii="Times New Roman" w:hAnsi="Times New Roman" w:cs="Times New Roman"/>
            <w:sz w:val="24"/>
            <w:szCs w:val="24"/>
          </w:rPr>
          <w:t>such assemblages should be expected to vary consid</w:t>
        </w:r>
        <w:r w:rsidR="00FF202E">
          <w:rPr>
            <w:rFonts w:ascii="Times New Roman" w:hAnsi="Times New Roman" w:cs="Times New Roman"/>
            <w:sz w:val="24"/>
            <w:szCs w:val="24"/>
          </w:rPr>
          <w:t xml:space="preserve">erably across ecosystem types.  We also suggest that facilitation </w:t>
        </w:r>
      </w:ins>
      <w:ins w:id="620" w:author="Johan du Toit" w:date="2016-05-12T14:58:00Z">
        <w:r w:rsidR="00FF202E">
          <w:rPr>
            <w:rFonts w:ascii="Times New Roman" w:hAnsi="Times New Roman" w:cs="Times New Roman"/>
            <w:sz w:val="24"/>
            <w:szCs w:val="24"/>
          </w:rPr>
          <w:t xml:space="preserve">could be an important interaction if the </w:t>
        </w:r>
      </w:ins>
      <w:ins w:id="621" w:author="Johan du Toit" w:date="2016-05-12T14:59:00Z">
        <w:r w:rsidR="008876B0">
          <w:rPr>
            <w:rFonts w:ascii="Times New Roman" w:hAnsi="Times New Roman" w:cs="Times New Roman"/>
            <w:sz w:val="24"/>
            <w:szCs w:val="24"/>
          </w:rPr>
          <w:t>physical action</w:t>
        </w:r>
        <w:r w:rsidR="00FF202E">
          <w:rPr>
            <w:rFonts w:ascii="Times New Roman" w:hAnsi="Times New Roman" w:cs="Times New Roman"/>
            <w:sz w:val="24"/>
            <w:szCs w:val="24"/>
          </w:rPr>
          <w:t xml:space="preserve"> of the </w:t>
        </w:r>
      </w:ins>
      <w:ins w:id="622" w:author="Johan du Toit" w:date="2016-05-12T14:58:00Z">
        <w:r w:rsidR="00FF202E">
          <w:rPr>
            <w:rFonts w:ascii="Times New Roman" w:hAnsi="Times New Roman" w:cs="Times New Roman"/>
            <w:sz w:val="24"/>
            <w:szCs w:val="24"/>
          </w:rPr>
          <w:t xml:space="preserve">large rollers, with their powerful appendages, </w:t>
        </w:r>
      </w:ins>
      <w:ins w:id="623" w:author="Johan du Toit" w:date="2016-05-12T15:00:00Z">
        <w:r w:rsidR="00FF202E">
          <w:rPr>
            <w:rFonts w:ascii="Times New Roman" w:hAnsi="Times New Roman" w:cs="Times New Roman"/>
            <w:sz w:val="24"/>
            <w:szCs w:val="24"/>
          </w:rPr>
          <w:t>facilitate</w:t>
        </w:r>
      </w:ins>
      <w:ins w:id="624" w:author="Johan du Toit" w:date="2016-05-12T16:06:00Z">
        <w:r w:rsidR="008876B0">
          <w:rPr>
            <w:rFonts w:ascii="Times New Roman" w:hAnsi="Times New Roman" w:cs="Times New Roman"/>
            <w:sz w:val="24"/>
            <w:szCs w:val="24"/>
          </w:rPr>
          <w:t>s</w:t>
        </w:r>
      </w:ins>
      <w:ins w:id="625" w:author="Johan du Toit" w:date="2016-05-12T15:00:00Z">
        <w:r w:rsidR="00FF202E">
          <w:rPr>
            <w:rFonts w:ascii="Times New Roman" w:hAnsi="Times New Roman" w:cs="Times New Roman"/>
            <w:sz w:val="24"/>
            <w:szCs w:val="24"/>
          </w:rPr>
          <w:t xml:space="preserve"> access </w:t>
        </w:r>
      </w:ins>
      <w:ins w:id="626" w:author="Johan du Toit" w:date="2016-05-12T16:06:00Z">
        <w:r w:rsidR="008876B0" w:rsidRPr="008876B0">
          <w:rPr>
            <w:rFonts w:ascii="Times New Roman" w:hAnsi="Times New Roman" w:cs="Times New Roman"/>
            <w:sz w:val="24"/>
            <w:szCs w:val="24"/>
          </w:rPr>
          <w:t xml:space="preserve">by tunnelers </w:t>
        </w:r>
      </w:ins>
      <w:ins w:id="627" w:author="Johan du Toit" w:date="2016-05-12T15:00:00Z">
        <w:r w:rsidR="00FF202E">
          <w:rPr>
            <w:rFonts w:ascii="Times New Roman" w:hAnsi="Times New Roman" w:cs="Times New Roman"/>
            <w:sz w:val="24"/>
            <w:szCs w:val="24"/>
          </w:rPr>
          <w:t xml:space="preserve">to compact dung balls.  </w:t>
        </w:r>
        <w:r w:rsidR="006D1142">
          <w:rPr>
            <w:rFonts w:ascii="Times New Roman" w:hAnsi="Times New Roman" w:cs="Times New Roman"/>
            <w:sz w:val="24"/>
            <w:szCs w:val="24"/>
          </w:rPr>
          <w:t xml:space="preserve">We were unable to test for facilitation </w:t>
        </w:r>
        <w:r w:rsidR="00FF202E">
          <w:rPr>
            <w:rFonts w:ascii="Times New Roman" w:hAnsi="Times New Roman" w:cs="Times New Roman"/>
            <w:sz w:val="24"/>
            <w:szCs w:val="24"/>
          </w:rPr>
          <w:t xml:space="preserve">in our experiment, which was designed to differentially block </w:t>
        </w:r>
      </w:ins>
      <w:ins w:id="628" w:author="Johan du Toit" w:date="2016-05-12T15:02:00Z">
        <w:r w:rsidR="00FF202E">
          <w:rPr>
            <w:rFonts w:ascii="Times New Roman" w:hAnsi="Times New Roman" w:cs="Times New Roman"/>
            <w:sz w:val="24"/>
            <w:szCs w:val="24"/>
          </w:rPr>
          <w:t xml:space="preserve">dung </w:t>
        </w:r>
      </w:ins>
      <w:ins w:id="629" w:author="Johan du Toit" w:date="2016-05-12T15:00:00Z">
        <w:r w:rsidR="005C7FCB">
          <w:rPr>
            <w:rFonts w:ascii="Times New Roman" w:hAnsi="Times New Roman" w:cs="Times New Roman"/>
            <w:sz w:val="24"/>
            <w:szCs w:val="24"/>
          </w:rPr>
          <w:t>removal, not access, by</w:t>
        </w:r>
        <w:r w:rsidR="00FF202E">
          <w:rPr>
            <w:rFonts w:ascii="Times New Roman" w:hAnsi="Times New Roman" w:cs="Times New Roman"/>
            <w:sz w:val="24"/>
            <w:szCs w:val="24"/>
          </w:rPr>
          <w:t xml:space="preserve"> each </w:t>
        </w:r>
      </w:ins>
      <w:ins w:id="630" w:author="Johan du Toit" w:date="2016-05-12T15:02:00Z">
        <w:r w:rsidR="00FF202E">
          <w:rPr>
            <w:rFonts w:ascii="Times New Roman" w:hAnsi="Times New Roman" w:cs="Times New Roman"/>
            <w:sz w:val="24"/>
            <w:szCs w:val="24"/>
          </w:rPr>
          <w:t>functional group.</w:t>
        </w:r>
      </w:ins>
    </w:p>
    <w:p w14:paraId="0A600620" w14:textId="5CBD47B6" w:rsidR="00A91152" w:rsidRDefault="00164F33">
      <w:pPr>
        <w:spacing w:line="480" w:lineRule="auto"/>
        <w:ind w:firstLine="720"/>
        <w:rPr>
          <w:ins w:id="631" w:author="Johan du Toit" w:date="2016-05-12T15:33:00Z"/>
          <w:rFonts w:ascii="Times New Roman" w:hAnsi="Times New Roman" w:cs="Times New Roman"/>
          <w:sz w:val="24"/>
          <w:szCs w:val="24"/>
        </w:rPr>
        <w:pPrChange w:id="632" w:author="Johan du Toit" w:date="2016-05-12T14:42:00Z">
          <w:pPr>
            <w:spacing w:line="480" w:lineRule="auto"/>
          </w:pPr>
        </w:pPrChange>
      </w:pPr>
      <w:r w:rsidRPr="00CC4893">
        <w:rPr>
          <w:rFonts w:ascii="Times New Roman" w:hAnsi="Times New Roman" w:cs="Times New Roman"/>
          <w:sz w:val="24"/>
          <w:szCs w:val="24"/>
        </w:rPr>
        <w:t>T</w:t>
      </w:r>
      <w:r w:rsidR="00C60A03" w:rsidRPr="00CC4893">
        <w:rPr>
          <w:rFonts w:ascii="Times New Roman" w:hAnsi="Times New Roman" w:cs="Times New Roman"/>
          <w:sz w:val="24"/>
          <w:szCs w:val="24"/>
        </w:rPr>
        <w:t xml:space="preserve">he </w:t>
      </w:r>
      <w:ins w:id="633" w:author="Johan du Toit" w:date="2016-05-12T15:14:00Z">
        <w:r w:rsidR="00A91152">
          <w:rPr>
            <w:rFonts w:ascii="Times New Roman" w:hAnsi="Times New Roman" w:cs="Times New Roman"/>
            <w:sz w:val="24"/>
            <w:szCs w:val="24"/>
          </w:rPr>
          <w:t xml:space="preserve">implication of our study for biodiversity conservation is that </w:t>
        </w:r>
      </w:ins>
      <w:ins w:id="634" w:author="Johan du Toit" w:date="2016-05-12T15:15:00Z">
        <w:r w:rsidR="00A91152">
          <w:rPr>
            <w:rFonts w:ascii="Times New Roman" w:hAnsi="Times New Roman" w:cs="Times New Roman"/>
            <w:sz w:val="24"/>
            <w:szCs w:val="24"/>
          </w:rPr>
          <w:t xml:space="preserve">the ubiquity of dung beetles, and the </w:t>
        </w:r>
      </w:ins>
      <w:ins w:id="635" w:author="Johan du Toit" w:date="2016-05-12T15:26:00Z">
        <w:r w:rsidR="00020608">
          <w:rPr>
            <w:rFonts w:ascii="Times New Roman" w:hAnsi="Times New Roman" w:cs="Times New Roman"/>
            <w:sz w:val="24"/>
            <w:szCs w:val="24"/>
          </w:rPr>
          <w:t xml:space="preserve">reliability of the </w:t>
        </w:r>
      </w:ins>
      <w:ins w:id="636" w:author="Johan du Toit" w:date="2016-05-12T15:15:00Z">
        <w:r w:rsidR="00A91152">
          <w:rPr>
            <w:rFonts w:ascii="Times New Roman" w:hAnsi="Times New Roman" w:cs="Times New Roman"/>
            <w:sz w:val="24"/>
            <w:szCs w:val="24"/>
          </w:rPr>
          <w:t>ecological services they provide, should not be over-estimated</w:t>
        </w:r>
      </w:ins>
      <w:ins w:id="637" w:author="Johan du Toit" w:date="2016-05-12T15:25:00Z">
        <w:r w:rsidR="00020608">
          <w:rPr>
            <w:rFonts w:ascii="Times New Roman" w:hAnsi="Times New Roman" w:cs="Times New Roman"/>
            <w:sz w:val="24"/>
            <w:szCs w:val="24"/>
          </w:rPr>
          <w:t xml:space="preserve"> for tropical forests</w:t>
        </w:r>
      </w:ins>
      <w:ins w:id="638" w:author="Johan du Toit" w:date="2016-05-12T15:15:00Z">
        <w:r w:rsidR="00A91152">
          <w:rPr>
            <w:rFonts w:ascii="Times New Roman" w:hAnsi="Times New Roman" w:cs="Times New Roman"/>
            <w:sz w:val="24"/>
            <w:szCs w:val="24"/>
          </w:rPr>
          <w:t xml:space="preserve">.  In particular, secondary seed dispersal </w:t>
        </w:r>
      </w:ins>
      <w:ins w:id="639" w:author="Johan du Toit" w:date="2016-05-12T15:22:00Z">
        <w:r w:rsidR="00020608">
          <w:rPr>
            <w:rFonts w:ascii="Times New Roman" w:hAnsi="Times New Roman" w:cs="Times New Roman"/>
            <w:sz w:val="24"/>
            <w:szCs w:val="24"/>
          </w:rPr>
          <w:t xml:space="preserve">by dung beetles has an important effect on tree regeneration in tropical forests (Andresen and Feer 2005).  However, </w:t>
        </w:r>
      </w:ins>
      <w:ins w:id="640" w:author="Johan du Toit" w:date="2016-05-12T15:31:00Z">
        <w:r w:rsidR="00020608">
          <w:rPr>
            <w:rFonts w:ascii="Times New Roman" w:hAnsi="Times New Roman" w:cs="Times New Roman"/>
            <w:sz w:val="24"/>
            <w:szCs w:val="24"/>
          </w:rPr>
          <w:t xml:space="preserve">as </w:t>
        </w:r>
      </w:ins>
      <w:ins w:id="641" w:author="Johan du Toit" w:date="2016-05-12T15:22:00Z">
        <w:r w:rsidR="00020608">
          <w:rPr>
            <w:rFonts w:ascii="Times New Roman" w:hAnsi="Times New Roman" w:cs="Times New Roman"/>
            <w:sz w:val="24"/>
            <w:szCs w:val="24"/>
          </w:rPr>
          <w:t xml:space="preserve">we found to the </w:t>
        </w:r>
      </w:ins>
      <w:ins w:id="642" w:author="Johan du Toit" w:date="2016-05-12T15:31:00Z">
        <w:r w:rsidR="00020608">
          <w:rPr>
            <w:rFonts w:ascii="Times New Roman" w:hAnsi="Times New Roman" w:cs="Times New Roman"/>
            <w:sz w:val="24"/>
            <w:szCs w:val="24"/>
          </w:rPr>
          <w:t>detriment</w:t>
        </w:r>
      </w:ins>
      <w:ins w:id="643" w:author="Johan du Toit" w:date="2016-05-12T15:22:00Z">
        <w:r w:rsidR="00020608">
          <w:rPr>
            <w:rFonts w:ascii="Times New Roman" w:hAnsi="Times New Roman" w:cs="Times New Roman"/>
            <w:sz w:val="24"/>
            <w:szCs w:val="24"/>
          </w:rPr>
          <w:t xml:space="preserve"> </w:t>
        </w:r>
      </w:ins>
      <w:ins w:id="644" w:author="Johan du Toit" w:date="2016-05-12T15:31:00Z">
        <w:r w:rsidR="00020608">
          <w:rPr>
            <w:rFonts w:ascii="Times New Roman" w:hAnsi="Times New Roman" w:cs="Times New Roman"/>
            <w:sz w:val="24"/>
            <w:szCs w:val="24"/>
          </w:rPr>
          <w:t xml:space="preserve">of some of our </w:t>
        </w:r>
      </w:ins>
      <w:ins w:id="645" w:author="Johan du Toit" w:date="2016-05-12T15:32:00Z">
        <w:r w:rsidR="00020608">
          <w:rPr>
            <w:rFonts w:ascii="Times New Roman" w:hAnsi="Times New Roman" w:cs="Times New Roman"/>
            <w:sz w:val="24"/>
            <w:szCs w:val="24"/>
          </w:rPr>
          <w:t xml:space="preserve">experimental replicates, </w:t>
        </w:r>
      </w:ins>
      <w:ins w:id="646" w:author="Johan du Toit" w:date="2016-05-12T15:26:00Z">
        <w:r w:rsidR="00020608">
          <w:rPr>
            <w:rFonts w:ascii="Times New Roman" w:hAnsi="Times New Roman" w:cs="Times New Roman"/>
            <w:sz w:val="24"/>
            <w:szCs w:val="24"/>
          </w:rPr>
          <w:t xml:space="preserve">seeds in elephant dung are vulnerable to </w:t>
        </w:r>
      </w:ins>
      <w:ins w:id="647" w:author="Johan du Toit" w:date="2016-05-12T16:00:00Z">
        <w:r w:rsidR="002733B2">
          <w:rPr>
            <w:rFonts w:ascii="Times New Roman" w:hAnsi="Times New Roman" w:cs="Times New Roman"/>
            <w:sz w:val="24"/>
            <w:szCs w:val="24"/>
          </w:rPr>
          <w:t xml:space="preserve">various seed </w:t>
        </w:r>
      </w:ins>
      <w:ins w:id="648" w:author="Johan du Toit" w:date="2016-05-12T15:26:00Z">
        <w:r w:rsidR="002733B2">
          <w:rPr>
            <w:rFonts w:ascii="Times New Roman" w:hAnsi="Times New Roman" w:cs="Times New Roman"/>
            <w:sz w:val="24"/>
            <w:szCs w:val="24"/>
          </w:rPr>
          <w:t xml:space="preserve">predators </w:t>
        </w:r>
      </w:ins>
      <w:ins w:id="649" w:author="Johan du Toit" w:date="2016-05-12T16:00:00Z">
        <w:r w:rsidR="002733B2">
          <w:rPr>
            <w:rFonts w:ascii="Times New Roman" w:hAnsi="Times New Roman" w:cs="Times New Roman"/>
            <w:sz w:val="24"/>
            <w:szCs w:val="24"/>
          </w:rPr>
          <w:t xml:space="preserve">such as </w:t>
        </w:r>
      </w:ins>
      <w:ins w:id="650" w:author="Johan du Toit" w:date="2016-05-12T15:26:00Z">
        <w:r w:rsidR="00020608">
          <w:rPr>
            <w:rFonts w:ascii="Times New Roman" w:hAnsi="Times New Roman" w:cs="Times New Roman"/>
            <w:sz w:val="24"/>
            <w:szCs w:val="24"/>
          </w:rPr>
          <w:t>birds (e.g. francolins and Guinea fowl</w:t>
        </w:r>
      </w:ins>
      <w:ins w:id="651" w:author="Johan du Toit" w:date="2016-05-12T15:30:00Z">
        <w:r w:rsidR="00020608">
          <w:rPr>
            <w:rFonts w:ascii="Times New Roman" w:hAnsi="Times New Roman" w:cs="Times New Roman"/>
            <w:sz w:val="24"/>
            <w:szCs w:val="24"/>
          </w:rPr>
          <w:t xml:space="preserve">, </w:t>
        </w:r>
        <w:r w:rsidR="00020608" w:rsidRPr="00020608">
          <w:rPr>
            <w:rFonts w:ascii="Times New Roman" w:hAnsi="Times New Roman" w:cs="Times New Roman"/>
            <w:i/>
            <w:sz w:val="24"/>
            <w:szCs w:val="24"/>
            <w:rPrChange w:id="652" w:author="Johan du Toit" w:date="2016-05-12T15:30:00Z">
              <w:rPr>
                <w:rFonts w:ascii="Times New Roman" w:hAnsi="Times New Roman" w:cs="Times New Roman"/>
                <w:sz w:val="24"/>
                <w:szCs w:val="24"/>
              </w:rPr>
            </w:rPrChange>
          </w:rPr>
          <w:t>Guttera pucherani</w:t>
        </w:r>
        <w:r w:rsidR="00020608">
          <w:rPr>
            <w:rFonts w:ascii="Times New Roman" w:hAnsi="Times New Roman" w:cs="Times New Roman"/>
            <w:sz w:val="24"/>
            <w:szCs w:val="24"/>
          </w:rPr>
          <w:t>) feeding on the forest floor</w:t>
        </w:r>
      </w:ins>
      <w:ins w:id="653" w:author="Johan du Toit" w:date="2016-05-12T15:33:00Z">
        <w:r w:rsidR="00305DFD">
          <w:rPr>
            <w:rFonts w:ascii="Times New Roman" w:hAnsi="Times New Roman" w:cs="Times New Roman"/>
            <w:sz w:val="24"/>
            <w:szCs w:val="24"/>
          </w:rPr>
          <w:t>.  The fate of such</w:t>
        </w:r>
        <w:r w:rsidR="00965DF2">
          <w:rPr>
            <w:rFonts w:ascii="Times New Roman" w:hAnsi="Times New Roman" w:cs="Times New Roman"/>
            <w:sz w:val="24"/>
            <w:szCs w:val="24"/>
          </w:rPr>
          <w:t xml:space="preserve"> seeds is thus dependent on a </w:t>
        </w:r>
        <w:r w:rsidR="00305DFD">
          <w:rPr>
            <w:rFonts w:ascii="Times New Roman" w:hAnsi="Times New Roman" w:cs="Times New Roman"/>
            <w:sz w:val="24"/>
            <w:szCs w:val="24"/>
          </w:rPr>
          <w:t xml:space="preserve">race between secondary dispersers and predators, and </w:t>
        </w:r>
      </w:ins>
      <w:ins w:id="654" w:author="Johan du Toit" w:date="2016-05-12T15:41:00Z">
        <w:r w:rsidR="00305DFD">
          <w:rPr>
            <w:rFonts w:ascii="Times New Roman" w:hAnsi="Times New Roman" w:cs="Times New Roman"/>
            <w:sz w:val="24"/>
            <w:szCs w:val="24"/>
          </w:rPr>
          <w:t xml:space="preserve">if the </w:t>
        </w:r>
      </w:ins>
      <w:ins w:id="655" w:author="Johan du Toit" w:date="2016-05-12T15:43:00Z">
        <w:r w:rsidR="00F619B0">
          <w:rPr>
            <w:rFonts w:ascii="Times New Roman" w:hAnsi="Times New Roman" w:cs="Times New Roman"/>
            <w:sz w:val="24"/>
            <w:szCs w:val="24"/>
          </w:rPr>
          <w:t xml:space="preserve">local </w:t>
        </w:r>
      </w:ins>
      <w:ins w:id="656" w:author="Johan du Toit" w:date="2016-05-12T15:41:00Z">
        <w:r w:rsidR="00305DFD">
          <w:rPr>
            <w:rFonts w:ascii="Times New Roman" w:hAnsi="Times New Roman" w:cs="Times New Roman"/>
            <w:sz w:val="24"/>
            <w:szCs w:val="24"/>
          </w:rPr>
          <w:t xml:space="preserve">dung beetle assemblage is impacted by anthropogenic factors then </w:t>
        </w:r>
      </w:ins>
      <w:ins w:id="657" w:author="Johan du Toit" w:date="2016-05-12T15:42:00Z">
        <w:r w:rsidR="00F619B0">
          <w:rPr>
            <w:rFonts w:ascii="Times New Roman" w:hAnsi="Times New Roman" w:cs="Times New Roman"/>
            <w:sz w:val="24"/>
            <w:szCs w:val="24"/>
          </w:rPr>
          <w:t xml:space="preserve">the regeneration of forest tree populations </w:t>
        </w:r>
      </w:ins>
      <w:ins w:id="658" w:author="Johan du Toit" w:date="2016-05-12T15:43:00Z">
        <w:r w:rsidR="00F619B0">
          <w:rPr>
            <w:rFonts w:ascii="Times New Roman" w:hAnsi="Times New Roman" w:cs="Times New Roman"/>
            <w:sz w:val="24"/>
            <w:szCs w:val="24"/>
          </w:rPr>
          <w:t xml:space="preserve">could ultimately be affected.  Conversion of tropical forests to agro-ecosystems is a global phenomenon </w:t>
        </w:r>
      </w:ins>
      <w:ins w:id="659" w:author="Johan du Toit" w:date="2016-05-12T15:46:00Z">
        <w:r w:rsidR="00F619B0">
          <w:rPr>
            <w:rFonts w:ascii="Times New Roman" w:hAnsi="Times New Roman" w:cs="Times New Roman"/>
            <w:sz w:val="24"/>
            <w:szCs w:val="24"/>
          </w:rPr>
          <w:t xml:space="preserve">and </w:t>
        </w:r>
      </w:ins>
      <w:ins w:id="660" w:author="Johan du Toit" w:date="2016-05-12T15:43:00Z">
        <w:r w:rsidR="00F619B0">
          <w:rPr>
            <w:rFonts w:ascii="Times New Roman" w:hAnsi="Times New Roman" w:cs="Times New Roman"/>
            <w:sz w:val="24"/>
            <w:szCs w:val="24"/>
          </w:rPr>
          <w:t>is very evident around Kibale Forest</w:t>
        </w:r>
      </w:ins>
      <w:ins w:id="661" w:author="Johan du Toit" w:date="2016-05-12T15:46:00Z">
        <w:r w:rsidR="00F619B0">
          <w:rPr>
            <w:rFonts w:ascii="Times New Roman" w:hAnsi="Times New Roman" w:cs="Times New Roman"/>
            <w:sz w:val="24"/>
            <w:szCs w:val="24"/>
          </w:rPr>
          <w:t>, where clearing for cropland and grazing p</w:t>
        </w:r>
        <w:r w:rsidR="00FC4445">
          <w:rPr>
            <w:rFonts w:ascii="Times New Roman" w:hAnsi="Times New Roman" w:cs="Times New Roman"/>
            <w:sz w:val="24"/>
            <w:szCs w:val="24"/>
          </w:rPr>
          <w:t xml:space="preserve">astures has created a </w:t>
        </w:r>
      </w:ins>
      <w:ins w:id="662" w:author="Johan du Toit" w:date="2016-05-12T16:24:00Z">
        <w:r w:rsidR="00FC4445">
          <w:rPr>
            <w:rFonts w:ascii="Times New Roman" w:hAnsi="Times New Roman" w:cs="Times New Roman"/>
            <w:sz w:val="24"/>
            <w:szCs w:val="24"/>
          </w:rPr>
          <w:t xml:space="preserve">‘hard edge’ along </w:t>
        </w:r>
      </w:ins>
      <w:ins w:id="663" w:author="Johan du Toit" w:date="2016-05-12T15:46:00Z">
        <w:r w:rsidR="00F619B0">
          <w:rPr>
            <w:rFonts w:ascii="Times New Roman" w:hAnsi="Times New Roman" w:cs="Times New Roman"/>
            <w:sz w:val="24"/>
            <w:szCs w:val="24"/>
          </w:rPr>
          <w:t>the park boundary.</w:t>
        </w:r>
      </w:ins>
      <w:ins w:id="664" w:author="Johan du Toit" w:date="2016-05-12T15:47:00Z">
        <w:r w:rsidR="00F619B0">
          <w:rPr>
            <w:rFonts w:ascii="Times New Roman" w:hAnsi="Times New Roman" w:cs="Times New Roman"/>
            <w:sz w:val="24"/>
            <w:szCs w:val="24"/>
          </w:rPr>
          <w:t xml:space="preserve">  In such agro-ecosystems it is increasing common for livestock to be treated with pesticidal compounds for control</w:t>
        </w:r>
      </w:ins>
      <w:ins w:id="665" w:author="Johan du Toit" w:date="2016-05-12T15:52:00Z">
        <w:r w:rsidR="00F619B0">
          <w:rPr>
            <w:rFonts w:ascii="Times New Roman" w:hAnsi="Times New Roman" w:cs="Times New Roman"/>
            <w:sz w:val="24"/>
            <w:szCs w:val="24"/>
          </w:rPr>
          <w:t>ling</w:t>
        </w:r>
      </w:ins>
      <w:ins w:id="666" w:author="Johan du Toit" w:date="2016-05-12T15:47:00Z">
        <w:r w:rsidR="00F619B0">
          <w:rPr>
            <w:rFonts w:ascii="Times New Roman" w:hAnsi="Times New Roman" w:cs="Times New Roman"/>
            <w:sz w:val="24"/>
            <w:szCs w:val="24"/>
          </w:rPr>
          <w:t xml:space="preserve"> ectoparasites and endoparasites, </w:t>
        </w:r>
      </w:ins>
      <w:ins w:id="667" w:author="Johan du Toit" w:date="2016-05-12T15:52:00Z">
        <w:r w:rsidR="002733B2">
          <w:rPr>
            <w:rFonts w:ascii="Times New Roman" w:hAnsi="Times New Roman" w:cs="Times New Roman"/>
            <w:sz w:val="24"/>
            <w:szCs w:val="24"/>
          </w:rPr>
          <w:t xml:space="preserve">but the residues voided in dung </w:t>
        </w:r>
      </w:ins>
      <w:ins w:id="668" w:author="Johan du Toit" w:date="2016-05-12T15:55:00Z">
        <w:r w:rsidR="002733B2">
          <w:rPr>
            <w:rFonts w:ascii="Times New Roman" w:hAnsi="Times New Roman" w:cs="Times New Roman"/>
            <w:sz w:val="24"/>
            <w:szCs w:val="24"/>
          </w:rPr>
          <w:t xml:space="preserve">are toxic </w:t>
        </w:r>
      </w:ins>
      <w:ins w:id="669" w:author="Johan du Toit" w:date="2016-05-12T15:56:00Z">
        <w:r w:rsidR="002733B2">
          <w:rPr>
            <w:rFonts w:ascii="Times New Roman" w:hAnsi="Times New Roman" w:cs="Times New Roman"/>
            <w:sz w:val="24"/>
            <w:szCs w:val="24"/>
          </w:rPr>
          <w:t xml:space="preserve">to dung beetles in </w:t>
        </w:r>
      </w:ins>
      <w:ins w:id="670" w:author="Johan du Toit" w:date="2016-05-12T16:05:00Z">
        <w:r w:rsidR="008876B0">
          <w:rPr>
            <w:rFonts w:ascii="Times New Roman" w:hAnsi="Times New Roman" w:cs="Times New Roman"/>
            <w:sz w:val="24"/>
            <w:szCs w:val="24"/>
          </w:rPr>
          <w:t xml:space="preserve">both </w:t>
        </w:r>
      </w:ins>
      <w:ins w:id="671" w:author="Johan du Toit" w:date="2016-05-12T15:56:00Z">
        <w:r w:rsidR="002733B2">
          <w:rPr>
            <w:rFonts w:ascii="Times New Roman" w:hAnsi="Times New Roman" w:cs="Times New Roman"/>
            <w:sz w:val="24"/>
            <w:szCs w:val="24"/>
          </w:rPr>
          <w:t>adult and larval stages (Davis et</w:t>
        </w:r>
      </w:ins>
      <w:ins w:id="672" w:author="Johan du Toit" w:date="2016-05-12T15:57:00Z">
        <w:r w:rsidR="002733B2">
          <w:rPr>
            <w:rFonts w:ascii="Times New Roman" w:hAnsi="Times New Roman" w:cs="Times New Roman"/>
            <w:sz w:val="24"/>
            <w:szCs w:val="24"/>
          </w:rPr>
          <w:t xml:space="preserve"> </w:t>
        </w:r>
      </w:ins>
      <w:ins w:id="673" w:author="Johan du Toit" w:date="2016-05-12T15:56:00Z">
        <w:r w:rsidR="002733B2">
          <w:rPr>
            <w:rFonts w:ascii="Times New Roman" w:hAnsi="Times New Roman" w:cs="Times New Roman"/>
            <w:sz w:val="24"/>
            <w:szCs w:val="24"/>
          </w:rPr>
          <w:t>al. 2004).</w:t>
        </w:r>
      </w:ins>
      <w:ins w:id="674" w:author="Johan du Toit" w:date="2016-05-12T16:01:00Z">
        <w:r w:rsidR="00965DF2">
          <w:rPr>
            <w:rFonts w:ascii="Times New Roman" w:hAnsi="Times New Roman" w:cs="Times New Roman"/>
            <w:sz w:val="24"/>
            <w:szCs w:val="24"/>
          </w:rPr>
          <w:t xml:space="preserve">  Our study thus endorses the importance of </w:t>
        </w:r>
        <w:r w:rsidR="002733B2">
          <w:rPr>
            <w:rFonts w:ascii="Times New Roman" w:hAnsi="Times New Roman" w:cs="Times New Roman"/>
            <w:sz w:val="24"/>
            <w:szCs w:val="24"/>
          </w:rPr>
          <w:t>monitoring the dung beetle assemblage</w:t>
        </w:r>
      </w:ins>
      <w:ins w:id="675" w:author="Johan du Toit" w:date="2016-05-12T16:22:00Z">
        <w:r w:rsidR="00965DF2">
          <w:rPr>
            <w:rFonts w:ascii="Times New Roman" w:hAnsi="Times New Roman" w:cs="Times New Roman"/>
            <w:sz w:val="24"/>
            <w:szCs w:val="24"/>
          </w:rPr>
          <w:t>,</w:t>
        </w:r>
      </w:ins>
      <w:ins w:id="676" w:author="Johan du Toit" w:date="2016-05-12T16:02:00Z">
        <w:r w:rsidR="002733B2">
          <w:rPr>
            <w:rFonts w:ascii="Times New Roman" w:hAnsi="Times New Roman" w:cs="Times New Roman"/>
            <w:sz w:val="24"/>
            <w:szCs w:val="24"/>
          </w:rPr>
          <w:t xml:space="preserve"> as an early-warning indicator </w:t>
        </w:r>
      </w:ins>
      <w:ins w:id="677" w:author="Johan du Toit" w:date="2016-05-12T16:04:00Z">
        <w:r w:rsidR="008876B0">
          <w:rPr>
            <w:rFonts w:ascii="Times New Roman" w:hAnsi="Times New Roman" w:cs="Times New Roman"/>
            <w:sz w:val="24"/>
            <w:szCs w:val="24"/>
          </w:rPr>
          <w:t>of biodiversity risk</w:t>
        </w:r>
      </w:ins>
      <w:ins w:id="678" w:author="Johan du Toit" w:date="2016-05-12T16:22:00Z">
        <w:r w:rsidR="00965DF2">
          <w:rPr>
            <w:rFonts w:ascii="Times New Roman" w:hAnsi="Times New Roman" w:cs="Times New Roman"/>
            <w:sz w:val="24"/>
            <w:szCs w:val="24"/>
          </w:rPr>
          <w:t>,</w:t>
        </w:r>
      </w:ins>
      <w:ins w:id="679" w:author="Johan du Toit" w:date="2016-05-12T16:04:00Z">
        <w:r w:rsidR="008876B0">
          <w:rPr>
            <w:rFonts w:ascii="Times New Roman" w:hAnsi="Times New Roman" w:cs="Times New Roman"/>
            <w:sz w:val="24"/>
            <w:szCs w:val="24"/>
          </w:rPr>
          <w:t xml:space="preserve"> </w:t>
        </w:r>
      </w:ins>
      <w:ins w:id="680" w:author="Johan du Toit" w:date="2016-05-12T16:02:00Z">
        <w:r w:rsidR="002733B2">
          <w:rPr>
            <w:rFonts w:ascii="Times New Roman" w:hAnsi="Times New Roman" w:cs="Times New Roman"/>
            <w:sz w:val="24"/>
            <w:szCs w:val="24"/>
          </w:rPr>
          <w:t xml:space="preserve">in tropical forests that are </w:t>
        </w:r>
      </w:ins>
      <w:ins w:id="681" w:author="Johan du Toit" w:date="2016-05-12T16:03:00Z">
        <w:r w:rsidR="008876B0">
          <w:rPr>
            <w:rFonts w:ascii="Times New Roman" w:hAnsi="Times New Roman" w:cs="Times New Roman"/>
            <w:sz w:val="24"/>
            <w:szCs w:val="24"/>
          </w:rPr>
          <w:t>becoming fragmented and invaded by agro-ecosystems.</w:t>
        </w:r>
      </w:ins>
    </w:p>
    <w:p w14:paraId="561D9D09" w14:textId="77777777" w:rsidR="00305DFD" w:rsidRDefault="00305DFD">
      <w:pPr>
        <w:spacing w:line="480" w:lineRule="auto"/>
        <w:ind w:firstLine="720"/>
        <w:rPr>
          <w:ins w:id="682" w:author="Johan du Toit" w:date="2016-05-12T15:15:00Z"/>
          <w:rFonts w:ascii="Times New Roman" w:hAnsi="Times New Roman" w:cs="Times New Roman"/>
          <w:sz w:val="24"/>
          <w:szCs w:val="24"/>
        </w:rPr>
        <w:pPrChange w:id="683" w:author="Johan du Toit" w:date="2016-05-12T14:42:00Z">
          <w:pPr>
            <w:spacing w:line="480" w:lineRule="auto"/>
          </w:pPr>
        </w:pPrChange>
      </w:pPr>
    </w:p>
    <w:p w14:paraId="3736FFA4" w14:textId="320BD276" w:rsidR="00317174" w:rsidRPr="00F60441" w:rsidDel="00F60441" w:rsidRDefault="00C60A03">
      <w:pPr>
        <w:spacing w:line="480" w:lineRule="auto"/>
        <w:ind w:firstLine="720"/>
        <w:rPr>
          <w:del w:id="684" w:author="Johan du Toit" w:date="2016-05-12T16:27:00Z"/>
          <w:rFonts w:ascii="Times New Roman" w:hAnsi="Times New Roman" w:cs="Times New Roman"/>
          <w:b/>
          <w:sz w:val="24"/>
          <w:szCs w:val="24"/>
          <w:rPrChange w:id="685" w:author="Johan du Toit" w:date="2016-05-12T16:27:00Z">
            <w:rPr>
              <w:del w:id="686" w:author="Johan du Toit" w:date="2016-05-12T16:27:00Z"/>
              <w:rFonts w:ascii="Times New Roman" w:hAnsi="Times New Roman" w:cs="Times New Roman"/>
              <w:sz w:val="24"/>
              <w:szCs w:val="24"/>
            </w:rPr>
          </w:rPrChange>
        </w:rPr>
        <w:pPrChange w:id="687" w:author="Johan du Toit" w:date="2016-05-12T14:42:00Z">
          <w:pPr>
            <w:spacing w:line="480" w:lineRule="auto"/>
          </w:pPr>
        </w:pPrChange>
      </w:pPr>
      <w:del w:id="688" w:author="Johan du Toit" w:date="2016-05-12T16:27:00Z">
        <w:r w:rsidRPr="00F60441" w:rsidDel="00F60441">
          <w:rPr>
            <w:rFonts w:ascii="Times New Roman" w:hAnsi="Times New Roman" w:cs="Times New Roman"/>
            <w:b/>
            <w:sz w:val="24"/>
            <w:szCs w:val="24"/>
            <w:rPrChange w:id="689" w:author="Johan du Toit" w:date="2016-05-12T16:27:00Z">
              <w:rPr>
                <w:rFonts w:ascii="Times New Roman" w:hAnsi="Times New Roman" w:cs="Times New Roman"/>
                <w:sz w:val="24"/>
                <w:szCs w:val="24"/>
              </w:rPr>
            </w:rPrChange>
          </w:rPr>
          <w:delText>resource use relationship between tunneller</w:delText>
        </w:r>
        <w:r w:rsidR="00987715" w:rsidRPr="00F60441" w:rsidDel="00F60441">
          <w:rPr>
            <w:rFonts w:ascii="Times New Roman" w:hAnsi="Times New Roman" w:cs="Times New Roman"/>
            <w:b/>
            <w:sz w:val="24"/>
            <w:szCs w:val="24"/>
            <w:rPrChange w:id="690" w:author="Johan du Toit" w:date="2016-05-12T16:27:00Z">
              <w:rPr>
                <w:rFonts w:ascii="Times New Roman" w:hAnsi="Times New Roman" w:cs="Times New Roman"/>
                <w:sz w:val="24"/>
                <w:szCs w:val="24"/>
              </w:rPr>
            </w:rPrChange>
          </w:rPr>
          <w:delText xml:space="preserve">s and rollers seems </w:delText>
        </w:r>
        <w:r w:rsidR="00414D45" w:rsidRPr="00F60441" w:rsidDel="00F60441">
          <w:rPr>
            <w:rFonts w:ascii="Times New Roman" w:hAnsi="Times New Roman" w:cs="Times New Roman"/>
            <w:b/>
            <w:sz w:val="24"/>
            <w:szCs w:val="24"/>
            <w:rPrChange w:id="691" w:author="Johan du Toit" w:date="2016-05-12T16:27:00Z">
              <w:rPr>
                <w:rFonts w:ascii="Times New Roman" w:hAnsi="Times New Roman" w:cs="Times New Roman"/>
                <w:sz w:val="24"/>
                <w:szCs w:val="24"/>
              </w:rPr>
            </w:rPrChange>
          </w:rPr>
          <w:delText xml:space="preserve">to </w:delText>
        </w:r>
        <w:r w:rsidR="00987715" w:rsidRPr="00F60441" w:rsidDel="00F60441">
          <w:rPr>
            <w:rFonts w:ascii="Times New Roman" w:hAnsi="Times New Roman" w:cs="Times New Roman"/>
            <w:b/>
            <w:sz w:val="24"/>
            <w:szCs w:val="24"/>
            <w:rPrChange w:id="692" w:author="Johan du Toit" w:date="2016-05-12T16:27:00Z">
              <w:rPr>
                <w:rFonts w:ascii="Times New Roman" w:hAnsi="Times New Roman" w:cs="Times New Roman"/>
                <w:sz w:val="24"/>
                <w:szCs w:val="24"/>
              </w:rPr>
            </w:rPrChange>
          </w:rPr>
          <w:delText xml:space="preserve">resemble </w:delText>
        </w:r>
        <w:r w:rsidRPr="00F60441" w:rsidDel="00F60441">
          <w:rPr>
            <w:rFonts w:ascii="Times New Roman" w:hAnsi="Times New Roman" w:cs="Times New Roman"/>
            <w:b/>
            <w:sz w:val="24"/>
            <w:szCs w:val="24"/>
            <w:rPrChange w:id="693" w:author="Johan du Toit" w:date="2016-05-12T16:27:00Z">
              <w:rPr>
                <w:rFonts w:ascii="Times New Roman" w:hAnsi="Times New Roman" w:cs="Times New Roman"/>
                <w:sz w:val="24"/>
                <w:szCs w:val="24"/>
              </w:rPr>
            </w:rPrChange>
          </w:rPr>
          <w:delText xml:space="preserve">resource sharing rather than competition. Resource sharing is little considered </w:delText>
        </w:r>
        <w:r w:rsidR="00414D45" w:rsidRPr="00F60441" w:rsidDel="00F60441">
          <w:rPr>
            <w:rFonts w:ascii="Times New Roman" w:hAnsi="Times New Roman" w:cs="Times New Roman"/>
            <w:b/>
            <w:sz w:val="24"/>
            <w:szCs w:val="24"/>
            <w:rPrChange w:id="694" w:author="Johan du Toit" w:date="2016-05-12T16:27:00Z">
              <w:rPr>
                <w:rFonts w:ascii="Times New Roman" w:hAnsi="Times New Roman" w:cs="Times New Roman"/>
                <w:sz w:val="24"/>
                <w:szCs w:val="24"/>
              </w:rPr>
            </w:rPrChange>
          </w:rPr>
          <w:delText xml:space="preserve">in the literature, </w:delText>
        </w:r>
        <w:r w:rsidRPr="00F60441" w:rsidDel="00F60441">
          <w:rPr>
            <w:rFonts w:ascii="Times New Roman" w:hAnsi="Times New Roman" w:cs="Times New Roman"/>
            <w:b/>
            <w:sz w:val="24"/>
            <w:szCs w:val="24"/>
            <w:rPrChange w:id="695" w:author="Johan du Toit" w:date="2016-05-12T16:27:00Z">
              <w:rPr>
                <w:rFonts w:ascii="Times New Roman" w:hAnsi="Times New Roman" w:cs="Times New Roman"/>
                <w:sz w:val="24"/>
                <w:szCs w:val="24"/>
              </w:rPr>
            </w:rPrChange>
          </w:rPr>
          <w:delText>with f</w:delText>
        </w:r>
        <w:r w:rsidR="00987715" w:rsidRPr="00F60441" w:rsidDel="00F60441">
          <w:rPr>
            <w:rFonts w:ascii="Times New Roman" w:hAnsi="Times New Roman" w:cs="Times New Roman"/>
            <w:b/>
            <w:sz w:val="24"/>
            <w:szCs w:val="24"/>
            <w:rPrChange w:id="696" w:author="Johan du Toit" w:date="2016-05-12T16:27:00Z">
              <w:rPr>
                <w:rFonts w:ascii="Times New Roman" w:hAnsi="Times New Roman" w:cs="Times New Roman"/>
                <w:sz w:val="24"/>
                <w:szCs w:val="24"/>
              </w:rPr>
            </w:rPrChange>
          </w:rPr>
          <w:delText xml:space="preserve">ew empirical examples published, e.g. algal grazing in </w:delText>
        </w:r>
        <w:r w:rsidRPr="00F60441" w:rsidDel="00F60441">
          <w:rPr>
            <w:rFonts w:ascii="Times New Roman" w:hAnsi="Times New Roman" w:cs="Times New Roman"/>
            <w:b/>
            <w:sz w:val="24"/>
            <w:szCs w:val="24"/>
            <w:rPrChange w:id="697" w:author="Johan du Toit" w:date="2016-05-12T16:27:00Z">
              <w:rPr>
                <w:rFonts w:ascii="Times New Roman" w:hAnsi="Times New Roman" w:cs="Times New Roman"/>
                <w:sz w:val="24"/>
                <w:szCs w:val="24"/>
              </w:rPr>
            </w:rPrChange>
          </w:rPr>
          <w:delText>species of coral reef fishes (Roberts 1987).</w:delText>
        </w:r>
        <w:r w:rsidR="00987715" w:rsidRPr="00F60441" w:rsidDel="00F60441">
          <w:rPr>
            <w:rFonts w:ascii="Times New Roman" w:hAnsi="Times New Roman" w:cs="Times New Roman"/>
            <w:b/>
            <w:sz w:val="24"/>
            <w:szCs w:val="24"/>
            <w:rPrChange w:id="698" w:author="Johan du Toit" w:date="2016-05-12T16:27:00Z">
              <w:rPr>
                <w:rFonts w:ascii="Times New Roman" w:hAnsi="Times New Roman" w:cs="Times New Roman"/>
                <w:sz w:val="24"/>
                <w:szCs w:val="24"/>
              </w:rPr>
            </w:rPrChange>
          </w:rPr>
          <w:delText xml:space="preserve"> The assumption of intense inter-guild competition is o</w:delText>
        </w:r>
        <w:r w:rsidRPr="00F60441" w:rsidDel="00F60441">
          <w:rPr>
            <w:rFonts w:ascii="Times New Roman" w:hAnsi="Times New Roman" w:cs="Times New Roman"/>
            <w:b/>
            <w:sz w:val="24"/>
            <w:szCs w:val="24"/>
            <w:rPrChange w:id="699" w:author="Johan du Toit" w:date="2016-05-12T16:27:00Z">
              <w:rPr>
                <w:rFonts w:ascii="Times New Roman" w:hAnsi="Times New Roman" w:cs="Times New Roman"/>
                <w:sz w:val="24"/>
                <w:szCs w:val="24"/>
              </w:rPr>
            </w:rPrChange>
          </w:rPr>
          <w:delText xml:space="preserve">ne of the fundamental building </w:delText>
        </w:r>
        <w:r w:rsidR="00987715" w:rsidRPr="00F60441" w:rsidDel="00F60441">
          <w:rPr>
            <w:rFonts w:ascii="Times New Roman" w:hAnsi="Times New Roman" w:cs="Times New Roman"/>
            <w:b/>
            <w:sz w:val="24"/>
            <w:szCs w:val="24"/>
            <w:rPrChange w:id="700" w:author="Johan du Toit" w:date="2016-05-12T16:27:00Z">
              <w:rPr>
                <w:rFonts w:ascii="Times New Roman" w:hAnsi="Times New Roman" w:cs="Times New Roman"/>
                <w:sz w:val="24"/>
                <w:szCs w:val="24"/>
              </w:rPr>
            </w:rPrChange>
          </w:rPr>
          <w:lastRenderedPageBreak/>
          <w:delText>blocks of dung beetle ecology (Finn and Gittings 2003). It is invoked</w:delText>
        </w:r>
        <w:r w:rsidRPr="00F60441" w:rsidDel="00F60441">
          <w:rPr>
            <w:rFonts w:ascii="Times New Roman" w:hAnsi="Times New Roman" w:cs="Times New Roman"/>
            <w:b/>
            <w:sz w:val="24"/>
            <w:szCs w:val="24"/>
            <w:rPrChange w:id="701" w:author="Johan du Toit" w:date="2016-05-12T16:27:00Z">
              <w:rPr>
                <w:rFonts w:ascii="Times New Roman" w:hAnsi="Times New Roman" w:cs="Times New Roman"/>
                <w:sz w:val="24"/>
                <w:szCs w:val="24"/>
              </w:rPr>
            </w:rPrChange>
          </w:rPr>
          <w:delText xml:space="preserve"> to explain the evolution </w:delText>
        </w:r>
        <w:r w:rsidR="00414D45" w:rsidRPr="00F60441" w:rsidDel="00F60441">
          <w:rPr>
            <w:rFonts w:ascii="Times New Roman" w:hAnsi="Times New Roman" w:cs="Times New Roman"/>
            <w:b/>
            <w:sz w:val="24"/>
            <w:szCs w:val="24"/>
            <w:rPrChange w:id="702" w:author="Johan du Toit" w:date="2016-05-12T16:27:00Z">
              <w:rPr>
                <w:rFonts w:ascii="Times New Roman" w:hAnsi="Times New Roman" w:cs="Times New Roman"/>
                <w:sz w:val="24"/>
                <w:szCs w:val="24"/>
              </w:rPr>
            </w:rPrChange>
          </w:rPr>
          <w:delText xml:space="preserve">of </w:delText>
        </w:r>
        <w:r w:rsidR="00D54D28" w:rsidRPr="00F60441" w:rsidDel="00F60441">
          <w:rPr>
            <w:rFonts w:ascii="Times New Roman" w:hAnsi="Times New Roman" w:cs="Times New Roman"/>
            <w:b/>
            <w:sz w:val="24"/>
            <w:szCs w:val="24"/>
            <w:rPrChange w:id="703" w:author="Johan du Toit" w:date="2016-05-12T16:27:00Z">
              <w:rPr>
                <w:rFonts w:ascii="Times New Roman" w:hAnsi="Times New Roman" w:cs="Times New Roman"/>
                <w:sz w:val="24"/>
                <w:szCs w:val="24"/>
              </w:rPr>
            </w:rPrChange>
          </w:rPr>
          <w:delText xml:space="preserve">the varied </w:delText>
        </w:r>
        <w:r w:rsidRPr="00F60441" w:rsidDel="00F60441">
          <w:rPr>
            <w:rFonts w:ascii="Times New Roman" w:hAnsi="Times New Roman" w:cs="Times New Roman"/>
            <w:b/>
            <w:sz w:val="24"/>
            <w:szCs w:val="24"/>
            <w:rPrChange w:id="704" w:author="Johan du Toit" w:date="2016-05-12T16:27:00Z">
              <w:rPr>
                <w:rFonts w:ascii="Times New Roman" w:hAnsi="Times New Roman" w:cs="Times New Roman"/>
                <w:sz w:val="24"/>
                <w:szCs w:val="24"/>
              </w:rPr>
            </w:rPrChange>
          </w:rPr>
          <w:delText>dung use behaviour</w:delText>
        </w:r>
        <w:r w:rsidR="00D54D28" w:rsidRPr="00F60441" w:rsidDel="00F60441">
          <w:rPr>
            <w:rFonts w:ascii="Times New Roman" w:hAnsi="Times New Roman" w:cs="Times New Roman"/>
            <w:b/>
            <w:sz w:val="24"/>
            <w:szCs w:val="24"/>
            <w:rPrChange w:id="705" w:author="Johan du Toit" w:date="2016-05-12T16:27:00Z">
              <w:rPr>
                <w:rFonts w:ascii="Times New Roman" w:hAnsi="Times New Roman" w:cs="Times New Roman"/>
                <w:sz w:val="24"/>
                <w:szCs w:val="24"/>
              </w:rPr>
            </w:rPrChange>
          </w:rPr>
          <w:delText xml:space="preserve">s amongst guilds and </w:delText>
        </w:r>
        <w:r w:rsidRPr="00F60441" w:rsidDel="00F60441">
          <w:rPr>
            <w:rFonts w:ascii="Times New Roman" w:hAnsi="Times New Roman" w:cs="Times New Roman"/>
            <w:b/>
            <w:sz w:val="24"/>
            <w:szCs w:val="24"/>
            <w:rPrChange w:id="706" w:author="Johan du Toit" w:date="2016-05-12T16:27:00Z">
              <w:rPr>
                <w:rFonts w:ascii="Times New Roman" w:hAnsi="Times New Roman" w:cs="Times New Roman"/>
                <w:sz w:val="24"/>
                <w:szCs w:val="24"/>
              </w:rPr>
            </w:rPrChange>
          </w:rPr>
          <w:delText>the diverse assemblage of</w:delText>
        </w:r>
        <w:r w:rsidR="00BB76A9" w:rsidRPr="00F60441" w:rsidDel="00F60441">
          <w:rPr>
            <w:rFonts w:ascii="Times New Roman" w:hAnsi="Times New Roman" w:cs="Times New Roman"/>
            <w:b/>
            <w:sz w:val="24"/>
            <w:szCs w:val="24"/>
            <w:rPrChange w:id="707" w:author="Johan du Toit" w:date="2016-05-12T16:27:00Z">
              <w:rPr>
                <w:rFonts w:ascii="Times New Roman" w:hAnsi="Times New Roman" w:cs="Times New Roman"/>
                <w:sz w:val="24"/>
                <w:szCs w:val="24"/>
              </w:rPr>
            </w:rPrChange>
          </w:rPr>
          <w:delText xml:space="preserve"> modern</w:delText>
        </w:r>
        <w:r w:rsidRPr="00F60441" w:rsidDel="00F60441">
          <w:rPr>
            <w:rFonts w:ascii="Times New Roman" w:hAnsi="Times New Roman" w:cs="Times New Roman"/>
            <w:b/>
            <w:sz w:val="24"/>
            <w:szCs w:val="24"/>
            <w:rPrChange w:id="708" w:author="Johan du Toit" w:date="2016-05-12T16:27:00Z">
              <w:rPr>
                <w:rFonts w:ascii="Times New Roman" w:hAnsi="Times New Roman" w:cs="Times New Roman"/>
                <w:sz w:val="24"/>
                <w:szCs w:val="24"/>
              </w:rPr>
            </w:rPrChange>
          </w:rPr>
          <w:delText xml:space="preserve"> dung beetle communities</w:delText>
        </w:r>
        <w:r w:rsidR="00435AE0" w:rsidRPr="00F60441" w:rsidDel="00F60441">
          <w:rPr>
            <w:rFonts w:ascii="Times New Roman" w:hAnsi="Times New Roman" w:cs="Times New Roman"/>
            <w:b/>
            <w:sz w:val="24"/>
            <w:szCs w:val="24"/>
            <w:rPrChange w:id="709" w:author="Johan du Toit" w:date="2016-05-12T16:27:00Z">
              <w:rPr>
                <w:rFonts w:ascii="Times New Roman" w:hAnsi="Times New Roman" w:cs="Times New Roman"/>
                <w:sz w:val="24"/>
                <w:szCs w:val="24"/>
              </w:rPr>
            </w:rPrChange>
          </w:rPr>
          <w:delText xml:space="preserve"> (</w:delText>
        </w:r>
      </w:del>
      <w:del w:id="710" w:author="Johan du Toit" w:date="2016-05-12T14:43:00Z">
        <w:r w:rsidR="00435AE0" w:rsidRPr="00F60441" w:rsidDel="008557AD">
          <w:rPr>
            <w:rFonts w:ascii="Times New Roman" w:hAnsi="Times New Roman" w:cs="Times New Roman"/>
            <w:b/>
            <w:sz w:val="24"/>
            <w:szCs w:val="24"/>
            <w:rPrChange w:id="711" w:author="Johan du Toit" w:date="2016-05-12T16:27:00Z">
              <w:rPr>
                <w:rFonts w:ascii="Times New Roman" w:hAnsi="Times New Roman" w:cs="Times New Roman"/>
                <w:sz w:val="24"/>
                <w:szCs w:val="24"/>
              </w:rPr>
            </w:rPrChange>
          </w:rPr>
          <w:delText>Hanski and Cambe</w:delText>
        </w:r>
        <w:r w:rsidR="00C41527" w:rsidRPr="00F60441" w:rsidDel="008557AD">
          <w:rPr>
            <w:rFonts w:ascii="Times New Roman" w:hAnsi="Times New Roman" w:cs="Times New Roman"/>
            <w:b/>
            <w:sz w:val="24"/>
            <w:szCs w:val="24"/>
            <w:rPrChange w:id="712" w:author="Johan du Toit" w:date="2016-05-12T16:27:00Z">
              <w:rPr>
                <w:rFonts w:ascii="Times New Roman" w:hAnsi="Times New Roman" w:cs="Times New Roman"/>
                <w:sz w:val="24"/>
                <w:szCs w:val="24"/>
              </w:rPr>
            </w:rPrChange>
          </w:rPr>
          <w:delText>fort 1991</w:delText>
        </w:r>
      </w:del>
      <w:del w:id="713" w:author="Johan du Toit" w:date="2016-05-12T16:27:00Z">
        <w:r w:rsidR="00C41527" w:rsidRPr="00F60441" w:rsidDel="00F60441">
          <w:rPr>
            <w:rFonts w:ascii="Times New Roman" w:hAnsi="Times New Roman" w:cs="Times New Roman"/>
            <w:b/>
            <w:sz w:val="24"/>
            <w:szCs w:val="24"/>
            <w:rPrChange w:id="714" w:author="Johan du Toit" w:date="2016-05-12T16:27:00Z">
              <w:rPr>
                <w:rFonts w:ascii="Times New Roman" w:hAnsi="Times New Roman" w:cs="Times New Roman"/>
                <w:sz w:val="24"/>
                <w:szCs w:val="24"/>
              </w:rPr>
            </w:rPrChange>
          </w:rPr>
          <w:delText>)</w:delText>
        </w:r>
        <w:r w:rsidR="00D54D28" w:rsidRPr="00F60441" w:rsidDel="00F60441">
          <w:rPr>
            <w:rFonts w:ascii="Times New Roman" w:hAnsi="Times New Roman" w:cs="Times New Roman"/>
            <w:b/>
            <w:sz w:val="24"/>
            <w:szCs w:val="24"/>
            <w:rPrChange w:id="715" w:author="Johan du Toit" w:date="2016-05-12T16:27:00Z">
              <w:rPr>
                <w:rFonts w:ascii="Times New Roman" w:hAnsi="Times New Roman" w:cs="Times New Roman"/>
                <w:sz w:val="24"/>
                <w:szCs w:val="24"/>
              </w:rPr>
            </w:rPrChange>
          </w:rPr>
          <w:delText xml:space="preserve">. However, </w:delText>
        </w:r>
        <w:r w:rsidR="00414D45" w:rsidRPr="00F60441" w:rsidDel="00F60441">
          <w:rPr>
            <w:rFonts w:ascii="Times New Roman" w:hAnsi="Times New Roman" w:cs="Times New Roman"/>
            <w:b/>
            <w:sz w:val="24"/>
            <w:szCs w:val="24"/>
            <w:rPrChange w:id="716" w:author="Johan du Toit" w:date="2016-05-12T16:27:00Z">
              <w:rPr>
                <w:rFonts w:ascii="Times New Roman" w:hAnsi="Times New Roman" w:cs="Times New Roman"/>
                <w:sz w:val="24"/>
                <w:szCs w:val="24"/>
              </w:rPr>
            </w:rPrChange>
          </w:rPr>
          <w:delText xml:space="preserve">the assumption of </w:delText>
        </w:r>
        <w:r w:rsidR="00D54D28" w:rsidRPr="00F60441" w:rsidDel="00F60441">
          <w:rPr>
            <w:rFonts w:ascii="Times New Roman" w:hAnsi="Times New Roman" w:cs="Times New Roman"/>
            <w:b/>
            <w:sz w:val="24"/>
            <w:szCs w:val="24"/>
            <w:rPrChange w:id="717" w:author="Johan du Toit" w:date="2016-05-12T16:27:00Z">
              <w:rPr>
                <w:rFonts w:ascii="Times New Roman" w:hAnsi="Times New Roman" w:cs="Times New Roman"/>
                <w:sz w:val="24"/>
                <w:szCs w:val="24"/>
              </w:rPr>
            </w:rPrChange>
          </w:rPr>
          <w:delText xml:space="preserve">inter-guild competition </w:delText>
        </w:r>
        <w:r w:rsidRPr="00F60441" w:rsidDel="00F60441">
          <w:rPr>
            <w:rFonts w:ascii="Times New Roman" w:hAnsi="Times New Roman" w:cs="Times New Roman"/>
            <w:b/>
            <w:sz w:val="24"/>
            <w:szCs w:val="24"/>
            <w:rPrChange w:id="718" w:author="Johan du Toit" w:date="2016-05-12T16:27:00Z">
              <w:rPr>
                <w:rFonts w:ascii="Times New Roman" w:hAnsi="Times New Roman" w:cs="Times New Roman"/>
                <w:sz w:val="24"/>
                <w:szCs w:val="24"/>
              </w:rPr>
            </w:rPrChange>
          </w:rPr>
          <w:delText xml:space="preserve">is not supported by this study, one of the first to </w:delText>
        </w:r>
        <w:r w:rsidR="0040550C" w:rsidRPr="00F60441" w:rsidDel="00F60441">
          <w:rPr>
            <w:rFonts w:ascii="Times New Roman" w:hAnsi="Times New Roman" w:cs="Times New Roman"/>
            <w:b/>
            <w:sz w:val="24"/>
            <w:szCs w:val="24"/>
            <w:rPrChange w:id="719" w:author="Johan du Toit" w:date="2016-05-12T16:27:00Z">
              <w:rPr>
                <w:rFonts w:ascii="Times New Roman" w:hAnsi="Times New Roman" w:cs="Times New Roman"/>
                <w:sz w:val="24"/>
                <w:szCs w:val="24"/>
              </w:rPr>
            </w:rPrChange>
          </w:rPr>
          <w:delText xml:space="preserve">look for direct evidence of </w:delText>
        </w:r>
        <w:r w:rsidR="00BB76A9" w:rsidRPr="00F60441" w:rsidDel="00F60441">
          <w:rPr>
            <w:rFonts w:ascii="Times New Roman" w:hAnsi="Times New Roman" w:cs="Times New Roman"/>
            <w:b/>
            <w:sz w:val="24"/>
            <w:szCs w:val="24"/>
            <w:rPrChange w:id="720" w:author="Johan du Toit" w:date="2016-05-12T16:27:00Z">
              <w:rPr>
                <w:rFonts w:ascii="Times New Roman" w:hAnsi="Times New Roman" w:cs="Times New Roman"/>
                <w:sz w:val="24"/>
                <w:szCs w:val="24"/>
              </w:rPr>
            </w:rPrChange>
          </w:rPr>
          <w:delText>competition</w:delText>
        </w:r>
        <w:r w:rsidRPr="00F60441" w:rsidDel="00F60441">
          <w:rPr>
            <w:rFonts w:ascii="Times New Roman" w:hAnsi="Times New Roman" w:cs="Times New Roman"/>
            <w:b/>
            <w:sz w:val="24"/>
            <w:szCs w:val="24"/>
            <w:rPrChange w:id="721" w:author="Johan du Toit" w:date="2016-05-12T16:27:00Z">
              <w:rPr>
                <w:rFonts w:ascii="Times New Roman" w:hAnsi="Times New Roman" w:cs="Times New Roman"/>
                <w:sz w:val="24"/>
                <w:szCs w:val="24"/>
              </w:rPr>
            </w:rPrChange>
          </w:rPr>
          <w:delText xml:space="preserve"> in the field. </w:delText>
        </w:r>
        <w:r w:rsidR="00D54D28" w:rsidRPr="00F60441" w:rsidDel="00F60441">
          <w:rPr>
            <w:rFonts w:ascii="Times New Roman" w:hAnsi="Times New Roman" w:cs="Times New Roman"/>
            <w:b/>
            <w:sz w:val="24"/>
            <w:szCs w:val="24"/>
            <w:rPrChange w:id="722" w:author="Johan du Toit" w:date="2016-05-12T16:27:00Z">
              <w:rPr>
                <w:rFonts w:ascii="Times New Roman" w:hAnsi="Times New Roman" w:cs="Times New Roman"/>
                <w:sz w:val="24"/>
                <w:szCs w:val="24"/>
              </w:rPr>
            </w:rPrChange>
          </w:rPr>
          <w:delText>T</w:delText>
        </w:r>
        <w:r w:rsidRPr="00F60441" w:rsidDel="00F60441">
          <w:rPr>
            <w:rFonts w:ascii="Times New Roman" w:hAnsi="Times New Roman" w:cs="Times New Roman"/>
            <w:b/>
            <w:sz w:val="24"/>
            <w:szCs w:val="24"/>
            <w:rPrChange w:id="723" w:author="Johan du Toit" w:date="2016-05-12T16:27:00Z">
              <w:rPr>
                <w:rFonts w:ascii="Times New Roman" w:hAnsi="Times New Roman" w:cs="Times New Roman"/>
                <w:sz w:val="24"/>
                <w:szCs w:val="24"/>
              </w:rPr>
            </w:rPrChange>
          </w:rPr>
          <w:delText xml:space="preserve">he assumption of competition may </w:delText>
        </w:r>
        <w:r w:rsidR="00D54D28" w:rsidRPr="00F60441" w:rsidDel="00F60441">
          <w:rPr>
            <w:rFonts w:ascii="Times New Roman" w:hAnsi="Times New Roman" w:cs="Times New Roman"/>
            <w:b/>
            <w:sz w:val="24"/>
            <w:szCs w:val="24"/>
            <w:rPrChange w:id="724" w:author="Johan du Toit" w:date="2016-05-12T16:27:00Z">
              <w:rPr>
                <w:rFonts w:ascii="Times New Roman" w:hAnsi="Times New Roman" w:cs="Times New Roman"/>
                <w:sz w:val="24"/>
                <w:szCs w:val="24"/>
              </w:rPr>
            </w:rPrChange>
          </w:rPr>
          <w:delText>therefore be false, with different guilds having been selected</w:delText>
        </w:r>
        <w:r w:rsidRPr="00F60441" w:rsidDel="00F60441">
          <w:rPr>
            <w:rFonts w:ascii="Times New Roman" w:hAnsi="Times New Roman" w:cs="Times New Roman"/>
            <w:b/>
            <w:sz w:val="24"/>
            <w:szCs w:val="24"/>
            <w:rPrChange w:id="725" w:author="Johan du Toit" w:date="2016-05-12T16:27:00Z">
              <w:rPr>
                <w:rFonts w:ascii="Times New Roman" w:hAnsi="Times New Roman" w:cs="Times New Roman"/>
                <w:sz w:val="24"/>
                <w:szCs w:val="24"/>
              </w:rPr>
            </w:rPrChange>
          </w:rPr>
          <w:delText xml:space="preserve"> </w:delText>
        </w:r>
        <w:r w:rsidR="00780161" w:rsidRPr="00F60441" w:rsidDel="00F60441">
          <w:rPr>
            <w:rFonts w:ascii="Times New Roman" w:hAnsi="Times New Roman" w:cs="Times New Roman"/>
            <w:b/>
            <w:sz w:val="24"/>
            <w:szCs w:val="24"/>
            <w:rPrChange w:id="726" w:author="Johan du Toit" w:date="2016-05-12T16:27:00Z">
              <w:rPr>
                <w:rFonts w:ascii="Times New Roman" w:hAnsi="Times New Roman" w:cs="Times New Roman"/>
                <w:sz w:val="24"/>
                <w:szCs w:val="24"/>
              </w:rPr>
            </w:rPrChange>
          </w:rPr>
          <w:delText>to avoid the debilitating impacts of competition. This would make sense in the light of theoretical work on community ecology</w:delText>
        </w:r>
        <w:r w:rsidR="00B9403D" w:rsidRPr="00F60441" w:rsidDel="00F60441">
          <w:rPr>
            <w:rFonts w:ascii="Times New Roman" w:hAnsi="Times New Roman" w:cs="Times New Roman"/>
            <w:b/>
            <w:sz w:val="24"/>
            <w:szCs w:val="24"/>
            <w:rPrChange w:id="727" w:author="Johan du Toit" w:date="2016-05-12T16:27:00Z">
              <w:rPr>
                <w:rFonts w:ascii="Times New Roman" w:hAnsi="Times New Roman" w:cs="Times New Roman"/>
                <w:sz w:val="24"/>
                <w:szCs w:val="24"/>
              </w:rPr>
            </w:rPrChange>
          </w:rPr>
          <w:delText xml:space="preserve"> (Tilman 1994</w:delText>
        </w:r>
        <w:r w:rsidR="00D54D28" w:rsidRPr="00F60441" w:rsidDel="00F60441">
          <w:rPr>
            <w:rFonts w:ascii="Times New Roman" w:hAnsi="Times New Roman" w:cs="Times New Roman"/>
            <w:b/>
            <w:sz w:val="24"/>
            <w:szCs w:val="24"/>
            <w:rPrChange w:id="728" w:author="Johan du Toit" w:date="2016-05-12T16:27:00Z">
              <w:rPr>
                <w:rFonts w:ascii="Times New Roman" w:hAnsi="Times New Roman" w:cs="Times New Roman"/>
                <w:sz w:val="24"/>
                <w:szCs w:val="24"/>
              </w:rPr>
            </w:rPrChange>
          </w:rPr>
          <w:delText>)</w:delText>
        </w:r>
        <w:r w:rsidR="00780161" w:rsidRPr="00F60441" w:rsidDel="00F60441">
          <w:rPr>
            <w:rFonts w:ascii="Times New Roman" w:hAnsi="Times New Roman" w:cs="Times New Roman"/>
            <w:b/>
            <w:sz w:val="24"/>
            <w:szCs w:val="24"/>
            <w:rPrChange w:id="729" w:author="Johan du Toit" w:date="2016-05-12T16:27:00Z">
              <w:rPr>
                <w:rFonts w:ascii="Times New Roman" w:hAnsi="Times New Roman" w:cs="Times New Roman"/>
                <w:sz w:val="24"/>
                <w:szCs w:val="24"/>
              </w:rPr>
            </w:rPrChange>
          </w:rPr>
          <w:delText>.</w:delText>
        </w:r>
        <w:r w:rsidR="00D54D28" w:rsidRPr="00F60441" w:rsidDel="00F60441">
          <w:rPr>
            <w:rFonts w:ascii="Times New Roman" w:hAnsi="Times New Roman" w:cs="Times New Roman"/>
            <w:b/>
            <w:sz w:val="24"/>
            <w:szCs w:val="24"/>
            <w:rPrChange w:id="730" w:author="Johan du Toit" w:date="2016-05-12T16:27:00Z">
              <w:rPr>
                <w:rFonts w:ascii="Times New Roman" w:hAnsi="Times New Roman" w:cs="Times New Roman"/>
                <w:sz w:val="24"/>
                <w:szCs w:val="24"/>
              </w:rPr>
            </w:rPrChange>
          </w:rPr>
          <w:delText xml:space="preserve"> Dung beetle guilds may utilise</w:delText>
        </w:r>
        <w:r w:rsidR="00317174" w:rsidRPr="00F60441" w:rsidDel="00F60441">
          <w:rPr>
            <w:rFonts w:ascii="Times New Roman" w:hAnsi="Times New Roman" w:cs="Times New Roman"/>
            <w:b/>
            <w:sz w:val="24"/>
            <w:szCs w:val="24"/>
            <w:rPrChange w:id="731" w:author="Johan du Toit" w:date="2016-05-12T16:27:00Z">
              <w:rPr>
                <w:rFonts w:ascii="Times New Roman" w:hAnsi="Times New Roman" w:cs="Times New Roman"/>
                <w:sz w:val="24"/>
                <w:szCs w:val="24"/>
              </w:rPr>
            </w:rPrChange>
          </w:rPr>
          <w:delText xml:space="preserve"> different parts of the dung</w:delText>
        </w:r>
        <w:r w:rsidR="00B9403D" w:rsidRPr="00F60441" w:rsidDel="00F60441">
          <w:rPr>
            <w:rFonts w:ascii="Times New Roman" w:hAnsi="Times New Roman" w:cs="Times New Roman"/>
            <w:b/>
            <w:sz w:val="24"/>
            <w:szCs w:val="24"/>
            <w:rPrChange w:id="732" w:author="Johan du Toit" w:date="2016-05-12T16:27:00Z">
              <w:rPr>
                <w:rFonts w:ascii="Times New Roman" w:hAnsi="Times New Roman" w:cs="Times New Roman"/>
                <w:sz w:val="24"/>
                <w:szCs w:val="24"/>
              </w:rPr>
            </w:rPrChange>
          </w:rPr>
          <w:delText>,</w:delText>
        </w:r>
        <w:r w:rsidR="00317174" w:rsidRPr="00F60441" w:rsidDel="00F60441">
          <w:rPr>
            <w:rFonts w:ascii="Times New Roman" w:hAnsi="Times New Roman" w:cs="Times New Roman"/>
            <w:b/>
            <w:sz w:val="24"/>
            <w:szCs w:val="24"/>
            <w:rPrChange w:id="733" w:author="Johan du Toit" w:date="2016-05-12T16:27:00Z">
              <w:rPr>
                <w:rFonts w:ascii="Times New Roman" w:hAnsi="Times New Roman" w:cs="Times New Roman"/>
                <w:sz w:val="24"/>
                <w:szCs w:val="24"/>
              </w:rPr>
            </w:rPrChange>
          </w:rPr>
          <w:delText xml:space="preserve"> be </w:delText>
        </w:r>
        <w:r w:rsidR="00C41527" w:rsidRPr="00F60441" w:rsidDel="00F60441">
          <w:rPr>
            <w:rFonts w:ascii="Times New Roman" w:hAnsi="Times New Roman" w:cs="Times New Roman"/>
            <w:b/>
            <w:sz w:val="24"/>
            <w:szCs w:val="24"/>
            <w:rPrChange w:id="734" w:author="Johan du Toit" w:date="2016-05-12T16:27:00Z">
              <w:rPr>
                <w:rFonts w:ascii="Times New Roman" w:hAnsi="Times New Roman" w:cs="Times New Roman"/>
                <w:sz w:val="24"/>
                <w:szCs w:val="24"/>
              </w:rPr>
            </w:rPrChange>
          </w:rPr>
          <w:delText>temporally con</w:delText>
        </w:r>
        <w:r w:rsidR="00277053" w:rsidRPr="00F60441" w:rsidDel="00F60441">
          <w:rPr>
            <w:rFonts w:ascii="Times New Roman" w:hAnsi="Times New Roman" w:cs="Times New Roman"/>
            <w:b/>
            <w:sz w:val="24"/>
            <w:szCs w:val="24"/>
            <w:rPrChange w:id="735" w:author="Johan du Toit" w:date="2016-05-12T16:27:00Z">
              <w:rPr>
                <w:rFonts w:ascii="Times New Roman" w:hAnsi="Times New Roman" w:cs="Times New Roman"/>
                <w:sz w:val="24"/>
                <w:szCs w:val="24"/>
              </w:rPr>
            </w:rPrChange>
          </w:rPr>
          <w:delText>s</w:delText>
        </w:r>
        <w:r w:rsidR="00C41527" w:rsidRPr="00F60441" w:rsidDel="00F60441">
          <w:rPr>
            <w:rFonts w:ascii="Times New Roman" w:hAnsi="Times New Roman" w:cs="Times New Roman"/>
            <w:b/>
            <w:sz w:val="24"/>
            <w:szCs w:val="24"/>
            <w:rPrChange w:id="736" w:author="Johan du Toit" w:date="2016-05-12T16:27:00Z">
              <w:rPr>
                <w:rFonts w:ascii="Times New Roman" w:hAnsi="Times New Roman" w:cs="Times New Roman"/>
                <w:sz w:val="24"/>
                <w:szCs w:val="24"/>
              </w:rPr>
            </w:rPrChange>
          </w:rPr>
          <w:delText xml:space="preserve">trained in their dung removal (Krell-Westerwalbesloh </w:delText>
        </w:r>
        <w:r w:rsidR="00C41527" w:rsidRPr="00F60441" w:rsidDel="00F60441">
          <w:rPr>
            <w:rFonts w:ascii="Times New Roman" w:hAnsi="Times New Roman" w:cs="Times New Roman"/>
            <w:b/>
            <w:i/>
            <w:sz w:val="24"/>
            <w:szCs w:val="24"/>
            <w:rPrChange w:id="737" w:author="Johan du Toit" w:date="2016-05-12T16:27:00Z">
              <w:rPr>
                <w:rFonts w:ascii="Times New Roman" w:hAnsi="Times New Roman" w:cs="Times New Roman"/>
                <w:i/>
                <w:sz w:val="24"/>
                <w:szCs w:val="24"/>
              </w:rPr>
            </w:rPrChange>
          </w:rPr>
          <w:delText>et al.</w:delText>
        </w:r>
        <w:r w:rsidR="00C41527" w:rsidRPr="00F60441" w:rsidDel="00F60441">
          <w:rPr>
            <w:rFonts w:ascii="Times New Roman" w:hAnsi="Times New Roman" w:cs="Times New Roman"/>
            <w:b/>
            <w:sz w:val="24"/>
            <w:szCs w:val="24"/>
            <w:rPrChange w:id="738" w:author="Johan du Toit" w:date="2016-05-12T16:27:00Z">
              <w:rPr>
                <w:rFonts w:ascii="Times New Roman" w:hAnsi="Times New Roman" w:cs="Times New Roman"/>
                <w:sz w:val="24"/>
                <w:szCs w:val="24"/>
              </w:rPr>
            </w:rPrChange>
          </w:rPr>
          <w:delText xml:space="preserve"> 2004)</w:delText>
        </w:r>
        <w:r w:rsidR="00D54D28" w:rsidRPr="00F60441" w:rsidDel="00F60441">
          <w:rPr>
            <w:rFonts w:ascii="Times New Roman" w:hAnsi="Times New Roman" w:cs="Times New Roman"/>
            <w:b/>
            <w:sz w:val="24"/>
            <w:szCs w:val="24"/>
            <w:rPrChange w:id="739" w:author="Johan du Toit" w:date="2016-05-12T16:27:00Z">
              <w:rPr>
                <w:rFonts w:ascii="Times New Roman" w:hAnsi="Times New Roman" w:cs="Times New Roman"/>
                <w:sz w:val="24"/>
                <w:szCs w:val="24"/>
              </w:rPr>
            </w:rPrChange>
          </w:rPr>
          <w:delText xml:space="preserve"> or limited by intra-guild or</w:delText>
        </w:r>
        <w:r w:rsidR="0057613E" w:rsidRPr="00F60441" w:rsidDel="00F60441">
          <w:rPr>
            <w:rFonts w:ascii="Times New Roman" w:hAnsi="Times New Roman" w:cs="Times New Roman"/>
            <w:b/>
            <w:sz w:val="24"/>
            <w:szCs w:val="24"/>
            <w:rPrChange w:id="740" w:author="Johan du Toit" w:date="2016-05-12T16:27:00Z">
              <w:rPr>
                <w:rFonts w:ascii="Times New Roman" w:hAnsi="Times New Roman" w:cs="Times New Roman"/>
                <w:sz w:val="24"/>
                <w:szCs w:val="24"/>
              </w:rPr>
            </w:rPrChange>
          </w:rPr>
          <w:delText xml:space="preserve"> intraspecific competition (</w:delText>
        </w:r>
        <w:r w:rsidR="00B9403D" w:rsidRPr="00F60441" w:rsidDel="00F60441">
          <w:rPr>
            <w:rFonts w:ascii="Times New Roman" w:hAnsi="Times New Roman" w:cs="Times New Roman"/>
            <w:b/>
            <w:sz w:val="24"/>
            <w:szCs w:val="24"/>
            <w:rPrChange w:id="741" w:author="Johan du Toit" w:date="2016-05-12T16:27:00Z">
              <w:rPr>
                <w:rFonts w:ascii="Times New Roman" w:hAnsi="Times New Roman" w:cs="Times New Roman"/>
                <w:sz w:val="24"/>
                <w:szCs w:val="24"/>
              </w:rPr>
            </w:rPrChange>
          </w:rPr>
          <w:delText>Finn and Gittings 2003</w:delText>
        </w:r>
        <w:r w:rsidR="00D54D28" w:rsidRPr="00F60441" w:rsidDel="00F60441">
          <w:rPr>
            <w:rFonts w:ascii="Times New Roman" w:hAnsi="Times New Roman" w:cs="Times New Roman"/>
            <w:b/>
            <w:sz w:val="24"/>
            <w:szCs w:val="24"/>
            <w:rPrChange w:id="742" w:author="Johan du Toit" w:date="2016-05-12T16:27:00Z">
              <w:rPr>
                <w:rFonts w:ascii="Times New Roman" w:hAnsi="Times New Roman" w:cs="Times New Roman"/>
                <w:sz w:val="24"/>
                <w:szCs w:val="24"/>
              </w:rPr>
            </w:rPrChange>
          </w:rPr>
          <w:delText>)</w:delText>
        </w:r>
        <w:r w:rsidR="00317174" w:rsidRPr="00F60441" w:rsidDel="00F60441">
          <w:rPr>
            <w:rFonts w:ascii="Times New Roman" w:hAnsi="Times New Roman" w:cs="Times New Roman"/>
            <w:b/>
            <w:sz w:val="24"/>
            <w:szCs w:val="24"/>
            <w:rPrChange w:id="743" w:author="Johan du Toit" w:date="2016-05-12T16:27:00Z">
              <w:rPr>
                <w:rFonts w:ascii="Times New Roman" w:hAnsi="Times New Roman" w:cs="Times New Roman"/>
                <w:sz w:val="24"/>
                <w:szCs w:val="24"/>
              </w:rPr>
            </w:rPrChange>
          </w:rPr>
          <w:delText>. Either way the dung removal of each guild is constra</w:delText>
        </w:r>
        <w:r w:rsidR="00D54D28" w:rsidRPr="00F60441" w:rsidDel="00F60441">
          <w:rPr>
            <w:rFonts w:ascii="Times New Roman" w:hAnsi="Times New Roman" w:cs="Times New Roman"/>
            <w:b/>
            <w:sz w:val="24"/>
            <w:szCs w:val="24"/>
            <w:rPrChange w:id="744" w:author="Johan du Toit" w:date="2016-05-12T16:27:00Z">
              <w:rPr>
                <w:rFonts w:ascii="Times New Roman" w:hAnsi="Times New Roman" w:cs="Times New Roman"/>
                <w:sz w:val="24"/>
                <w:szCs w:val="24"/>
              </w:rPr>
            </w:rPrChange>
          </w:rPr>
          <w:delText xml:space="preserve">ined not by competition from </w:delText>
        </w:r>
        <w:r w:rsidR="00317174" w:rsidRPr="00F60441" w:rsidDel="00F60441">
          <w:rPr>
            <w:rFonts w:ascii="Times New Roman" w:hAnsi="Times New Roman" w:cs="Times New Roman"/>
            <w:b/>
            <w:sz w:val="24"/>
            <w:szCs w:val="24"/>
            <w:rPrChange w:id="745" w:author="Johan du Toit" w:date="2016-05-12T16:27:00Z">
              <w:rPr>
                <w:rFonts w:ascii="Times New Roman" w:hAnsi="Times New Roman" w:cs="Times New Roman"/>
                <w:sz w:val="24"/>
                <w:szCs w:val="24"/>
              </w:rPr>
            </w:rPrChange>
          </w:rPr>
          <w:delText>other guild</w:delText>
        </w:r>
        <w:r w:rsidR="00D54D28" w:rsidRPr="00F60441" w:rsidDel="00F60441">
          <w:rPr>
            <w:rFonts w:ascii="Times New Roman" w:hAnsi="Times New Roman" w:cs="Times New Roman"/>
            <w:b/>
            <w:sz w:val="24"/>
            <w:szCs w:val="24"/>
            <w:rPrChange w:id="746" w:author="Johan du Toit" w:date="2016-05-12T16:27:00Z">
              <w:rPr>
                <w:rFonts w:ascii="Times New Roman" w:hAnsi="Times New Roman" w:cs="Times New Roman"/>
                <w:sz w:val="24"/>
                <w:szCs w:val="24"/>
              </w:rPr>
            </w:rPrChange>
          </w:rPr>
          <w:delText>s</w:delText>
        </w:r>
        <w:r w:rsidR="00317174" w:rsidRPr="00F60441" w:rsidDel="00F60441">
          <w:rPr>
            <w:rFonts w:ascii="Times New Roman" w:hAnsi="Times New Roman" w:cs="Times New Roman"/>
            <w:b/>
            <w:sz w:val="24"/>
            <w:szCs w:val="24"/>
            <w:rPrChange w:id="747" w:author="Johan du Toit" w:date="2016-05-12T16:27:00Z">
              <w:rPr>
                <w:rFonts w:ascii="Times New Roman" w:hAnsi="Times New Roman" w:cs="Times New Roman"/>
                <w:sz w:val="24"/>
                <w:szCs w:val="24"/>
              </w:rPr>
            </w:rPrChange>
          </w:rPr>
          <w:delText xml:space="preserve"> but by some other force, most likely</w:delText>
        </w:r>
        <w:r w:rsidR="00D54D28" w:rsidRPr="00F60441" w:rsidDel="00F60441">
          <w:rPr>
            <w:rFonts w:ascii="Times New Roman" w:hAnsi="Times New Roman" w:cs="Times New Roman"/>
            <w:b/>
            <w:sz w:val="24"/>
            <w:szCs w:val="24"/>
            <w:rPrChange w:id="748" w:author="Johan du Toit" w:date="2016-05-12T16:27:00Z">
              <w:rPr>
                <w:rFonts w:ascii="Times New Roman" w:hAnsi="Times New Roman" w:cs="Times New Roman"/>
                <w:sz w:val="24"/>
                <w:szCs w:val="24"/>
              </w:rPr>
            </w:rPrChange>
          </w:rPr>
          <w:delText xml:space="preserve"> mediated by</w:delText>
        </w:r>
        <w:r w:rsidR="00317174" w:rsidRPr="00F60441" w:rsidDel="00F60441">
          <w:rPr>
            <w:rFonts w:ascii="Times New Roman" w:hAnsi="Times New Roman" w:cs="Times New Roman"/>
            <w:b/>
            <w:sz w:val="24"/>
            <w:szCs w:val="24"/>
            <w:rPrChange w:id="749" w:author="Johan du Toit" w:date="2016-05-12T16:27:00Z">
              <w:rPr>
                <w:rFonts w:ascii="Times New Roman" w:hAnsi="Times New Roman" w:cs="Times New Roman"/>
                <w:sz w:val="24"/>
                <w:szCs w:val="24"/>
              </w:rPr>
            </w:rPrChange>
          </w:rPr>
          <w:delText xml:space="preserve"> density dependant intra-guild</w:delText>
        </w:r>
        <w:r w:rsidR="00B9403D" w:rsidRPr="00F60441" w:rsidDel="00F60441">
          <w:rPr>
            <w:rFonts w:ascii="Times New Roman" w:hAnsi="Times New Roman" w:cs="Times New Roman"/>
            <w:b/>
            <w:sz w:val="24"/>
            <w:szCs w:val="24"/>
            <w:rPrChange w:id="750" w:author="Johan du Toit" w:date="2016-05-12T16:27:00Z">
              <w:rPr>
                <w:rFonts w:ascii="Times New Roman" w:hAnsi="Times New Roman" w:cs="Times New Roman"/>
                <w:sz w:val="24"/>
                <w:szCs w:val="24"/>
              </w:rPr>
            </w:rPrChange>
          </w:rPr>
          <w:delText xml:space="preserve"> competition (Simmons and Ridsdill-Smith 2011</w:delText>
        </w:r>
        <w:r w:rsidR="00D54D28" w:rsidRPr="00F60441" w:rsidDel="00F60441">
          <w:rPr>
            <w:rFonts w:ascii="Times New Roman" w:hAnsi="Times New Roman" w:cs="Times New Roman"/>
            <w:b/>
            <w:sz w:val="24"/>
            <w:szCs w:val="24"/>
            <w:rPrChange w:id="751" w:author="Johan du Toit" w:date="2016-05-12T16:27:00Z">
              <w:rPr>
                <w:rFonts w:ascii="Times New Roman" w:hAnsi="Times New Roman" w:cs="Times New Roman"/>
                <w:sz w:val="24"/>
                <w:szCs w:val="24"/>
              </w:rPr>
            </w:rPrChange>
          </w:rPr>
          <w:delText>)</w:delText>
        </w:r>
        <w:r w:rsidR="00317174" w:rsidRPr="00F60441" w:rsidDel="00F60441">
          <w:rPr>
            <w:rFonts w:ascii="Times New Roman" w:hAnsi="Times New Roman" w:cs="Times New Roman"/>
            <w:b/>
            <w:sz w:val="24"/>
            <w:szCs w:val="24"/>
            <w:rPrChange w:id="752" w:author="Johan du Toit" w:date="2016-05-12T16:27:00Z">
              <w:rPr>
                <w:rFonts w:ascii="Times New Roman" w:hAnsi="Times New Roman" w:cs="Times New Roman"/>
                <w:sz w:val="24"/>
                <w:szCs w:val="24"/>
              </w:rPr>
            </w:rPrChange>
          </w:rPr>
          <w:delText>.</w:delText>
        </w:r>
      </w:del>
    </w:p>
    <w:p w14:paraId="53F9FB36" w14:textId="0A95BC62" w:rsidR="00317174" w:rsidRPr="00F60441" w:rsidDel="00F60441" w:rsidRDefault="00317174" w:rsidP="00CC4893">
      <w:pPr>
        <w:spacing w:line="480" w:lineRule="auto"/>
        <w:rPr>
          <w:del w:id="753" w:author="Johan du Toit" w:date="2016-05-12T16:27:00Z"/>
          <w:rFonts w:ascii="Times New Roman" w:hAnsi="Times New Roman" w:cs="Times New Roman"/>
          <w:b/>
          <w:sz w:val="24"/>
          <w:szCs w:val="24"/>
          <w:rPrChange w:id="754" w:author="Johan du Toit" w:date="2016-05-12T16:27:00Z">
            <w:rPr>
              <w:del w:id="755" w:author="Johan du Toit" w:date="2016-05-12T16:27:00Z"/>
              <w:rFonts w:ascii="Times New Roman" w:hAnsi="Times New Roman" w:cs="Times New Roman"/>
              <w:sz w:val="24"/>
              <w:szCs w:val="24"/>
            </w:rPr>
          </w:rPrChange>
        </w:rPr>
      </w:pPr>
    </w:p>
    <w:p w14:paraId="38272F25" w14:textId="2859DD53" w:rsidR="00780161" w:rsidRPr="00F60441" w:rsidDel="00F60441" w:rsidRDefault="00780161" w:rsidP="00CC4893">
      <w:pPr>
        <w:spacing w:line="480" w:lineRule="auto"/>
        <w:rPr>
          <w:del w:id="756" w:author="Johan du Toit" w:date="2016-05-12T16:27:00Z"/>
          <w:rFonts w:ascii="Times New Roman" w:hAnsi="Times New Roman" w:cs="Times New Roman"/>
          <w:b/>
          <w:sz w:val="24"/>
          <w:szCs w:val="24"/>
          <w:rPrChange w:id="757" w:author="Johan du Toit" w:date="2016-05-12T16:27:00Z">
            <w:rPr>
              <w:del w:id="758" w:author="Johan du Toit" w:date="2016-05-12T16:27:00Z"/>
              <w:rFonts w:ascii="Times New Roman" w:hAnsi="Times New Roman" w:cs="Times New Roman"/>
              <w:sz w:val="24"/>
              <w:szCs w:val="24"/>
            </w:rPr>
          </w:rPrChange>
        </w:rPr>
      </w:pPr>
      <w:del w:id="759" w:author="Johan du Toit" w:date="2016-05-12T16:27:00Z">
        <w:r w:rsidRPr="00F60441" w:rsidDel="00F60441">
          <w:rPr>
            <w:rFonts w:ascii="Times New Roman" w:hAnsi="Times New Roman" w:cs="Times New Roman"/>
            <w:b/>
            <w:sz w:val="24"/>
            <w:szCs w:val="24"/>
            <w:rPrChange w:id="760" w:author="Johan du Toit" w:date="2016-05-12T16:27:00Z">
              <w:rPr>
                <w:rFonts w:ascii="Times New Roman" w:hAnsi="Times New Roman" w:cs="Times New Roman"/>
                <w:sz w:val="24"/>
                <w:szCs w:val="24"/>
              </w:rPr>
            </w:rPrChange>
          </w:rPr>
          <w:delText xml:space="preserve">The absence of </w:delText>
        </w:r>
        <w:r w:rsidR="00317174" w:rsidRPr="00F60441" w:rsidDel="00F60441">
          <w:rPr>
            <w:rFonts w:ascii="Times New Roman" w:hAnsi="Times New Roman" w:cs="Times New Roman"/>
            <w:b/>
            <w:sz w:val="24"/>
            <w:szCs w:val="24"/>
            <w:rPrChange w:id="761" w:author="Johan du Toit" w:date="2016-05-12T16:27:00Z">
              <w:rPr>
                <w:rFonts w:ascii="Times New Roman" w:hAnsi="Times New Roman" w:cs="Times New Roman"/>
                <w:sz w:val="24"/>
                <w:szCs w:val="24"/>
              </w:rPr>
            </w:rPrChange>
          </w:rPr>
          <w:delText xml:space="preserve">inter-guild </w:delText>
        </w:r>
        <w:r w:rsidRPr="00F60441" w:rsidDel="00F60441">
          <w:rPr>
            <w:rFonts w:ascii="Times New Roman" w:hAnsi="Times New Roman" w:cs="Times New Roman"/>
            <w:b/>
            <w:sz w:val="24"/>
            <w:szCs w:val="24"/>
            <w:rPrChange w:id="762" w:author="Johan du Toit" w:date="2016-05-12T16:27:00Z">
              <w:rPr>
                <w:rFonts w:ascii="Times New Roman" w:hAnsi="Times New Roman" w:cs="Times New Roman"/>
                <w:sz w:val="24"/>
                <w:szCs w:val="24"/>
              </w:rPr>
            </w:rPrChange>
          </w:rPr>
          <w:delText xml:space="preserve">competition </w:delText>
        </w:r>
        <w:r w:rsidR="00D54D28" w:rsidRPr="00F60441" w:rsidDel="00F60441">
          <w:rPr>
            <w:rFonts w:ascii="Times New Roman" w:hAnsi="Times New Roman" w:cs="Times New Roman"/>
            <w:b/>
            <w:sz w:val="24"/>
            <w:szCs w:val="24"/>
            <w:rPrChange w:id="763" w:author="Johan du Toit" w:date="2016-05-12T16:27:00Z">
              <w:rPr>
                <w:rFonts w:ascii="Times New Roman" w:hAnsi="Times New Roman" w:cs="Times New Roman"/>
                <w:sz w:val="24"/>
                <w:szCs w:val="24"/>
              </w:rPr>
            </w:rPrChange>
          </w:rPr>
          <w:delText>helps</w:delText>
        </w:r>
        <w:r w:rsidR="00414D45" w:rsidRPr="00F60441" w:rsidDel="00F60441">
          <w:rPr>
            <w:rFonts w:ascii="Times New Roman" w:hAnsi="Times New Roman" w:cs="Times New Roman"/>
            <w:b/>
            <w:sz w:val="24"/>
            <w:szCs w:val="24"/>
            <w:rPrChange w:id="764" w:author="Johan du Toit" w:date="2016-05-12T16:27:00Z">
              <w:rPr>
                <w:rFonts w:ascii="Times New Roman" w:hAnsi="Times New Roman" w:cs="Times New Roman"/>
                <w:sz w:val="24"/>
                <w:szCs w:val="24"/>
              </w:rPr>
            </w:rPrChange>
          </w:rPr>
          <w:delText xml:space="preserve"> to</w:delText>
        </w:r>
        <w:r w:rsidR="00D54D28" w:rsidRPr="00F60441" w:rsidDel="00F60441">
          <w:rPr>
            <w:rFonts w:ascii="Times New Roman" w:hAnsi="Times New Roman" w:cs="Times New Roman"/>
            <w:b/>
            <w:sz w:val="24"/>
            <w:szCs w:val="24"/>
            <w:rPrChange w:id="765" w:author="Johan du Toit" w:date="2016-05-12T16:27:00Z">
              <w:rPr>
                <w:rFonts w:ascii="Times New Roman" w:hAnsi="Times New Roman" w:cs="Times New Roman"/>
                <w:sz w:val="24"/>
                <w:szCs w:val="24"/>
              </w:rPr>
            </w:rPrChange>
          </w:rPr>
          <w:delText xml:space="preserve"> address</w:delText>
        </w:r>
        <w:r w:rsidRPr="00F60441" w:rsidDel="00F60441">
          <w:rPr>
            <w:rFonts w:ascii="Times New Roman" w:hAnsi="Times New Roman" w:cs="Times New Roman"/>
            <w:b/>
            <w:sz w:val="24"/>
            <w:szCs w:val="24"/>
            <w:rPrChange w:id="766" w:author="Johan du Toit" w:date="2016-05-12T16:27:00Z">
              <w:rPr>
                <w:rFonts w:ascii="Times New Roman" w:hAnsi="Times New Roman" w:cs="Times New Roman"/>
                <w:sz w:val="24"/>
                <w:szCs w:val="24"/>
              </w:rPr>
            </w:rPrChange>
          </w:rPr>
          <w:delText xml:space="preserve"> the problems of how dung </w:delText>
        </w:r>
        <w:r w:rsidR="00D54D28" w:rsidRPr="00F60441" w:rsidDel="00F60441">
          <w:rPr>
            <w:rFonts w:ascii="Times New Roman" w:hAnsi="Times New Roman" w:cs="Times New Roman"/>
            <w:b/>
            <w:sz w:val="24"/>
            <w:szCs w:val="24"/>
            <w:rPrChange w:id="767" w:author="Johan du Toit" w:date="2016-05-12T16:27:00Z">
              <w:rPr>
                <w:rFonts w:ascii="Times New Roman" w:hAnsi="Times New Roman" w:cs="Times New Roman"/>
                <w:sz w:val="24"/>
                <w:szCs w:val="24"/>
              </w:rPr>
            </w:rPrChange>
          </w:rPr>
          <w:delText>beetle communities</w:delText>
        </w:r>
        <w:r w:rsidRPr="00F60441" w:rsidDel="00F60441">
          <w:rPr>
            <w:rFonts w:ascii="Times New Roman" w:hAnsi="Times New Roman" w:cs="Times New Roman"/>
            <w:b/>
            <w:sz w:val="24"/>
            <w:szCs w:val="24"/>
            <w:rPrChange w:id="768" w:author="Johan du Toit" w:date="2016-05-12T16:27:00Z">
              <w:rPr>
                <w:rFonts w:ascii="Times New Roman" w:hAnsi="Times New Roman" w:cs="Times New Roman"/>
                <w:sz w:val="24"/>
                <w:szCs w:val="24"/>
              </w:rPr>
            </w:rPrChange>
          </w:rPr>
          <w:delText xml:space="preserve"> can support so many similar</w:delText>
        </w:r>
        <w:r w:rsidR="00317174" w:rsidRPr="00F60441" w:rsidDel="00F60441">
          <w:rPr>
            <w:rFonts w:ascii="Times New Roman" w:hAnsi="Times New Roman" w:cs="Times New Roman"/>
            <w:b/>
            <w:sz w:val="24"/>
            <w:szCs w:val="24"/>
            <w:rPrChange w:id="769" w:author="Johan du Toit" w:date="2016-05-12T16:27:00Z">
              <w:rPr>
                <w:rFonts w:ascii="Times New Roman" w:hAnsi="Times New Roman" w:cs="Times New Roman"/>
                <w:sz w:val="24"/>
                <w:szCs w:val="24"/>
              </w:rPr>
            </w:rPrChange>
          </w:rPr>
          <w:delText xml:space="preserve"> species in a small</w:delText>
        </w:r>
        <w:r w:rsidRPr="00F60441" w:rsidDel="00F60441">
          <w:rPr>
            <w:rFonts w:ascii="Times New Roman" w:hAnsi="Times New Roman" w:cs="Times New Roman"/>
            <w:b/>
            <w:sz w:val="24"/>
            <w:szCs w:val="24"/>
            <w:rPrChange w:id="770" w:author="Johan du Toit" w:date="2016-05-12T16:27:00Z">
              <w:rPr>
                <w:rFonts w:ascii="Times New Roman" w:hAnsi="Times New Roman" w:cs="Times New Roman"/>
                <w:sz w:val="24"/>
                <w:szCs w:val="24"/>
              </w:rPr>
            </w:rPrChange>
          </w:rPr>
          <w:delText xml:space="preserve"> space. </w:delText>
        </w:r>
        <w:r w:rsidR="0040550C" w:rsidRPr="00F60441" w:rsidDel="00F60441">
          <w:rPr>
            <w:rFonts w:ascii="Times New Roman" w:hAnsi="Times New Roman" w:cs="Times New Roman"/>
            <w:b/>
            <w:sz w:val="24"/>
            <w:szCs w:val="24"/>
            <w:rPrChange w:id="771" w:author="Johan du Toit" w:date="2016-05-12T16:27:00Z">
              <w:rPr>
                <w:rFonts w:ascii="Times New Roman" w:hAnsi="Times New Roman" w:cs="Times New Roman"/>
                <w:sz w:val="24"/>
                <w:szCs w:val="24"/>
              </w:rPr>
            </w:rPrChange>
          </w:rPr>
          <w:delText xml:space="preserve">Individual dung </w:delText>
        </w:r>
        <w:r w:rsidRPr="00F60441" w:rsidDel="00F60441">
          <w:rPr>
            <w:rFonts w:ascii="Times New Roman" w:hAnsi="Times New Roman" w:cs="Times New Roman"/>
            <w:b/>
            <w:sz w:val="24"/>
            <w:szCs w:val="24"/>
            <w:rPrChange w:id="772" w:author="Johan du Toit" w:date="2016-05-12T16:27:00Z">
              <w:rPr>
                <w:rFonts w:ascii="Times New Roman" w:hAnsi="Times New Roman" w:cs="Times New Roman"/>
                <w:sz w:val="24"/>
                <w:szCs w:val="24"/>
              </w:rPr>
            </w:rPrChange>
          </w:rPr>
          <w:delText xml:space="preserve">beetle guilds are not </w:delText>
        </w:r>
        <w:r w:rsidR="0040550C" w:rsidRPr="00F60441" w:rsidDel="00F60441">
          <w:rPr>
            <w:rFonts w:ascii="Times New Roman" w:hAnsi="Times New Roman" w:cs="Times New Roman"/>
            <w:b/>
            <w:sz w:val="24"/>
            <w:szCs w:val="24"/>
            <w:rPrChange w:id="773" w:author="Johan du Toit" w:date="2016-05-12T16:27:00Z">
              <w:rPr>
                <w:rFonts w:ascii="Times New Roman" w:hAnsi="Times New Roman" w:cs="Times New Roman"/>
                <w:sz w:val="24"/>
                <w:szCs w:val="24"/>
              </w:rPr>
            </w:rPrChange>
          </w:rPr>
          <w:delText xml:space="preserve">functionally </w:delText>
        </w:r>
        <w:r w:rsidRPr="00F60441" w:rsidDel="00F60441">
          <w:rPr>
            <w:rFonts w:ascii="Times New Roman" w:hAnsi="Times New Roman" w:cs="Times New Roman"/>
            <w:b/>
            <w:sz w:val="24"/>
            <w:szCs w:val="24"/>
            <w:rPrChange w:id="774" w:author="Johan du Toit" w:date="2016-05-12T16:27:00Z">
              <w:rPr>
                <w:rFonts w:ascii="Times New Roman" w:hAnsi="Times New Roman" w:cs="Times New Roman"/>
                <w:sz w:val="24"/>
                <w:szCs w:val="24"/>
              </w:rPr>
            </w:rPrChange>
          </w:rPr>
          <w:delText>re</w:delText>
        </w:r>
        <w:r w:rsidR="00BC588E" w:rsidRPr="00F60441" w:rsidDel="00F60441">
          <w:rPr>
            <w:rFonts w:ascii="Times New Roman" w:hAnsi="Times New Roman" w:cs="Times New Roman"/>
            <w:b/>
            <w:sz w:val="24"/>
            <w:szCs w:val="24"/>
            <w:rPrChange w:id="775" w:author="Johan du Toit" w:date="2016-05-12T16:27:00Z">
              <w:rPr>
                <w:rFonts w:ascii="Times New Roman" w:hAnsi="Times New Roman" w:cs="Times New Roman"/>
                <w:sz w:val="24"/>
                <w:szCs w:val="24"/>
              </w:rPr>
            </w:rPrChange>
          </w:rPr>
          <w:delText xml:space="preserve">dundant in </w:delText>
        </w:r>
        <w:r w:rsidR="0040550C" w:rsidRPr="00F60441" w:rsidDel="00F60441">
          <w:rPr>
            <w:rFonts w:ascii="Times New Roman" w:hAnsi="Times New Roman" w:cs="Times New Roman"/>
            <w:b/>
            <w:sz w:val="24"/>
            <w:szCs w:val="24"/>
            <w:rPrChange w:id="776" w:author="Johan du Toit" w:date="2016-05-12T16:27:00Z">
              <w:rPr>
                <w:rFonts w:ascii="Times New Roman" w:hAnsi="Times New Roman" w:cs="Times New Roman"/>
                <w:sz w:val="24"/>
                <w:szCs w:val="24"/>
              </w:rPr>
            </w:rPrChange>
          </w:rPr>
          <w:delText xml:space="preserve">diverse </w:delText>
        </w:r>
        <w:r w:rsidR="00BC588E" w:rsidRPr="00F60441" w:rsidDel="00F60441">
          <w:rPr>
            <w:rFonts w:ascii="Times New Roman" w:hAnsi="Times New Roman" w:cs="Times New Roman"/>
            <w:b/>
            <w:sz w:val="24"/>
            <w:szCs w:val="24"/>
            <w:rPrChange w:id="777" w:author="Johan du Toit" w:date="2016-05-12T16:27:00Z">
              <w:rPr>
                <w:rFonts w:ascii="Times New Roman" w:hAnsi="Times New Roman" w:cs="Times New Roman"/>
                <w:sz w:val="24"/>
                <w:szCs w:val="24"/>
              </w:rPr>
            </w:rPrChange>
          </w:rPr>
          <w:delText>communities with</w:delText>
        </w:r>
        <w:r w:rsidRPr="00F60441" w:rsidDel="00F60441">
          <w:rPr>
            <w:rFonts w:ascii="Times New Roman" w:hAnsi="Times New Roman" w:cs="Times New Roman"/>
            <w:b/>
            <w:sz w:val="24"/>
            <w:szCs w:val="24"/>
            <w:rPrChange w:id="778" w:author="Johan du Toit" w:date="2016-05-12T16:27:00Z">
              <w:rPr>
                <w:rFonts w:ascii="Times New Roman" w:hAnsi="Times New Roman" w:cs="Times New Roman"/>
                <w:sz w:val="24"/>
                <w:szCs w:val="24"/>
              </w:rPr>
            </w:rPrChange>
          </w:rPr>
          <w:delText xml:space="preserve"> regard </w:delText>
        </w:r>
        <w:r w:rsidR="00D54D28" w:rsidRPr="00F60441" w:rsidDel="00F60441">
          <w:rPr>
            <w:rFonts w:ascii="Times New Roman" w:hAnsi="Times New Roman" w:cs="Times New Roman"/>
            <w:b/>
            <w:sz w:val="24"/>
            <w:szCs w:val="24"/>
            <w:rPrChange w:id="779" w:author="Johan du Toit" w:date="2016-05-12T16:27:00Z">
              <w:rPr>
                <w:rFonts w:ascii="Times New Roman" w:hAnsi="Times New Roman" w:cs="Times New Roman"/>
                <w:sz w:val="24"/>
                <w:szCs w:val="24"/>
              </w:rPr>
            </w:rPrChange>
          </w:rPr>
          <w:delText>to dung removal. This means</w:delText>
        </w:r>
        <w:r w:rsidRPr="00F60441" w:rsidDel="00F60441">
          <w:rPr>
            <w:rFonts w:ascii="Times New Roman" w:hAnsi="Times New Roman" w:cs="Times New Roman"/>
            <w:b/>
            <w:sz w:val="24"/>
            <w:szCs w:val="24"/>
            <w:rPrChange w:id="780" w:author="Johan du Toit" w:date="2016-05-12T16:27:00Z">
              <w:rPr>
                <w:rFonts w:ascii="Times New Roman" w:hAnsi="Times New Roman" w:cs="Times New Roman"/>
                <w:sz w:val="24"/>
                <w:szCs w:val="24"/>
              </w:rPr>
            </w:rPrChange>
          </w:rPr>
          <w:delText xml:space="preserve"> it is important to maintain a diverse dung beetle assemblage to support the many ecosystem functions and services that dung beetles provide </w:delText>
        </w:r>
        <w:r w:rsidR="00D54D28" w:rsidRPr="00F60441" w:rsidDel="00F60441">
          <w:rPr>
            <w:rFonts w:ascii="Times New Roman" w:hAnsi="Times New Roman" w:cs="Times New Roman"/>
            <w:b/>
            <w:sz w:val="24"/>
            <w:szCs w:val="24"/>
            <w:rPrChange w:id="781" w:author="Johan du Toit" w:date="2016-05-12T16:27:00Z">
              <w:rPr>
                <w:rFonts w:ascii="Times New Roman" w:hAnsi="Times New Roman" w:cs="Times New Roman"/>
                <w:sz w:val="24"/>
                <w:szCs w:val="24"/>
              </w:rPr>
            </w:rPrChange>
          </w:rPr>
          <w:delText xml:space="preserve">(Nichols </w:delText>
        </w:r>
        <w:r w:rsidR="00D54D28" w:rsidRPr="00F60441" w:rsidDel="00F60441">
          <w:rPr>
            <w:rFonts w:ascii="Times New Roman" w:hAnsi="Times New Roman" w:cs="Times New Roman"/>
            <w:b/>
            <w:i/>
            <w:sz w:val="24"/>
            <w:szCs w:val="24"/>
            <w:rPrChange w:id="782" w:author="Johan du Toit" w:date="2016-05-12T16:27:00Z">
              <w:rPr>
                <w:rFonts w:ascii="Times New Roman" w:hAnsi="Times New Roman" w:cs="Times New Roman"/>
                <w:i/>
                <w:sz w:val="24"/>
                <w:szCs w:val="24"/>
              </w:rPr>
            </w:rPrChange>
          </w:rPr>
          <w:delText>et al.</w:delText>
        </w:r>
        <w:r w:rsidR="00D54D28" w:rsidRPr="00F60441" w:rsidDel="00F60441">
          <w:rPr>
            <w:rFonts w:ascii="Times New Roman" w:hAnsi="Times New Roman" w:cs="Times New Roman"/>
            <w:b/>
            <w:sz w:val="24"/>
            <w:szCs w:val="24"/>
            <w:rPrChange w:id="783" w:author="Johan du Toit" w:date="2016-05-12T16:27:00Z">
              <w:rPr>
                <w:rFonts w:ascii="Times New Roman" w:hAnsi="Times New Roman" w:cs="Times New Roman"/>
                <w:sz w:val="24"/>
                <w:szCs w:val="24"/>
              </w:rPr>
            </w:rPrChange>
          </w:rPr>
          <w:delText xml:space="preserve"> 2008), </w:delText>
        </w:r>
        <w:r w:rsidRPr="00F60441" w:rsidDel="00F60441">
          <w:rPr>
            <w:rFonts w:ascii="Times New Roman" w:hAnsi="Times New Roman" w:cs="Times New Roman"/>
            <w:b/>
            <w:sz w:val="24"/>
            <w:szCs w:val="24"/>
            <w:rPrChange w:id="784" w:author="Johan du Toit" w:date="2016-05-12T16:27:00Z">
              <w:rPr>
                <w:rFonts w:ascii="Times New Roman" w:hAnsi="Times New Roman" w:cs="Times New Roman"/>
                <w:sz w:val="24"/>
                <w:szCs w:val="24"/>
              </w:rPr>
            </w:rPrChange>
          </w:rPr>
          <w:delText xml:space="preserve">as </w:delText>
        </w:r>
        <w:r w:rsidR="00D54D28" w:rsidRPr="00F60441" w:rsidDel="00F60441">
          <w:rPr>
            <w:rFonts w:ascii="Times New Roman" w:hAnsi="Times New Roman" w:cs="Times New Roman"/>
            <w:b/>
            <w:sz w:val="24"/>
            <w:szCs w:val="24"/>
            <w:rPrChange w:id="785" w:author="Johan du Toit" w:date="2016-05-12T16:27:00Z">
              <w:rPr>
                <w:rFonts w:ascii="Times New Roman" w:hAnsi="Times New Roman" w:cs="Times New Roman"/>
                <w:sz w:val="24"/>
                <w:szCs w:val="24"/>
              </w:rPr>
            </w:rPrChange>
          </w:rPr>
          <w:delText>the loss of one guild cannot be compensated for</w:delText>
        </w:r>
        <w:r w:rsidRPr="00F60441" w:rsidDel="00F60441">
          <w:rPr>
            <w:rFonts w:ascii="Times New Roman" w:hAnsi="Times New Roman" w:cs="Times New Roman"/>
            <w:b/>
            <w:sz w:val="24"/>
            <w:szCs w:val="24"/>
            <w:rPrChange w:id="786" w:author="Johan du Toit" w:date="2016-05-12T16:27:00Z">
              <w:rPr>
                <w:rFonts w:ascii="Times New Roman" w:hAnsi="Times New Roman" w:cs="Times New Roman"/>
                <w:sz w:val="24"/>
                <w:szCs w:val="24"/>
              </w:rPr>
            </w:rPrChange>
          </w:rPr>
          <w:delText>. A</w:delText>
        </w:r>
        <w:r w:rsidR="00BC588E" w:rsidRPr="00F60441" w:rsidDel="00F60441">
          <w:rPr>
            <w:rFonts w:ascii="Times New Roman" w:hAnsi="Times New Roman" w:cs="Times New Roman"/>
            <w:b/>
            <w:sz w:val="24"/>
            <w:szCs w:val="24"/>
            <w:rPrChange w:id="787" w:author="Johan du Toit" w:date="2016-05-12T16:27:00Z">
              <w:rPr>
                <w:rFonts w:ascii="Times New Roman" w:hAnsi="Times New Roman" w:cs="Times New Roman"/>
                <w:sz w:val="24"/>
                <w:szCs w:val="24"/>
              </w:rPr>
            </w:rPrChange>
          </w:rPr>
          <w:delText>n</w:delText>
        </w:r>
        <w:r w:rsidRPr="00F60441" w:rsidDel="00F60441">
          <w:rPr>
            <w:rFonts w:ascii="Times New Roman" w:hAnsi="Times New Roman" w:cs="Times New Roman"/>
            <w:b/>
            <w:sz w:val="24"/>
            <w:szCs w:val="24"/>
            <w:rPrChange w:id="788" w:author="Johan du Toit" w:date="2016-05-12T16:27:00Z">
              <w:rPr>
                <w:rFonts w:ascii="Times New Roman" w:hAnsi="Times New Roman" w:cs="Times New Roman"/>
                <w:sz w:val="24"/>
                <w:szCs w:val="24"/>
              </w:rPr>
            </w:rPrChange>
          </w:rPr>
          <w:delText xml:space="preserve"> </w:delText>
        </w:r>
        <w:r w:rsidR="00BC588E" w:rsidRPr="00F60441" w:rsidDel="00F60441">
          <w:rPr>
            <w:rFonts w:ascii="Times New Roman" w:hAnsi="Times New Roman" w:cs="Times New Roman"/>
            <w:b/>
            <w:sz w:val="24"/>
            <w:szCs w:val="24"/>
            <w:rPrChange w:id="789" w:author="Johan du Toit" w:date="2016-05-12T16:27:00Z">
              <w:rPr>
                <w:rFonts w:ascii="Times New Roman" w:hAnsi="Times New Roman" w:cs="Times New Roman"/>
                <w:sz w:val="24"/>
                <w:szCs w:val="24"/>
              </w:rPr>
            </w:rPrChange>
          </w:rPr>
          <w:delText xml:space="preserve">intact </w:delText>
        </w:r>
        <w:r w:rsidRPr="00F60441" w:rsidDel="00F60441">
          <w:rPr>
            <w:rFonts w:ascii="Times New Roman" w:hAnsi="Times New Roman" w:cs="Times New Roman"/>
            <w:b/>
            <w:sz w:val="24"/>
            <w:szCs w:val="24"/>
            <w:rPrChange w:id="790" w:author="Johan du Toit" w:date="2016-05-12T16:27:00Z">
              <w:rPr>
                <w:rFonts w:ascii="Times New Roman" w:hAnsi="Times New Roman" w:cs="Times New Roman"/>
                <w:sz w:val="24"/>
                <w:szCs w:val="24"/>
              </w:rPr>
            </w:rPrChange>
          </w:rPr>
          <w:delText>community</w:delText>
        </w:r>
        <w:r w:rsidR="00D54D28" w:rsidRPr="00F60441" w:rsidDel="00F60441">
          <w:rPr>
            <w:rFonts w:ascii="Times New Roman" w:hAnsi="Times New Roman" w:cs="Times New Roman"/>
            <w:b/>
            <w:sz w:val="24"/>
            <w:szCs w:val="24"/>
            <w:rPrChange w:id="791" w:author="Johan du Toit" w:date="2016-05-12T16:27:00Z">
              <w:rPr>
                <w:rFonts w:ascii="Times New Roman" w:hAnsi="Times New Roman" w:cs="Times New Roman"/>
                <w:sz w:val="24"/>
                <w:szCs w:val="24"/>
              </w:rPr>
            </w:rPrChange>
          </w:rPr>
          <w:delText xml:space="preserve"> of tunnellers and rollers could</w:delText>
        </w:r>
        <w:r w:rsidRPr="00F60441" w:rsidDel="00F60441">
          <w:rPr>
            <w:rFonts w:ascii="Times New Roman" w:hAnsi="Times New Roman" w:cs="Times New Roman"/>
            <w:b/>
            <w:sz w:val="24"/>
            <w:szCs w:val="24"/>
            <w:rPrChange w:id="792" w:author="Johan du Toit" w:date="2016-05-12T16:27:00Z">
              <w:rPr>
                <w:rFonts w:ascii="Times New Roman" w:hAnsi="Times New Roman" w:cs="Times New Roman"/>
                <w:sz w:val="24"/>
                <w:szCs w:val="24"/>
              </w:rPr>
            </w:rPrChange>
          </w:rPr>
          <w:delText xml:space="preserve"> be </w:delText>
        </w:r>
        <w:r w:rsidR="00D54D28" w:rsidRPr="00F60441" w:rsidDel="00F60441">
          <w:rPr>
            <w:rFonts w:ascii="Times New Roman" w:hAnsi="Times New Roman" w:cs="Times New Roman"/>
            <w:b/>
            <w:sz w:val="24"/>
            <w:szCs w:val="24"/>
            <w:rPrChange w:id="793" w:author="Johan du Toit" w:date="2016-05-12T16:27:00Z">
              <w:rPr>
                <w:rFonts w:ascii="Times New Roman" w:hAnsi="Times New Roman" w:cs="Times New Roman"/>
                <w:sz w:val="24"/>
                <w:szCs w:val="24"/>
              </w:rPr>
            </w:rPrChange>
          </w:rPr>
          <w:delText xml:space="preserve">an indicator </w:delText>
        </w:r>
        <w:r w:rsidRPr="00F60441" w:rsidDel="00F60441">
          <w:rPr>
            <w:rFonts w:ascii="Times New Roman" w:hAnsi="Times New Roman" w:cs="Times New Roman"/>
            <w:b/>
            <w:sz w:val="24"/>
            <w:szCs w:val="24"/>
            <w:rPrChange w:id="794" w:author="Johan du Toit" w:date="2016-05-12T16:27:00Z">
              <w:rPr>
                <w:rFonts w:ascii="Times New Roman" w:hAnsi="Times New Roman" w:cs="Times New Roman"/>
                <w:sz w:val="24"/>
                <w:szCs w:val="24"/>
              </w:rPr>
            </w:rPrChange>
          </w:rPr>
          <w:delText xml:space="preserve">of </w:delText>
        </w:r>
        <w:r w:rsidR="00B9403D" w:rsidRPr="00F60441" w:rsidDel="00F60441">
          <w:rPr>
            <w:rFonts w:ascii="Times New Roman" w:hAnsi="Times New Roman" w:cs="Times New Roman"/>
            <w:b/>
            <w:sz w:val="24"/>
            <w:szCs w:val="24"/>
            <w:rPrChange w:id="795" w:author="Johan du Toit" w:date="2016-05-12T16:27:00Z">
              <w:rPr>
                <w:rFonts w:ascii="Times New Roman" w:hAnsi="Times New Roman" w:cs="Times New Roman"/>
                <w:sz w:val="24"/>
                <w:szCs w:val="24"/>
              </w:rPr>
            </w:rPrChange>
          </w:rPr>
          <w:delText xml:space="preserve">ecosystem health (Davis </w:delText>
        </w:r>
        <w:r w:rsidR="00B9403D" w:rsidRPr="00F60441" w:rsidDel="00F60441">
          <w:rPr>
            <w:rFonts w:ascii="Times New Roman" w:hAnsi="Times New Roman" w:cs="Times New Roman"/>
            <w:b/>
            <w:i/>
            <w:sz w:val="24"/>
            <w:szCs w:val="24"/>
            <w:rPrChange w:id="796" w:author="Johan du Toit" w:date="2016-05-12T16:27:00Z">
              <w:rPr>
                <w:rFonts w:ascii="Times New Roman" w:hAnsi="Times New Roman" w:cs="Times New Roman"/>
                <w:i/>
                <w:sz w:val="24"/>
                <w:szCs w:val="24"/>
              </w:rPr>
            </w:rPrChange>
          </w:rPr>
          <w:delText>et al.</w:delText>
        </w:r>
        <w:r w:rsidR="00B9403D" w:rsidRPr="00F60441" w:rsidDel="00F60441">
          <w:rPr>
            <w:rFonts w:ascii="Times New Roman" w:hAnsi="Times New Roman" w:cs="Times New Roman"/>
            <w:b/>
            <w:sz w:val="24"/>
            <w:szCs w:val="24"/>
            <w:rPrChange w:id="797" w:author="Johan du Toit" w:date="2016-05-12T16:27:00Z">
              <w:rPr>
                <w:rFonts w:ascii="Times New Roman" w:hAnsi="Times New Roman" w:cs="Times New Roman"/>
                <w:sz w:val="24"/>
                <w:szCs w:val="24"/>
              </w:rPr>
            </w:rPrChange>
          </w:rPr>
          <w:delText xml:space="preserve"> 2001</w:delText>
        </w:r>
        <w:r w:rsidR="00D54D28" w:rsidRPr="00F60441" w:rsidDel="00F60441">
          <w:rPr>
            <w:rFonts w:ascii="Times New Roman" w:hAnsi="Times New Roman" w:cs="Times New Roman"/>
            <w:b/>
            <w:sz w:val="24"/>
            <w:szCs w:val="24"/>
            <w:rPrChange w:id="798" w:author="Johan du Toit" w:date="2016-05-12T16:27:00Z">
              <w:rPr>
                <w:rFonts w:ascii="Times New Roman" w:hAnsi="Times New Roman" w:cs="Times New Roman"/>
                <w:sz w:val="24"/>
                <w:szCs w:val="24"/>
              </w:rPr>
            </w:rPrChange>
          </w:rPr>
          <w:delText>)</w:delText>
        </w:r>
        <w:r w:rsidRPr="00F60441" w:rsidDel="00F60441">
          <w:rPr>
            <w:rFonts w:ascii="Times New Roman" w:hAnsi="Times New Roman" w:cs="Times New Roman"/>
            <w:b/>
            <w:sz w:val="24"/>
            <w:szCs w:val="24"/>
            <w:rPrChange w:id="799" w:author="Johan du Toit" w:date="2016-05-12T16:27:00Z">
              <w:rPr>
                <w:rFonts w:ascii="Times New Roman" w:hAnsi="Times New Roman" w:cs="Times New Roman"/>
                <w:sz w:val="24"/>
                <w:szCs w:val="24"/>
              </w:rPr>
            </w:rPrChange>
          </w:rPr>
          <w:delText xml:space="preserve">. </w:delText>
        </w:r>
      </w:del>
    </w:p>
    <w:p w14:paraId="524860D4" w14:textId="1A8C8B20" w:rsidR="00780161" w:rsidRPr="00F60441" w:rsidDel="00F60441" w:rsidRDefault="00780161" w:rsidP="00CC4893">
      <w:pPr>
        <w:spacing w:line="480" w:lineRule="auto"/>
        <w:rPr>
          <w:del w:id="800" w:author="Johan du Toit" w:date="2016-05-12T16:27:00Z"/>
          <w:rFonts w:ascii="Times New Roman" w:hAnsi="Times New Roman" w:cs="Times New Roman"/>
          <w:b/>
          <w:sz w:val="24"/>
          <w:szCs w:val="24"/>
          <w:rPrChange w:id="801" w:author="Johan du Toit" w:date="2016-05-12T16:27:00Z">
            <w:rPr>
              <w:del w:id="802" w:author="Johan du Toit" w:date="2016-05-12T16:27:00Z"/>
              <w:rFonts w:ascii="Times New Roman" w:hAnsi="Times New Roman" w:cs="Times New Roman"/>
              <w:sz w:val="24"/>
              <w:szCs w:val="24"/>
            </w:rPr>
          </w:rPrChange>
        </w:rPr>
      </w:pPr>
    </w:p>
    <w:p w14:paraId="0BDB5453" w14:textId="4B7A5724" w:rsidR="00C41527" w:rsidRPr="00F60441" w:rsidDel="00F60441" w:rsidRDefault="00B9403D" w:rsidP="00CC4893">
      <w:pPr>
        <w:spacing w:line="480" w:lineRule="auto"/>
        <w:rPr>
          <w:del w:id="803" w:author="Johan du Toit" w:date="2016-05-12T16:27:00Z"/>
          <w:rFonts w:ascii="Times New Roman" w:hAnsi="Times New Roman" w:cs="Times New Roman"/>
          <w:b/>
          <w:sz w:val="24"/>
          <w:szCs w:val="24"/>
          <w:rPrChange w:id="804" w:author="Johan du Toit" w:date="2016-05-12T16:27:00Z">
            <w:rPr>
              <w:del w:id="805" w:author="Johan du Toit" w:date="2016-05-12T16:27:00Z"/>
              <w:rFonts w:ascii="Times New Roman" w:hAnsi="Times New Roman" w:cs="Times New Roman"/>
              <w:sz w:val="24"/>
              <w:szCs w:val="24"/>
            </w:rPr>
          </w:rPrChange>
        </w:rPr>
      </w:pPr>
      <w:del w:id="806" w:author="Johan du Toit" w:date="2016-05-12T16:27:00Z">
        <w:r w:rsidRPr="00F60441" w:rsidDel="00F60441">
          <w:rPr>
            <w:rFonts w:ascii="Times New Roman" w:hAnsi="Times New Roman" w:cs="Times New Roman"/>
            <w:b/>
            <w:sz w:val="24"/>
            <w:szCs w:val="24"/>
            <w:rPrChange w:id="807" w:author="Johan du Toit" w:date="2016-05-12T16:27:00Z">
              <w:rPr>
                <w:rFonts w:ascii="Times New Roman" w:hAnsi="Times New Roman" w:cs="Times New Roman"/>
                <w:sz w:val="24"/>
                <w:szCs w:val="24"/>
              </w:rPr>
            </w:rPrChange>
          </w:rPr>
          <w:delText>I</w:delText>
        </w:r>
        <w:r w:rsidR="00780161" w:rsidRPr="00F60441" w:rsidDel="00F60441">
          <w:rPr>
            <w:rFonts w:ascii="Times New Roman" w:hAnsi="Times New Roman" w:cs="Times New Roman"/>
            <w:b/>
            <w:sz w:val="24"/>
            <w:szCs w:val="24"/>
            <w:rPrChange w:id="808" w:author="Johan du Toit" w:date="2016-05-12T16:27:00Z">
              <w:rPr>
                <w:rFonts w:ascii="Times New Roman" w:hAnsi="Times New Roman" w:cs="Times New Roman"/>
                <w:sz w:val="24"/>
                <w:szCs w:val="24"/>
              </w:rPr>
            </w:rPrChange>
          </w:rPr>
          <w:delText xml:space="preserve">t should </w:delText>
        </w:r>
        <w:r w:rsidR="00414D45" w:rsidRPr="00F60441" w:rsidDel="00F60441">
          <w:rPr>
            <w:rFonts w:ascii="Times New Roman" w:hAnsi="Times New Roman" w:cs="Times New Roman"/>
            <w:b/>
            <w:sz w:val="24"/>
            <w:szCs w:val="24"/>
            <w:rPrChange w:id="809" w:author="Johan du Toit" w:date="2016-05-12T16:27:00Z">
              <w:rPr>
                <w:rFonts w:ascii="Times New Roman" w:hAnsi="Times New Roman" w:cs="Times New Roman"/>
                <w:sz w:val="24"/>
                <w:szCs w:val="24"/>
              </w:rPr>
            </w:rPrChange>
          </w:rPr>
          <w:delText xml:space="preserve">perhaps </w:delText>
        </w:r>
        <w:r w:rsidR="00780161" w:rsidRPr="00F60441" w:rsidDel="00F60441">
          <w:rPr>
            <w:rFonts w:ascii="Times New Roman" w:hAnsi="Times New Roman" w:cs="Times New Roman"/>
            <w:b/>
            <w:sz w:val="24"/>
            <w:szCs w:val="24"/>
            <w:rPrChange w:id="810" w:author="Johan du Toit" w:date="2016-05-12T16:27:00Z">
              <w:rPr>
                <w:rFonts w:ascii="Times New Roman" w:hAnsi="Times New Roman" w:cs="Times New Roman"/>
                <w:sz w:val="24"/>
                <w:szCs w:val="24"/>
              </w:rPr>
            </w:rPrChange>
          </w:rPr>
          <w:delText>not come as a surprise that these t</w:delText>
        </w:r>
        <w:r w:rsidR="00BC588E" w:rsidRPr="00F60441" w:rsidDel="00F60441">
          <w:rPr>
            <w:rFonts w:ascii="Times New Roman" w:hAnsi="Times New Roman" w:cs="Times New Roman"/>
            <w:b/>
            <w:sz w:val="24"/>
            <w:szCs w:val="24"/>
            <w:rPrChange w:id="811" w:author="Johan du Toit" w:date="2016-05-12T16:27:00Z">
              <w:rPr>
                <w:rFonts w:ascii="Times New Roman" w:hAnsi="Times New Roman" w:cs="Times New Roman"/>
                <w:sz w:val="24"/>
                <w:szCs w:val="24"/>
              </w:rPr>
            </w:rPrChange>
          </w:rPr>
          <w:delText xml:space="preserve">wo groups do not </w:delText>
        </w:r>
        <w:r w:rsidR="00780161" w:rsidRPr="00F60441" w:rsidDel="00F60441">
          <w:rPr>
            <w:rFonts w:ascii="Times New Roman" w:hAnsi="Times New Roman" w:cs="Times New Roman"/>
            <w:b/>
            <w:sz w:val="24"/>
            <w:szCs w:val="24"/>
            <w:rPrChange w:id="812" w:author="Johan du Toit" w:date="2016-05-12T16:27:00Z">
              <w:rPr>
                <w:rFonts w:ascii="Times New Roman" w:hAnsi="Times New Roman" w:cs="Times New Roman"/>
                <w:sz w:val="24"/>
                <w:szCs w:val="24"/>
              </w:rPr>
            </w:rPrChange>
          </w:rPr>
          <w:delText>compete</w:delText>
        </w:r>
        <w:r w:rsidR="00BC588E" w:rsidRPr="00F60441" w:rsidDel="00F60441">
          <w:rPr>
            <w:rFonts w:ascii="Times New Roman" w:hAnsi="Times New Roman" w:cs="Times New Roman"/>
            <w:b/>
            <w:sz w:val="24"/>
            <w:szCs w:val="24"/>
            <w:rPrChange w:id="813" w:author="Johan du Toit" w:date="2016-05-12T16:27:00Z">
              <w:rPr>
                <w:rFonts w:ascii="Times New Roman" w:hAnsi="Times New Roman" w:cs="Times New Roman"/>
                <w:sz w:val="24"/>
                <w:szCs w:val="24"/>
              </w:rPr>
            </w:rPrChange>
          </w:rPr>
          <w:delText>,</w:delText>
        </w:r>
        <w:r w:rsidR="00780161" w:rsidRPr="00F60441" w:rsidDel="00F60441">
          <w:rPr>
            <w:rFonts w:ascii="Times New Roman" w:hAnsi="Times New Roman" w:cs="Times New Roman"/>
            <w:b/>
            <w:sz w:val="24"/>
            <w:szCs w:val="24"/>
            <w:rPrChange w:id="814" w:author="Johan du Toit" w:date="2016-05-12T16:27:00Z">
              <w:rPr>
                <w:rFonts w:ascii="Times New Roman" w:hAnsi="Times New Roman" w:cs="Times New Roman"/>
                <w:sz w:val="24"/>
                <w:szCs w:val="24"/>
              </w:rPr>
            </w:rPrChange>
          </w:rPr>
          <w:delText xml:space="preserve"> despite </w:delText>
        </w:r>
        <w:r w:rsidRPr="00F60441" w:rsidDel="00F60441">
          <w:rPr>
            <w:rFonts w:ascii="Times New Roman" w:hAnsi="Times New Roman" w:cs="Times New Roman"/>
            <w:b/>
            <w:sz w:val="24"/>
            <w:szCs w:val="24"/>
            <w:rPrChange w:id="815" w:author="Johan du Toit" w:date="2016-05-12T16:27:00Z">
              <w:rPr>
                <w:rFonts w:ascii="Times New Roman" w:hAnsi="Times New Roman" w:cs="Times New Roman"/>
                <w:sz w:val="24"/>
                <w:szCs w:val="24"/>
              </w:rPr>
            </w:rPrChange>
          </w:rPr>
          <w:delText xml:space="preserve">the </w:delText>
        </w:r>
        <w:r w:rsidR="006F0E34" w:rsidRPr="00F60441" w:rsidDel="00F60441">
          <w:rPr>
            <w:rFonts w:ascii="Times New Roman" w:hAnsi="Times New Roman" w:cs="Times New Roman"/>
            <w:b/>
            <w:sz w:val="24"/>
            <w:szCs w:val="24"/>
            <w:rPrChange w:id="816" w:author="Johan du Toit" w:date="2016-05-12T16:27:00Z">
              <w:rPr>
                <w:rFonts w:ascii="Times New Roman" w:hAnsi="Times New Roman" w:cs="Times New Roman"/>
                <w:sz w:val="24"/>
                <w:szCs w:val="24"/>
              </w:rPr>
            </w:rPrChange>
          </w:rPr>
          <w:delText>literature</w:delText>
        </w:r>
        <w:r w:rsidR="00780161" w:rsidRPr="00F60441" w:rsidDel="00F60441">
          <w:rPr>
            <w:rFonts w:ascii="Times New Roman" w:hAnsi="Times New Roman" w:cs="Times New Roman"/>
            <w:b/>
            <w:sz w:val="24"/>
            <w:szCs w:val="24"/>
            <w:rPrChange w:id="817" w:author="Johan du Toit" w:date="2016-05-12T16:27:00Z">
              <w:rPr>
                <w:rFonts w:ascii="Times New Roman" w:hAnsi="Times New Roman" w:cs="Times New Roman"/>
                <w:sz w:val="24"/>
                <w:szCs w:val="24"/>
              </w:rPr>
            </w:rPrChange>
          </w:rPr>
          <w:delText xml:space="preserve">. </w:delText>
        </w:r>
        <w:r w:rsidR="0042434B" w:rsidRPr="00F60441" w:rsidDel="00F60441">
          <w:rPr>
            <w:rFonts w:ascii="Times New Roman" w:hAnsi="Times New Roman" w:cs="Times New Roman"/>
            <w:b/>
            <w:sz w:val="24"/>
            <w:szCs w:val="24"/>
            <w:rPrChange w:id="818" w:author="Johan du Toit" w:date="2016-05-12T16:27:00Z">
              <w:rPr>
                <w:rFonts w:ascii="Times New Roman" w:hAnsi="Times New Roman" w:cs="Times New Roman"/>
                <w:sz w:val="24"/>
                <w:szCs w:val="24"/>
              </w:rPr>
            </w:rPrChange>
          </w:rPr>
          <w:delText>Competing</w:delText>
        </w:r>
        <w:r w:rsidR="006F0E34" w:rsidRPr="00F60441" w:rsidDel="00F60441">
          <w:rPr>
            <w:rFonts w:ascii="Times New Roman" w:hAnsi="Times New Roman" w:cs="Times New Roman"/>
            <w:b/>
            <w:sz w:val="24"/>
            <w:szCs w:val="24"/>
            <w:rPrChange w:id="819" w:author="Johan du Toit" w:date="2016-05-12T16:27:00Z">
              <w:rPr>
                <w:rFonts w:ascii="Times New Roman" w:hAnsi="Times New Roman" w:cs="Times New Roman"/>
                <w:sz w:val="24"/>
                <w:szCs w:val="24"/>
              </w:rPr>
            </w:rPrChange>
          </w:rPr>
          <w:delText xml:space="preserve"> species are expected to diverge in their resource use to a</w:delText>
        </w:r>
        <w:r w:rsidR="0042434B" w:rsidRPr="00F60441" w:rsidDel="00F60441">
          <w:rPr>
            <w:rFonts w:ascii="Times New Roman" w:hAnsi="Times New Roman" w:cs="Times New Roman"/>
            <w:b/>
            <w:sz w:val="24"/>
            <w:szCs w:val="24"/>
            <w:rPrChange w:id="820" w:author="Johan du Toit" w:date="2016-05-12T16:27:00Z">
              <w:rPr>
                <w:rFonts w:ascii="Times New Roman" w:hAnsi="Times New Roman" w:cs="Times New Roman"/>
                <w:sz w:val="24"/>
                <w:szCs w:val="24"/>
              </w:rPr>
            </w:rPrChange>
          </w:rPr>
          <w:delText>void competition</w:delText>
        </w:r>
        <w:r w:rsidRPr="00F60441" w:rsidDel="00F60441">
          <w:rPr>
            <w:rFonts w:ascii="Times New Roman" w:hAnsi="Times New Roman" w:cs="Times New Roman"/>
            <w:b/>
            <w:sz w:val="24"/>
            <w:szCs w:val="24"/>
            <w:rPrChange w:id="821" w:author="Johan du Toit" w:date="2016-05-12T16:27:00Z">
              <w:rPr>
                <w:rFonts w:ascii="Times New Roman" w:hAnsi="Times New Roman" w:cs="Times New Roman"/>
                <w:sz w:val="24"/>
                <w:szCs w:val="24"/>
              </w:rPr>
            </w:rPrChange>
          </w:rPr>
          <w:delText xml:space="preserve"> (Piaka 1974</w:delText>
        </w:r>
        <w:r w:rsidR="00BC588E" w:rsidRPr="00F60441" w:rsidDel="00F60441">
          <w:rPr>
            <w:rFonts w:ascii="Times New Roman" w:hAnsi="Times New Roman" w:cs="Times New Roman"/>
            <w:b/>
            <w:sz w:val="24"/>
            <w:szCs w:val="24"/>
            <w:rPrChange w:id="822" w:author="Johan du Toit" w:date="2016-05-12T16:27:00Z">
              <w:rPr>
                <w:rFonts w:ascii="Times New Roman" w:hAnsi="Times New Roman" w:cs="Times New Roman"/>
                <w:sz w:val="24"/>
                <w:szCs w:val="24"/>
              </w:rPr>
            </w:rPrChange>
          </w:rPr>
          <w:delText>)</w:delText>
        </w:r>
        <w:r w:rsidR="0042434B" w:rsidRPr="00F60441" w:rsidDel="00F60441">
          <w:rPr>
            <w:rFonts w:ascii="Times New Roman" w:hAnsi="Times New Roman" w:cs="Times New Roman"/>
            <w:b/>
            <w:sz w:val="24"/>
            <w:szCs w:val="24"/>
            <w:rPrChange w:id="823" w:author="Johan du Toit" w:date="2016-05-12T16:27:00Z">
              <w:rPr>
                <w:rFonts w:ascii="Times New Roman" w:hAnsi="Times New Roman" w:cs="Times New Roman"/>
                <w:sz w:val="24"/>
                <w:szCs w:val="24"/>
              </w:rPr>
            </w:rPrChange>
          </w:rPr>
          <w:delText>. Thereby when we observe diverse communities today which use</w:delText>
        </w:r>
        <w:r w:rsidR="00BB76A9" w:rsidRPr="00F60441" w:rsidDel="00F60441">
          <w:rPr>
            <w:rFonts w:ascii="Times New Roman" w:hAnsi="Times New Roman" w:cs="Times New Roman"/>
            <w:b/>
            <w:sz w:val="24"/>
            <w:szCs w:val="24"/>
            <w:rPrChange w:id="824" w:author="Johan du Toit" w:date="2016-05-12T16:27:00Z">
              <w:rPr>
                <w:rFonts w:ascii="Times New Roman" w:hAnsi="Times New Roman" w:cs="Times New Roman"/>
                <w:sz w:val="24"/>
                <w:szCs w:val="24"/>
              </w:rPr>
            </w:rPrChange>
          </w:rPr>
          <w:delText xml:space="preserve"> the same</w:delText>
        </w:r>
        <w:r w:rsidR="00BC588E" w:rsidRPr="00F60441" w:rsidDel="00F60441">
          <w:rPr>
            <w:rFonts w:ascii="Times New Roman" w:hAnsi="Times New Roman" w:cs="Times New Roman"/>
            <w:b/>
            <w:sz w:val="24"/>
            <w:szCs w:val="24"/>
            <w:rPrChange w:id="825" w:author="Johan du Toit" w:date="2016-05-12T16:27:00Z">
              <w:rPr>
                <w:rFonts w:ascii="Times New Roman" w:hAnsi="Times New Roman" w:cs="Times New Roman"/>
                <w:sz w:val="24"/>
                <w:szCs w:val="24"/>
              </w:rPr>
            </w:rPrChange>
          </w:rPr>
          <w:delText xml:space="preserve"> limiting</w:delText>
        </w:r>
        <w:r w:rsidR="0042434B" w:rsidRPr="00F60441" w:rsidDel="00F60441">
          <w:rPr>
            <w:rFonts w:ascii="Times New Roman" w:hAnsi="Times New Roman" w:cs="Times New Roman"/>
            <w:b/>
            <w:sz w:val="24"/>
            <w:szCs w:val="24"/>
            <w:rPrChange w:id="826" w:author="Johan du Toit" w:date="2016-05-12T16:27:00Z">
              <w:rPr>
                <w:rFonts w:ascii="Times New Roman" w:hAnsi="Times New Roman" w:cs="Times New Roman"/>
                <w:sz w:val="24"/>
                <w:szCs w:val="24"/>
              </w:rPr>
            </w:rPrChange>
          </w:rPr>
          <w:delText xml:space="preserve"> resources they </w:delText>
        </w:r>
        <w:r w:rsidR="00BC588E" w:rsidRPr="00F60441" w:rsidDel="00F60441">
          <w:rPr>
            <w:rFonts w:ascii="Times New Roman" w:hAnsi="Times New Roman" w:cs="Times New Roman"/>
            <w:b/>
            <w:sz w:val="24"/>
            <w:szCs w:val="24"/>
            <w:rPrChange w:id="827" w:author="Johan du Toit" w:date="2016-05-12T16:27:00Z">
              <w:rPr>
                <w:rFonts w:ascii="Times New Roman" w:hAnsi="Times New Roman" w:cs="Times New Roman"/>
                <w:sz w:val="24"/>
                <w:szCs w:val="24"/>
              </w:rPr>
            </w:rPrChange>
          </w:rPr>
          <w:delText xml:space="preserve">may </w:delText>
        </w:r>
        <w:r w:rsidR="0042434B" w:rsidRPr="00F60441" w:rsidDel="00F60441">
          <w:rPr>
            <w:rFonts w:ascii="Times New Roman" w:hAnsi="Times New Roman" w:cs="Times New Roman"/>
            <w:b/>
            <w:sz w:val="24"/>
            <w:szCs w:val="24"/>
            <w:rPrChange w:id="828" w:author="Johan du Toit" w:date="2016-05-12T16:27:00Z">
              <w:rPr>
                <w:rFonts w:ascii="Times New Roman" w:hAnsi="Times New Roman" w:cs="Times New Roman"/>
                <w:sz w:val="24"/>
                <w:szCs w:val="24"/>
              </w:rPr>
            </w:rPrChange>
          </w:rPr>
          <w:delText>have been selected to avoid competition</w:delText>
        </w:r>
        <w:r w:rsidR="00435AE0" w:rsidRPr="00F60441" w:rsidDel="00F60441">
          <w:rPr>
            <w:rFonts w:ascii="Times New Roman" w:hAnsi="Times New Roman" w:cs="Times New Roman"/>
            <w:b/>
            <w:sz w:val="24"/>
            <w:szCs w:val="24"/>
            <w:rPrChange w:id="829" w:author="Johan du Toit" w:date="2016-05-12T16:27:00Z">
              <w:rPr>
                <w:rFonts w:ascii="Times New Roman" w:hAnsi="Times New Roman" w:cs="Times New Roman"/>
                <w:sz w:val="24"/>
                <w:szCs w:val="24"/>
              </w:rPr>
            </w:rPrChange>
          </w:rPr>
          <w:delText xml:space="preserve"> </w:delText>
        </w:r>
        <w:r w:rsidR="00BC588E" w:rsidRPr="00F60441" w:rsidDel="00F60441">
          <w:rPr>
            <w:rFonts w:ascii="Times New Roman" w:hAnsi="Times New Roman" w:cs="Times New Roman"/>
            <w:b/>
            <w:sz w:val="24"/>
            <w:szCs w:val="24"/>
            <w:rPrChange w:id="830" w:author="Johan du Toit" w:date="2016-05-12T16:27:00Z">
              <w:rPr>
                <w:rFonts w:ascii="Times New Roman" w:hAnsi="Times New Roman" w:cs="Times New Roman"/>
                <w:sz w:val="24"/>
                <w:szCs w:val="24"/>
              </w:rPr>
            </w:rPrChange>
          </w:rPr>
          <w:delText>or assembled through autecological pr</w:delText>
        </w:r>
        <w:r w:rsidRPr="00F60441" w:rsidDel="00F60441">
          <w:rPr>
            <w:rFonts w:ascii="Times New Roman" w:hAnsi="Times New Roman" w:cs="Times New Roman"/>
            <w:b/>
            <w:sz w:val="24"/>
            <w:szCs w:val="24"/>
            <w:rPrChange w:id="831" w:author="Johan du Toit" w:date="2016-05-12T16:27:00Z">
              <w:rPr>
                <w:rFonts w:ascii="Times New Roman" w:hAnsi="Times New Roman" w:cs="Times New Roman"/>
                <w:sz w:val="24"/>
                <w:szCs w:val="24"/>
              </w:rPr>
            </w:rPrChange>
          </w:rPr>
          <w:delText>ocesses (Connell 1980</w:delText>
        </w:r>
        <w:r w:rsidR="00FF2DE4" w:rsidRPr="00F60441" w:rsidDel="00F60441">
          <w:rPr>
            <w:rFonts w:ascii="Times New Roman" w:hAnsi="Times New Roman" w:cs="Times New Roman"/>
            <w:b/>
            <w:sz w:val="24"/>
            <w:szCs w:val="24"/>
            <w:rPrChange w:id="832" w:author="Johan du Toit" w:date="2016-05-12T16:27:00Z">
              <w:rPr>
                <w:rFonts w:ascii="Times New Roman" w:hAnsi="Times New Roman" w:cs="Times New Roman"/>
                <w:sz w:val="24"/>
                <w:szCs w:val="24"/>
              </w:rPr>
            </w:rPrChange>
          </w:rPr>
          <w:delText>, Tilman 1994</w:delText>
        </w:r>
        <w:r w:rsidR="00BC588E" w:rsidRPr="00F60441" w:rsidDel="00F60441">
          <w:rPr>
            <w:rFonts w:ascii="Times New Roman" w:hAnsi="Times New Roman" w:cs="Times New Roman"/>
            <w:b/>
            <w:sz w:val="24"/>
            <w:szCs w:val="24"/>
            <w:rPrChange w:id="833" w:author="Johan du Toit" w:date="2016-05-12T16:27:00Z">
              <w:rPr>
                <w:rFonts w:ascii="Times New Roman" w:hAnsi="Times New Roman" w:cs="Times New Roman"/>
                <w:sz w:val="24"/>
                <w:szCs w:val="24"/>
              </w:rPr>
            </w:rPrChange>
          </w:rPr>
          <w:delText>)</w:delText>
        </w:r>
        <w:r w:rsidR="0042434B" w:rsidRPr="00F60441" w:rsidDel="00F60441">
          <w:rPr>
            <w:rFonts w:ascii="Times New Roman" w:hAnsi="Times New Roman" w:cs="Times New Roman"/>
            <w:b/>
            <w:sz w:val="24"/>
            <w:szCs w:val="24"/>
            <w:rPrChange w:id="834" w:author="Johan du Toit" w:date="2016-05-12T16:27:00Z">
              <w:rPr>
                <w:rFonts w:ascii="Times New Roman" w:hAnsi="Times New Roman" w:cs="Times New Roman"/>
                <w:sz w:val="24"/>
                <w:szCs w:val="24"/>
              </w:rPr>
            </w:rPrChange>
          </w:rPr>
          <w:delText>.</w:delText>
        </w:r>
        <w:r w:rsidR="00BC588E" w:rsidRPr="00F60441" w:rsidDel="00F60441">
          <w:rPr>
            <w:rFonts w:ascii="Times New Roman" w:hAnsi="Times New Roman" w:cs="Times New Roman"/>
            <w:b/>
            <w:sz w:val="24"/>
            <w:szCs w:val="24"/>
            <w:rPrChange w:id="835" w:author="Johan du Toit" w:date="2016-05-12T16:27:00Z">
              <w:rPr>
                <w:rFonts w:ascii="Times New Roman" w:hAnsi="Times New Roman" w:cs="Times New Roman"/>
                <w:sz w:val="24"/>
                <w:szCs w:val="24"/>
              </w:rPr>
            </w:rPrChange>
          </w:rPr>
          <w:delText xml:space="preserve"> </w:delText>
        </w:r>
        <w:r w:rsidR="0042434B" w:rsidRPr="00F60441" w:rsidDel="00F60441">
          <w:rPr>
            <w:rFonts w:ascii="Times New Roman" w:hAnsi="Times New Roman" w:cs="Times New Roman"/>
            <w:b/>
            <w:sz w:val="24"/>
            <w:szCs w:val="24"/>
            <w:rPrChange w:id="836" w:author="Johan du Toit" w:date="2016-05-12T16:27:00Z">
              <w:rPr>
                <w:rFonts w:ascii="Times New Roman" w:hAnsi="Times New Roman" w:cs="Times New Roman"/>
                <w:sz w:val="24"/>
                <w:szCs w:val="24"/>
              </w:rPr>
            </w:rPrChange>
          </w:rPr>
          <w:delText xml:space="preserve">Shorrocks </w:delText>
        </w:r>
        <w:r w:rsidR="0042434B" w:rsidRPr="00F60441" w:rsidDel="00F60441">
          <w:rPr>
            <w:rFonts w:ascii="Times New Roman" w:hAnsi="Times New Roman" w:cs="Times New Roman"/>
            <w:b/>
            <w:i/>
            <w:sz w:val="24"/>
            <w:szCs w:val="24"/>
            <w:rPrChange w:id="837" w:author="Johan du Toit" w:date="2016-05-12T16:27:00Z">
              <w:rPr>
                <w:rFonts w:ascii="Times New Roman" w:hAnsi="Times New Roman" w:cs="Times New Roman"/>
                <w:i/>
                <w:sz w:val="24"/>
                <w:szCs w:val="24"/>
              </w:rPr>
            </w:rPrChange>
          </w:rPr>
          <w:delText>et al.</w:delText>
        </w:r>
        <w:r w:rsidR="0042434B" w:rsidRPr="00F60441" w:rsidDel="00F60441">
          <w:rPr>
            <w:rFonts w:ascii="Times New Roman" w:hAnsi="Times New Roman" w:cs="Times New Roman"/>
            <w:b/>
            <w:sz w:val="24"/>
            <w:szCs w:val="24"/>
            <w:rPrChange w:id="838" w:author="Johan du Toit" w:date="2016-05-12T16:27:00Z">
              <w:rPr>
                <w:rFonts w:ascii="Times New Roman" w:hAnsi="Times New Roman" w:cs="Times New Roman"/>
                <w:sz w:val="24"/>
                <w:szCs w:val="24"/>
              </w:rPr>
            </w:rPrChange>
          </w:rPr>
          <w:delText xml:space="preserve"> (1984</w:delText>
        </w:r>
        <w:r w:rsidR="00C41527" w:rsidRPr="00F60441" w:rsidDel="00F60441">
          <w:rPr>
            <w:rFonts w:ascii="Times New Roman" w:hAnsi="Times New Roman" w:cs="Times New Roman"/>
            <w:b/>
            <w:sz w:val="24"/>
            <w:szCs w:val="24"/>
            <w:rPrChange w:id="839" w:author="Johan du Toit" w:date="2016-05-12T16:27:00Z">
              <w:rPr>
                <w:rFonts w:ascii="Times New Roman" w:hAnsi="Times New Roman" w:cs="Times New Roman"/>
                <w:sz w:val="24"/>
                <w:szCs w:val="24"/>
              </w:rPr>
            </w:rPrChange>
          </w:rPr>
          <w:delText xml:space="preserve">) suggested that previous studies </w:delText>
        </w:r>
        <w:r w:rsidR="00C41527" w:rsidRPr="00F60441" w:rsidDel="00F60441">
          <w:rPr>
            <w:rFonts w:ascii="Times New Roman" w:hAnsi="Times New Roman" w:cs="Times New Roman"/>
            <w:b/>
            <w:sz w:val="24"/>
            <w:szCs w:val="24"/>
            <w:rPrChange w:id="840" w:author="Johan du Toit" w:date="2016-05-12T16:27:00Z">
              <w:rPr>
                <w:rFonts w:ascii="Times New Roman" w:hAnsi="Times New Roman" w:cs="Times New Roman"/>
                <w:sz w:val="24"/>
                <w:szCs w:val="24"/>
              </w:rPr>
            </w:rPrChange>
          </w:rPr>
          <w:lastRenderedPageBreak/>
          <w:delText>supporting interspecific competition (Connell 1983; Schoener 1983)</w:delText>
        </w:r>
        <w:r w:rsidR="00BE7CBC" w:rsidRPr="00F60441" w:rsidDel="00F60441">
          <w:rPr>
            <w:rFonts w:ascii="Times New Roman" w:hAnsi="Times New Roman" w:cs="Times New Roman"/>
            <w:b/>
            <w:sz w:val="24"/>
            <w:szCs w:val="24"/>
            <w:rPrChange w:id="841" w:author="Johan du Toit" w:date="2016-05-12T16:27:00Z">
              <w:rPr>
                <w:rFonts w:ascii="Times New Roman" w:hAnsi="Times New Roman" w:cs="Times New Roman"/>
                <w:sz w:val="24"/>
                <w:szCs w:val="24"/>
              </w:rPr>
            </w:rPrChange>
          </w:rPr>
          <w:delText xml:space="preserve">, which focused on </w:delText>
        </w:r>
        <w:r w:rsidR="00C41527" w:rsidRPr="00F60441" w:rsidDel="00F60441">
          <w:rPr>
            <w:rFonts w:ascii="Times New Roman" w:hAnsi="Times New Roman" w:cs="Times New Roman"/>
            <w:b/>
            <w:sz w:val="24"/>
            <w:szCs w:val="24"/>
            <w:rPrChange w:id="842" w:author="Johan du Toit" w:date="2016-05-12T16:27:00Z">
              <w:rPr>
                <w:rFonts w:ascii="Times New Roman" w:hAnsi="Times New Roman" w:cs="Times New Roman"/>
                <w:sz w:val="24"/>
                <w:szCs w:val="24"/>
              </w:rPr>
            </w:rPrChange>
          </w:rPr>
          <w:delText>vertebrate</w:delText>
        </w:r>
        <w:r w:rsidR="00277053" w:rsidRPr="00F60441" w:rsidDel="00F60441">
          <w:rPr>
            <w:rFonts w:ascii="Times New Roman" w:hAnsi="Times New Roman" w:cs="Times New Roman"/>
            <w:b/>
            <w:sz w:val="24"/>
            <w:szCs w:val="24"/>
            <w:rPrChange w:id="843" w:author="Johan du Toit" w:date="2016-05-12T16:27:00Z">
              <w:rPr>
                <w:rFonts w:ascii="Times New Roman" w:hAnsi="Times New Roman" w:cs="Times New Roman"/>
                <w:sz w:val="24"/>
                <w:szCs w:val="24"/>
              </w:rPr>
            </w:rPrChange>
          </w:rPr>
          <w:delText xml:space="preserve">s </w:delText>
        </w:r>
        <w:r w:rsidR="00BC588E" w:rsidRPr="00F60441" w:rsidDel="00F60441">
          <w:rPr>
            <w:rFonts w:ascii="Times New Roman" w:hAnsi="Times New Roman" w:cs="Times New Roman"/>
            <w:b/>
            <w:sz w:val="24"/>
            <w:szCs w:val="24"/>
            <w:rPrChange w:id="844" w:author="Johan du Toit" w:date="2016-05-12T16:27:00Z">
              <w:rPr>
                <w:rFonts w:ascii="Times New Roman" w:hAnsi="Times New Roman" w:cs="Times New Roman"/>
                <w:sz w:val="24"/>
                <w:szCs w:val="24"/>
              </w:rPr>
            </w:rPrChange>
          </w:rPr>
          <w:delText>(Tilman 1987)</w:delText>
        </w:r>
        <w:r w:rsidR="00BE7CBC" w:rsidRPr="00F60441" w:rsidDel="00F60441">
          <w:rPr>
            <w:rFonts w:ascii="Times New Roman" w:hAnsi="Times New Roman" w:cs="Times New Roman"/>
            <w:b/>
            <w:sz w:val="24"/>
            <w:szCs w:val="24"/>
            <w:rPrChange w:id="845" w:author="Johan du Toit" w:date="2016-05-12T16:27:00Z">
              <w:rPr>
                <w:rFonts w:ascii="Times New Roman" w:hAnsi="Times New Roman" w:cs="Times New Roman"/>
                <w:sz w:val="24"/>
                <w:szCs w:val="24"/>
              </w:rPr>
            </w:rPrChange>
          </w:rPr>
          <w:delText>,</w:delText>
        </w:r>
        <w:r w:rsidR="00BC588E" w:rsidRPr="00F60441" w:rsidDel="00F60441">
          <w:rPr>
            <w:rFonts w:ascii="Times New Roman" w:hAnsi="Times New Roman" w:cs="Times New Roman"/>
            <w:b/>
            <w:sz w:val="24"/>
            <w:szCs w:val="24"/>
            <w:rPrChange w:id="846" w:author="Johan du Toit" w:date="2016-05-12T16:27:00Z">
              <w:rPr>
                <w:rFonts w:ascii="Times New Roman" w:hAnsi="Times New Roman" w:cs="Times New Roman"/>
                <w:sz w:val="24"/>
                <w:szCs w:val="24"/>
              </w:rPr>
            </w:rPrChange>
          </w:rPr>
          <w:delText xml:space="preserve"> may not be true of insects</w:delText>
        </w:r>
        <w:r w:rsidR="00BE7CBC" w:rsidRPr="00F60441" w:rsidDel="00F60441">
          <w:rPr>
            <w:rFonts w:ascii="Times New Roman" w:hAnsi="Times New Roman" w:cs="Times New Roman"/>
            <w:b/>
            <w:sz w:val="24"/>
            <w:szCs w:val="24"/>
            <w:rPrChange w:id="847" w:author="Johan du Toit" w:date="2016-05-12T16:27:00Z">
              <w:rPr>
                <w:rFonts w:ascii="Times New Roman" w:hAnsi="Times New Roman" w:cs="Times New Roman"/>
                <w:sz w:val="24"/>
                <w:szCs w:val="24"/>
              </w:rPr>
            </w:rPrChange>
          </w:rPr>
          <w:delText>,</w:delText>
        </w:r>
        <w:r w:rsidR="00BC588E" w:rsidRPr="00F60441" w:rsidDel="00F60441">
          <w:rPr>
            <w:rFonts w:ascii="Times New Roman" w:hAnsi="Times New Roman" w:cs="Times New Roman"/>
            <w:b/>
            <w:sz w:val="24"/>
            <w:szCs w:val="24"/>
            <w:rPrChange w:id="848" w:author="Johan du Toit" w:date="2016-05-12T16:27:00Z">
              <w:rPr>
                <w:rFonts w:ascii="Times New Roman" w:hAnsi="Times New Roman" w:cs="Times New Roman"/>
                <w:sz w:val="24"/>
                <w:szCs w:val="24"/>
              </w:rPr>
            </w:rPrChange>
          </w:rPr>
          <w:delText xml:space="preserve"> which represent a greater proportion of biodiversity and are better for understanding community interactions</w:delText>
        </w:r>
        <w:r w:rsidR="0042434B" w:rsidRPr="00F60441" w:rsidDel="00F60441">
          <w:rPr>
            <w:rFonts w:ascii="Times New Roman" w:hAnsi="Times New Roman" w:cs="Times New Roman"/>
            <w:b/>
            <w:sz w:val="24"/>
            <w:szCs w:val="24"/>
            <w:rPrChange w:id="849" w:author="Johan du Toit" w:date="2016-05-12T16:27:00Z">
              <w:rPr>
                <w:rFonts w:ascii="Times New Roman" w:hAnsi="Times New Roman" w:cs="Times New Roman"/>
                <w:sz w:val="24"/>
                <w:szCs w:val="24"/>
              </w:rPr>
            </w:rPrChange>
          </w:rPr>
          <w:delText xml:space="preserve">. </w:delText>
        </w:r>
        <w:r w:rsidR="00414D45" w:rsidRPr="00F60441" w:rsidDel="00F60441">
          <w:rPr>
            <w:rFonts w:ascii="Times New Roman" w:hAnsi="Times New Roman" w:cs="Times New Roman"/>
            <w:b/>
            <w:sz w:val="24"/>
            <w:szCs w:val="24"/>
            <w:rPrChange w:id="850" w:author="Johan du Toit" w:date="2016-05-12T16:27:00Z">
              <w:rPr>
                <w:rFonts w:ascii="Times New Roman" w:hAnsi="Times New Roman" w:cs="Times New Roman"/>
                <w:sz w:val="24"/>
                <w:szCs w:val="24"/>
              </w:rPr>
            </w:rPrChange>
          </w:rPr>
          <w:delText>Th</w:delText>
        </w:r>
        <w:r w:rsidR="00C41527" w:rsidRPr="00F60441" w:rsidDel="00F60441">
          <w:rPr>
            <w:rFonts w:ascii="Times New Roman" w:hAnsi="Times New Roman" w:cs="Times New Roman"/>
            <w:b/>
            <w:sz w:val="24"/>
            <w:szCs w:val="24"/>
            <w:rPrChange w:id="851" w:author="Johan du Toit" w:date="2016-05-12T16:27:00Z">
              <w:rPr>
                <w:rFonts w:ascii="Times New Roman" w:hAnsi="Times New Roman" w:cs="Times New Roman"/>
                <w:sz w:val="24"/>
                <w:szCs w:val="24"/>
              </w:rPr>
            </w:rPrChange>
          </w:rPr>
          <w:delText>is</w:delText>
        </w:r>
        <w:r w:rsidR="00414D45" w:rsidRPr="00F60441" w:rsidDel="00F60441">
          <w:rPr>
            <w:rFonts w:ascii="Times New Roman" w:hAnsi="Times New Roman" w:cs="Times New Roman"/>
            <w:b/>
            <w:sz w:val="24"/>
            <w:szCs w:val="24"/>
            <w:rPrChange w:id="852" w:author="Johan du Toit" w:date="2016-05-12T16:27:00Z">
              <w:rPr>
                <w:rFonts w:ascii="Times New Roman" w:hAnsi="Times New Roman" w:cs="Times New Roman"/>
                <w:sz w:val="24"/>
                <w:szCs w:val="24"/>
              </w:rPr>
            </w:rPrChange>
          </w:rPr>
          <w:delText xml:space="preserve"> study demonstrates the value of field experimentation to test </w:delText>
        </w:r>
        <w:r w:rsidR="0051432C" w:rsidRPr="00F60441" w:rsidDel="00F60441">
          <w:rPr>
            <w:rFonts w:ascii="Times New Roman" w:hAnsi="Times New Roman" w:cs="Times New Roman"/>
            <w:b/>
            <w:sz w:val="24"/>
            <w:szCs w:val="24"/>
            <w:rPrChange w:id="853" w:author="Johan du Toit" w:date="2016-05-12T16:27:00Z">
              <w:rPr>
                <w:rFonts w:ascii="Times New Roman" w:hAnsi="Times New Roman" w:cs="Times New Roman"/>
                <w:sz w:val="24"/>
                <w:szCs w:val="24"/>
              </w:rPr>
            </w:rPrChange>
          </w:rPr>
          <w:delText xml:space="preserve">theoretical </w:delText>
        </w:r>
        <w:r w:rsidR="0042434B" w:rsidRPr="00F60441" w:rsidDel="00F60441">
          <w:rPr>
            <w:rFonts w:ascii="Times New Roman" w:hAnsi="Times New Roman" w:cs="Times New Roman"/>
            <w:b/>
            <w:sz w:val="24"/>
            <w:szCs w:val="24"/>
            <w:rPrChange w:id="854" w:author="Johan du Toit" w:date="2016-05-12T16:27:00Z">
              <w:rPr>
                <w:rFonts w:ascii="Times New Roman" w:hAnsi="Times New Roman" w:cs="Times New Roman"/>
                <w:sz w:val="24"/>
                <w:szCs w:val="24"/>
              </w:rPr>
            </w:rPrChange>
          </w:rPr>
          <w:delText>assumptions</w:delText>
        </w:r>
        <w:r w:rsidR="00BE7CBC" w:rsidRPr="00F60441" w:rsidDel="00F60441">
          <w:rPr>
            <w:rFonts w:ascii="Times New Roman" w:hAnsi="Times New Roman" w:cs="Times New Roman"/>
            <w:b/>
            <w:sz w:val="24"/>
            <w:szCs w:val="24"/>
            <w:rPrChange w:id="855" w:author="Johan du Toit" w:date="2016-05-12T16:27:00Z">
              <w:rPr>
                <w:rFonts w:ascii="Times New Roman" w:hAnsi="Times New Roman" w:cs="Times New Roman"/>
                <w:sz w:val="24"/>
                <w:szCs w:val="24"/>
              </w:rPr>
            </w:rPrChange>
          </w:rPr>
          <w:delText xml:space="preserve"> about communities</w:delText>
        </w:r>
        <w:r w:rsidR="0042434B" w:rsidRPr="00F60441" w:rsidDel="00F60441">
          <w:rPr>
            <w:rFonts w:ascii="Times New Roman" w:hAnsi="Times New Roman" w:cs="Times New Roman"/>
            <w:b/>
            <w:sz w:val="24"/>
            <w:szCs w:val="24"/>
            <w:rPrChange w:id="856" w:author="Johan du Toit" w:date="2016-05-12T16:27:00Z">
              <w:rPr>
                <w:rFonts w:ascii="Times New Roman" w:hAnsi="Times New Roman" w:cs="Times New Roman"/>
                <w:sz w:val="24"/>
                <w:szCs w:val="24"/>
              </w:rPr>
            </w:rPrChange>
          </w:rPr>
          <w:delText xml:space="preserve">. </w:delText>
        </w:r>
      </w:del>
    </w:p>
    <w:p w14:paraId="2C36EBA2" w14:textId="2F6DDBF1" w:rsidR="00C41527" w:rsidRPr="00F60441" w:rsidDel="00F60441" w:rsidRDefault="00C41527" w:rsidP="00CC4893">
      <w:pPr>
        <w:spacing w:line="480" w:lineRule="auto"/>
        <w:rPr>
          <w:del w:id="857" w:author="Johan du Toit" w:date="2016-05-12T16:27:00Z"/>
          <w:rFonts w:ascii="Times New Roman" w:hAnsi="Times New Roman" w:cs="Times New Roman"/>
          <w:b/>
          <w:sz w:val="24"/>
          <w:szCs w:val="24"/>
          <w:rPrChange w:id="858" w:author="Johan du Toit" w:date="2016-05-12T16:27:00Z">
            <w:rPr>
              <w:del w:id="859" w:author="Johan du Toit" w:date="2016-05-12T16:27:00Z"/>
              <w:rFonts w:ascii="Times New Roman" w:hAnsi="Times New Roman" w:cs="Times New Roman"/>
              <w:sz w:val="24"/>
              <w:szCs w:val="24"/>
            </w:rPr>
          </w:rPrChange>
        </w:rPr>
      </w:pPr>
    </w:p>
    <w:p w14:paraId="0A99C58B" w14:textId="0BC37D7C" w:rsidR="006250B3" w:rsidRPr="00F60441" w:rsidDel="00F60441" w:rsidRDefault="00BE7CBC" w:rsidP="00CC4893">
      <w:pPr>
        <w:spacing w:line="480" w:lineRule="auto"/>
        <w:rPr>
          <w:del w:id="860" w:author="Johan du Toit" w:date="2016-05-12T16:27:00Z"/>
          <w:rFonts w:ascii="Times New Roman" w:hAnsi="Times New Roman" w:cs="Times New Roman"/>
          <w:b/>
          <w:sz w:val="24"/>
          <w:szCs w:val="24"/>
          <w:rPrChange w:id="861" w:author="Johan du Toit" w:date="2016-05-12T16:27:00Z">
            <w:rPr>
              <w:del w:id="862" w:author="Johan du Toit" w:date="2016-05-12T16:27:00Z"/>
              <w:rFonts w:ascii="Times New Roman" w:hAnsi="Times New Roman" w:cs="Times New Roman"/>
              <w:sz w:val="24"/>
              <w:szCs w:val="24"/>
            </w:rPr>
          </w:rPrChange>
        </w:rPr>
      </w:pPr>
      <w:del w:id="863" w:author="Johan du Toit" w:date="2016-05-12T16:27:00Z">
        <w:r w:rsidRPr="00F60441" w:rsidDel="00F60441">
          <w:rPr>
            <w:rFonts w:ascii="Times New Roman" w:hAnsi="Times New Roman" w:cs="Times New Roman"/>
            <w:b/>
            <w:sz w:val="24"/>
            <w:szCs w:val="24"/>
            <w:rPrChange w:id="864" w:author="Johan du Toit" w:date="2016-05-12T16:27:00Z">
              <w:rPr>
                <w:rFonts w:ascii="Times New Roman" w:hAnsi="Times New Roman" w:cs="Times New Roman"/>
                <w:sz w:val="24"/>
                <w:szCs w:val="24"/>
              </w:rPr>
            </w:rPrChange>
          </w:rPr>
          <w:delText>This study is limited by the</w:delText>
        </w:r>
        <w:r w:rsidR="00317174" w:rsidRPr="00F60441" w:rsidDel="00F60441">
          <w:rPr>
            <w:rFonts w:ascii="Times New Roman" w:hAnsi="Times New Roman" w:cs="Times New Roman"/>
            <w:b/>
            <w:sz w:val="24"/>
            <w:szCs w:val="24"/>
            <w:rPrChange w:id="865" w:author="Johan du Toit" w:date="2016-05-12T16:27:00Z">
              <w:rPr>
                <w:rFonts w:ascii="Times New Roman" w:hAnsi="Times New Roman" w:cs="Times New Roman"/>
                <w:sz w:val="24"/>
                <w:szCs w:val="24"/>
              </w:rPr>
            </w:rPrChange>
          </w:rPr>
          <w:delText xml:space="preserve"> short </w:delText>
        </w:r>
        <w:r w:rsidRPr="00F60441" w:rsidDel="00F60441">
          <w:rPr>
            <w:rFonts w:ascii="Times New Roman" w:hAnsi="Times New Roman" w:cs="Times New Roman"/>
            <w:b/>
            <w:sz w:val="24"/>
            <w:szCs w:val="24"/>
            <w:rPrChange w:id="866" w:author="Johan du Toit" w:date="2016-05-12T16:27:00Z">
              <w:rPr>
                <w:rFonts w:ascii="Times New Roman" w:hAnsi="Times New Roman" w:cs="Times New Roman"/>
                <w:sz w:val="24"/>
                <w:szCs w:val="24"/>
              </w:rPr>
            </w:rPrChange>
          </w:rPr>
          <w:delText xml:space="preserve">time </w:delText>
        </w:r>
        <w:r w:rsidR="00317174" w:rsidRPr="00F60441" w:rsidDel="00F60441">
          <w:rPr>
            <w:rFonts w:ascii="Times New Roman" w:hAnsi="Times New Roman" w:cs="Times New Roman"/>
            <w:b/>
            <w:sz w:val="24"/>
            <w:szCs w:val="24"/>
            <w:rPrChange w:id="867" w:author="Johan du Toit" w:date="2016-05-12T16:27:00Z">
              <w:rPr>
                <w:rFonts w:ascii="Times New Roman" w:hAnsi="Times New Roman" w:cs="Times New Roman"/>
                <w:sz w:val="24"/>
                <w:szCs w:val="24"/>
              </w:rPr>
            </w:rPrChange>
          </w:rPr>
          <w:delText>that was available. Community interactions will vary over time</w:delText>
        </w:r>
        <w:r w:rsidR="00B9403D" w:rsidRPr="00F60441" w:rsidDel="00F60441">
          <w:rPr>
            <w:rFonts w:ascii="Times New Roman" w:hAnsi="Times New Roman" w:cs="Times New Roman"/>
            <w:b/>
            <w:sz w:val="24"/>
            <w:szCs w:val="24"/>
            <w:rPrChange w:id="868" w:author="Johan du Toit" w:date="2016-05-12T16:27:00Z">
              <w:rPr>
                <w:rFonts w:ascii="Times New Roman" w:hAnsi="Times New Roman" w:cs="Times New Roman"/>
                <w:sz w:val="24"/>
                <w:szCs w:val="24"/>
              </w:rPr>
            </w:rPrChange>
          </w:rPr>
          <w:delText xml:space="preserve"> (</w:delText>
        </w:r>
        <w:r w:rsidR="00E55D24" w:rsidRPr="00F60441" w:rsidDel="00F60441">
          <w:rPr>
            <w:rFonts w:ascii="Times New Roman" w:hAnsi="Times New Roman" w:cs="Times New Roman"/>
            <w:b/>
            <w:sz w:val="24"/>
            <w:szCs w:val="24"/>
            <w:rPrChange w:id="869" w:author="Johan du Toit" w:date="2016-05-12T16:27:00Z">
              <w:rPr>
                <w:rFonts w:ascii="Times New Roman" w:hAnsi="Times New Roman" w:cs="Times New Roman"/>
                <w:sz w:val="24"/>
                <w:szCs w:val="24"/>
              </w:rPr>
            </w:rPrChange>
          </w:rPr>
          <w:delText>Tilman 1994</w:delText>
        </w:r>
        <w:r w:rsidRPr="00F60441" w:rsidDel="00F60441">
          <w:rPr>
            <w:rFonts w:ascii="Times New Roman" w:hAnsi="Times New Roman" w:cs="Times New Roman"/>
            <w:b/>
            <w:sz w:val="24"/>
            <w:szCs w:val="24"/>
            <w:rPrChange w:id="870" w:author="Johan du Toit" w:date="2016-05-12T16:27:00Z">
              <w:rPr>
                <w:rFonts w:ascii="Times New Roman" w:hAnsi="Times New Roman" w:cs="Times New Roman"/>
                <w:sz w:val="24"/>
                <w:szCs w:val="24"/>
              </w:rPr>
            </w:rPrChange>
          </w:rPr>
          <w:delText>)</w:delText>
        </w:r>
        <w:r w:rsidR="00317174" w:rsidRPr="00F60441" w:rsidDel="00F60441">
          <w:rPr>
            <w:rFonts w:ascii="Times New Roman" w:hAnsi="Times New Roman" w:cs="Times New Roman"/>
            <w:b/>
            <w:sz w:val="24"/>
            <w:szCs w:val="24"/>
            <w:rPrChange w:id="871" w:author="Johan du Toit" w:date="2016-05-12T16:27:00Z">
              <w:rPr>
                <w:rFonts w:ascii="Times New Roman" w:hAnsi="Times New Roman" w:cs="Times New Roman"/>
                <w:sz w:val="24"/>
                <w:szCs w:val="24"/>
              </w:rPr>
            </w:rPrChange>
          </w:rPr>
          <w:delText>, especially in dung beetles which are very sensitive to environmental fluctuations</w:delText>
        </w:r>
        <w:r w:rsidR="00961400" w:rsidRPr="00F60441" w:rsidDel="00F60441">
          <w:rPr>
            <w:rFonts w:ascii="Times New Roman" w:hAnsi="Times New Roman" w:cs="Times New Roman"/>
            <w:b/>
            <w:sz w:val="24"/>
            <w:szCs w:val="24"/>
            <w:rPrChange w:id="872" w:author="Johan du Toit" w:date="2016-05-12T16:27:00Z">
              <w:rPr>
                <w:rFonts w:ascii="Times New Roman" w:hAnsi="Times New Roman" w:cs="Times New Roman"/>
                <w:sz w:val="24"/>
                <w:szCs w:val="24"/>
              </w:rPr>
            </w:rPrChange>
          </w:rPr>
          <w:delText xml:space="preserve"> (da Silva and Herná</w:delText>
        </w:r>
        <w:r w:rsidR="00FF2DE4" w:rsidRPr="00F60441" w:rsidDel="00F60441">
          <w:rPr>
            <w:rFonts w:ascii="Times New Roman" w:hAnsi="Times New Roman" w:cs="Times New Roman"/>
            <w:b/>
            <w:sz w:val="24"/>
            <w:szCs w:val="24"/>
            <w:rPrChange w:id="873" w:author="Johan du Toit" w:date="2016-05-12T16:27:00Z">
              <w:rPr>
                <w:rFonts w:ascii="Times New Roman" w:hAnsi="Times New Roman" w:cs="Times New Roman"/>
                <w:sz w:val="24"/>
                <w:szCs w:val="24"/>
              </w:rPr>
            </w:rPrChange>
          </w:rPr>
          <w:delText>ndez 2014</w:delText>
        </w:r>
        <w:r w:rsidRPr="00F60441" w:rsidDel="00F60441">
          <w:rPr>
            <w:rFonts w:ascii="Times New Roman" w:hAnsi="Times New Roman" w:cs="Times New Roman"/>
            <w:b/>
            <w:sz w:val="24"/>
            <w:szCs w:val="24"/>
            <w:rPrChange w:id="874" w:author="Johan du Toit" w:date="2016-05-12T16:27:00Z">
              <w:rPr>
                <w:rFonts w:ascii="Times New Roman" w:hAnsi="Times New Roman" w:cs="Times New Roman"/>
                <w:sz w:val="24"/>
                <w:szCs w:val="24"/>
              </w:rPr>
            </w:rPrChange>
          </w:rPr>
          <w:delText xml:space="preserve">). </w:delText>
        </w:r>
        <w:r w:rsidR="00BB0926" w:rsidRPr="00F60441" w:rsidDel="00F60441">
          <w:rPr>
            <w:rFonts w:ascii="Times New Roman" w:hAnsi="Times New Roman" w:cs="Times New Roman"/>
            <w:b/>
            <w:sz w:val="24"/>
            <w:szCs w:val="24"/>
            <w:rPrChange w:id="875" w:author="Johan du Toit" w:date="2016-05-12T16:27:00Z">
              <w:rPr>
                <w:rFonts w:ascii="Times New Roman" w:hAnsi="Times New Roman" w:cs="Times New Roman"/>
                <w:sz w:val="24"/>
                <w:szCs w:val="24"/>
              </w:rPr>
            </w:rPrChange>
          </w:rPr>
          <w:delText>Therefore, i</w:delText>
        </w:r>
        <w:r w:rsidRPr="00F60441" w:rsidDel="00F60441">
          <w:rPr>
            <w:rFonts w:ascii="Times New Roman" w:hAnsi="Times New Roman" w:cs="Times New Roman"/>
            <w:b/>
            <w:sz w:val="24"/>
            <w:szCs w:val="24"/>
            <w:rPrChange w:id="876" w:author="Johan du Toit" w:date="2016-05-12T16:27:00Z">
              <w:rPr>
                <w:rFonts w:ascii="Times New Roman" w:hAnsi="Times New Roman" w:cs="Times New Roman"/>
                <w:sz w:val="24"/>
                <w:szCs w:val="24"/>
              </w:rPr>
            </w:rPrChange>
          </w:rPr>
          <w:delText>t would</w:delText>
        </w:r>
        <w:r w:rsidR="00317174" w:rsidRPr="00F60441" w:rsidDel="00F60441">
          <w:rPr>
            <w:rFonts w:ascii="Times New Roman" w:hAnsi="Times New Roman" w:cs="Times New Roman"/>
            <w:b/>
            <w:sz w:val="24"/>
            <w:szCs w:val="24"/>
            <w:rPrChange w:id="877" w:author="Johan du Toit" w:date="2016-05-12T16:27:00Z">
              <w:rPr>
                <w:rFonts w:ascii="Times New Roman" w:hAnsi="Times New Roman" w:cs="Times New Roman"/>
                <w:sz w:val="24"/>
                <w:szCs w:val="24"/>
              </w:rPr>
            </w:rPrChange>
          </w:rPr>
          <w:delText xml:space="preserve"> be beneficial for this study to be repeated</w:delText>
        </w:r>
        <w:r w:rsidR="0050224D" w:rsidRPr="00F60441" w:rsidDel="00F60441">
          <w:rPr>
            <w:rFonts w:ascii="Times New Roman" w:hAnsi="Times New Roman" w:cs="Times New Roman"/>
            <w:b/>
            <w:sz w:val="24"/>
            <w:szCs w:val="24"/>
            <w:rPrChange w:id="878" w:author="Johan du Toit" w:date="2016-05-12T16:27:00Z">
              <w:rPr>
                <w:rFonts w:ascii="Times New Roman" w:hAnsi="Times New Roman" w:cs="Times New Roman"/>
                <w:sz w:val="24"/>
                <w:szCs w:val="24"/>
              </w:rPr>
            </w:rPrChange>
          </w:rPr>
          <w:delText xml:space="preserve"> at different times of the year</w:delText>
        </w:r>
        <w:r w:rsidR="000447ED" w:rsidRPr="00F60441" w:rsidDel="00F60441">
          <w:rPr>
            <w:rFonts w:ascii="Times New Roman" w:hAnsi="Times New Roman" w:cs="Times New Roman"/>
            <w:b/>
            <w:sz w:val="24"/>
            <w:szCs w:val="24"/>
            <w:rPrChange w:id="879" w:author="Johan du Toit" w:date="2016-05-12T16:27:00Z">
              <w:rPr>
                <w:rFonts w:ascii="Times New Roman" w:hAnsi="Times New Roman" w:cs="Times New Roman"/>
                <w:sz w:val="24"/>
                <w:szCs w:val="24"/>
              </w:rPr>
            </w:rPrChange>
          </w:rPr>
          <w:delText xml:space="preserve">. </w:delText>
        </w:r>
        <w:r w:rsidRPr="00F60441" w:rsidDel="00F60441">
          <w:rPr>
            <w:rFonts w:ascii="Times New Roman" w:hAnsi="Times New Roman" w:cs="Times New Roman"/>
            <w:b/>
            <w:sz w:val="24"/>
            <w:szCs w:val="24"/>
            <w:rPrChange w:id="880" w:author="Johan du Toit" w:date="2016-05-12T16:27:00Z">
              <w:rPr>
                <w:rFonts w:ascii="Times New Roman" w:hAnsi="Times New Roman" w:cs="Times New Roman"/>
                <w:sz w:val="24"/>
                <w:szCs w:val="24"/>
              </w:rPr>
            </w:rPrChange>
          </w:rPr>
          <w:delText xml:space="preserve">Studying inter-guild competition allowed one </w:delText>
        </w:r>
        <w:r w:rsidR="00414D45" w:rsidRPr="00F60441" w:rsidDel="00F60441">
          <w:rPr>
            <w:rFonts w:ascii="Times New Roman" w:hAnsi="Times New Roman" w:cs="Times New Roman"/>
            <w:b/>
            <w:sz w:val="24"/>
            <w:szCs w:val="24"/>
            <w:rPrChange w:id="881" w:author="Johan du Toit" w:date="2016-05-12T16:27:00Z">
              <w:rPr>
                <w:rFonts w:ascii="Times New Roman" w:hAnsi="Times New Roman" w:cs="Times New Roman"/>
                <w:sz w:val="24"/>
                <w:szCs w:val="24"/>
              </w:rPr>
            </w:rPrChange>
          </w:rPr>
          <w:delText xml:space="preserve">of </w:delText>
        </w:r>
        <w:r w:rsidRPr="00F60441" w:rsidDel="00F60441">
          <w:rPr>
            <w:rFonts w:ascii="Times New Roman" w:hAnsi="Times New Roman" w:cs="Times New Roman"/>
            <w:b/>
            <w:sz w:val="24"/>
            <w:szCs w:val="24"/>
            <w:rPrChange w:id="882" w:author="Johan du Toit" w:date="2016-05-12T16:27:00Z">
              <w:rPr>
                <w:rFonts w:ascii="Times New Roman" w:hAnsi="Times New Roman" w:cs="Times New Roman"/>
                <w:sz w:val="24"/>
                <w:szCs w:val="24"/>
              </w:rPr>
            </w:rPrChange>
          </w:rPr>
          <w:delText xml:space="preserve">the main </w:delText>
        </w:r>
        <w:r w:rsidR="00E12CF6" w:rsidRPr="00F60441" w:rsidDel="00F60441">
          <w:rPr>
            <w:rFonts w:ascii="Times New Roman" w:hAnsi="Times New Roman" w:cs="Times New Roman"/>
            <w:b/>
            <w:sz w:val="24"/>
            <w:szCs w:val="24"/>
            <w:rPrChange w:id="883" w:author="Johan du Toit" w:date="2016-05-12T16:27:00Z">
              <w:rPr>
                <w:rFonts w:ascii="Times New Roman" w:hAnsi="Times New Roman" w:cs="Times New Roman"/>
                <w:sz w:val="24"/>
                <w:szCs w:val="24"/>
              </w:rPr>
            </w:rPrChange>
          </w:rPr>
          <w:delText xml:space="preserve">assumptions of dung beetle ecology </w:delText>
        </w:r>
        <w:r w:rsidRPr="00F60441" w:rsidDel="00F60441">
          <w:rPr>
            <w:rFonts w:ascii="Times New Roman" w:hAnsi="Times New Roman" w:cs="Times New Roman"/>
            <w:b/>
            <w:sz w:val="24"/>
            <w:szCs w:val="24"/>
            <w:rPrChange w:id="884" w:author="Johan du Toit" w:date="2016-05-12T16:27:00Z">
              <w:rPr>
                <w:rFonts w:ascii="Times New Roman" w:hAnsi="Times New Roman" w:cs="Times New Roman"/>
                <w:sz w:val="24"/>
                <w:szCs w:val="24"/>
              </w:rPr>
            </w:rPrChange>
          </w:rPr>
          <w:delText>to be tested</w:delText>
        </w:r>
        <w:r w:rsidR="00EE60FC" w:rsidRPr="00F60441" w:rsidDel="00F60441">
          <w:rPr>
            <w:rFonts w:ascii="Times New Roman" w:hAnsi="Times New Roman" w:cs="Times New Roman"/>
            <w:b/>
            <w:sz w:val="24"/>
            <w:szCs w:val="24"/>
            <w:rPrChange w:id="885" w:author="Johan du Toit" w:date="2016-05-12T16:27:00Z">
              <w:rPr>
                <w:rFonts w:ascii="Times New Roman" w:hAnsi="Times New Roman" w:cs="Times New Roman"/>
                <w:sz w:val="24"/>
                <w:szCs w:val="24"/>
              </w:rPr>
            </w:rPrChange>
          </w:rPr>
          <w:delText>,</w:delText>
        </w:r>
        <w:r w:rsidRPr="00F60441" w:rsidDel="00F60441">
          <w:rPr>
            <w:rFonts w:ascii="Times New Roman" w:hAnsi="Times New Roman" w:cs="Times New Roman"/>
            <w:b/>
            <w:sz w:val="24"/>
            <w:szCs w:val="24"/>
            <w:rPrChange w:id="886" w:author="Johan du Toit" w:date="2016-05-12T16:27:00Z">
              <w:rPr>
                <w:rFonts w:ascii="Times New Roman" w:hAnsi="Times New Roman" w:cs="Times New Roman"/>
                <w:sz w:val="24"/>
                <w:szCs w:val="24"/>
              </w:rPr>
            </w:rPrChange>
          </w:rPr>
          <w:delText xml:space="preserve"> </w:delText>
        </w:r>
        <w:r w:rsidR="00E12CF6" w:rsidRPr="00F60441" w:rsidDel="00F60441">
          <w:rPr>
            <w:rFonts w:ascii="Times New Roman" w:hAnsi="Times New Roman" w:cs="Times New Roman"/>
            <w:b/>
            <w:sz w:val="24"/>
            <w:szCs w:val="24"/>
            <w:rPrChange w:id="887" w:author="Johan du Toit" w:date="2016-05-12T16:27:00Z">
              <w:rPr>
                <w:rFonts w:ascii="Times New Roman" w:hAnsi="Times New Roman" w:cs="Times New Roman"/>
                <w:sz w:val="24"/>
                <w:szCs w:val="24"/>
              </w:rPr>
            </w:rPrChange>
          </w:rPr>
          <w:delText xml:space="preserve">but </w:delText>
        </w:r>
        <w:r w:rsidR="00BB76A9" w:rsidRPr="00F60441" w:rsidDel="00F60441">
          <w:rPr>
            <w:rFonts w:ascii="Times New Roman" w:hAnsi="Times New Roman" w:cs="Times New Roman"/>
            <w:b/>
            <w:sz w:val="24"/>
            <w:szCs w:val="24"/>
            <w:rPrChange w:id="888" w:author="Johan du Toit" w:date="2016-05-12T16:27:00Z">
              <w:rPr>
                <w:rFonts w:ascii="Times New Roman" w:hAnsi="Times New Roman" w:cs="Times New Roman"/>
                <w:sz w:val="24"/>
                <w:szCs w:val="24"/>
              </w:rPr>
            </w:rPrChange>
          </w:rPr>
          <w:delText xml:space="preserve">competition </w:delText>
        </w:r>
        <w:r w:rsidRPr="00F60441" w:rsidDel="00F60441">
          <w:rPr>
            <w:rFonts w:ascii="Times New Roman" w:hAnsi="Times New Roman" w:cs="Times New Roman"/>
            <w:b/>
            <w:sz w:val="24"/>
            <w:szCs w:val="24"/>
            <w:rPrChange w:id="889" w:author="Johan du Toit" w:date="2016-05-12T16:27:00Z">
              <w:rPr>
                <w:rFonts w:ascii="Times New Roman" w:hAnsi="Times New Roman" w:cs="Times New Roman"/>
                <w:sz w:val="24"/>
                <w:szCs w:val="24"/>
              </w:rPr>
            </w:rPrChange>
          </w:rPr>
          <w:delText xml:space="preserve">may </w:delText>
        </w:r>
        <w:r w:rsidR="00BB76A9" w:rsidRPr="00F60441" w:rsidDel="00F60441">
          <w:rPr>
            <w:rFonts w:ascii="Times New Roman" w:hAnsi="Times New Roman" w:cs="Times New Roman"/>
            <w:b/>
            <w:sz w:val="24"/>
            <w:szCs w:val="24"/>
            <w:rPrChange w:id="890" w:author="Johan du Toit" w:date="2016-05-12T16:27:00Z">
              <w:rPr>
                <w:rFonts w:ascii="Times New Roman" w:hAnsi="Times New Roman" w:cs="Times New Roman"/>
                <w:sz w:val="24"/>
                <w:szCs w:val="24"/>
              </w:rPr>
            </w:rPrChange>
          </w:rPr>
          <w:delText>also occur</w:delText>
        </w:r>
        <w:r w:rsidR="0040550C" w:rsidRPr="00F60441" w:rsidDel="00F60441">
          <w:rPr>
            <w:rFonts w:ascii="Times New Roman" w:hAnsi="Times New Roman" w:cs="Times New Roman"/>
            <w:b/>
            <w:sz w:val="24"/>
            <w:szCs w:val="24"/>
            <w:rPrChange w:id="891" w:author="Johan du Toit" w:date="2016-05-12T16:27:00Z">
              <w:rPr>
                <w:rFonts w:ascii="Times New Roman" w:hAnsi="Times New Roman" w:cs="Times New Roman"/>
                <w:sz w:val="24"/>
                <w:szCs w:val="24"/>
              </w:rPr>
            </w:rPrChange>
          </w:rPr>
          <w:delText xml:space="preserve"> between species</w:delText>
        </w:r>
        <w:r w:rsidR="00277053" w:rsidRPr="00F60441" w:rsidDel="00F60441">
          <w:rPr>
            <w:rFonts w:ascii="Times New Roman" w:hAnsi="Times New Roman" w:cs="Times New Roman"/>
            <w:b/>
            <w:sz w:val="24"/>
            <w:szCs w:val="24"/>
            <w:rPrChange w:id="892" w:author="Johan du Toit" w:date="2016-05-12T16:27:00Z">
              <w:rPr>
                <w:rFonts w:ascii="Times New Roman" w:hAnsi="Times New Roman" w:cs="Times New Roman"/>
                <w:sz w:val="24"/>
                <w:szCs w:val="24"/>
              </w:rPr>
            </w:rPrChange>
          </w:rPr>
          <w:delText xml:space="preserve"> within guilds</w:delText>
        </w:r>
        <w:r w:rsidR="00E12CF6" w:rsidRPr="00F60441" w:rsidDel="00F60441">
          <w:rPr>
            <w:rFonts w:ascii="Times New Roman" w:hAnsi="Times New Roman" w:cs="Times New Roman"/>
            <w:b/>
            <w:sz w:val="24"/>
            <w:szCs w:val="24"/>
            <w:rPrChange w:id="893" w:author="Johan du Toit" w:date="2016-05-12T16:27:00Z">
              <w:rPr>
                <w:rFonts w:ascii="Times New Roman" w:hAnsi="Times New Roman" w:cs="Times New Roman"/>
                <w:sz w:val="24"/>
                <w:szCs w:val="24"/>
              </w:rPr>
            </w:rPrChange>
          </w:rPr>
          <w:delText xml:space="preserve"> (</w:delText>
        </w:r>
        <w:r w:rsidR="00FF2DE4" w:rsidRPr="00F60441" w:rsidDel="00F60441">
          <w:rPr>
            <w:rFonts w:ascii="Times New Roman" w:hAnsi="Times New Roman" w:cs="Times New Roman"/>
            <w:b/>
            <w:sz w:val="24"/>
            <w:szCs w:val="24"/>
            <w:rPrChange w:id="894" w:author="Johan du Toit" w:date="2016-05-12T16:27:00Z">
              <w:rPr>
                <w:rFonts w:ascii="Times New Roman" w:hAnsi="Times New Roman" w:cs="Times New Roman"/>
                <w:sz w:val="24"/>
                <w:szCs w:val="24"/>
              </w:rPr>
            </w:rPrChange>
          </w:rPr>
          <w:delText>Simmons and Ridsdill Smith 2011</w:delText>
        </w:r>
        <w:r w:rsidR="000447ED" w:rsidRPr="00F60441" w:rsidDel="00F60441">
          <w:rPr>
            <w:rFonts w:ascii="Times New Roman" w:hAnsi="Times New Roman" w:cs="Times New Roman"/>
            <w:b/>
            <w:sz w:val="24"/>
            <w:szCs w:val="24"/>
            <w:rPrChange w:id="895" w:author="Johan du Toit" w:date="2016-05-12T16:27:00Z">
              <w:rPr>
                <w:rFonts w:ascii="Times New Roman" w:hAnsi="Times New Roman" w:cs="Times New Roman"/>
                <w:sz w:val="24"/>
                <w:szCs w:val="24"/>
              </w:rPr>
            </w:rPrChange>
          </w:rPr>
          <w:delText xml:space="preserve">). Guilds are easier to study for </w:delText>
        </w:r>
        <w:r w:rsidR="00FF2DE4" w:rsidRPr="00F60441" w:rsidDel="00F60441">
          <w:rPr>
            <w:rFonts w:ascii="Times New Roman" w:hAnsi="Times New Roman" w:cs="Times New Roman"/>
            <w:b/>
            <w:sz w:val="24"/>
            <w:szCs w:val="24"/>
            <w:rPrChange w:id="896" w:author="Johan du Toit" w:date="2016-05-12T16:27:00Z">
              <w:rPr>
                <w:rFonts w:ascii="Times New Roman" w:hAnsi="Times New Roman" w:cs="Times New Roman"/>
                <w:sz w:val="24"/>
                <w:szCs w:val="24"/>
              </w:rPr>
            </w:rPrChange>
          </w:rPr>
          <w:delText>groups lacking</w:delText>
        </w:r>
        <w:r w:rsidR="00E12CF6" w:rsidRPr="00F60441" w:rsidDel="00F60441">
          <w:rPr>
            <w:rFonts w:ascii="Times New Roman" w:hAnsi="Times New Roman" w:cs="Times New Roman"/>
            <w:b/>
            <w:sz w:val="24"/>
            <w:szCs w:val="24"/>
            <w:rPrChange w:id="897" w:author="Johan du Toit" w:date="2016-05-12T16:27:00Z">
              <w:rPr>
                <w:rFonts w:ascii="Times New Roman" w:hAnsi="Times New Roman" w:cs="Times New Roman"/>
                <w:sz w:val="24"/>
                <w:szCs w:val="24"/>
              </w:rPr>
            </w:rPrChange>
          </w:rPr>
          <w:delText xml:space="preserve"> clear </w:delText>
        </w:r>
        <w:r w:rsidR="00EE60FC" w:rsidRPr="00F60441" w:rsidDel="00F60441">
          <w:rPr>
            <w:rFonts w:ascii="Times New Roman" w:hAnsi="Times New Roman" w:cs="Times New Roman"/>
            <w:b/>
            <w:sz w:val="24"/>
            <w:szCs w:val="24"/>
            <w:rPrChange w:id="898" w:author="Johan du Toit" w:date="2016-05-12T16:27:00Z">
              <w:rPr>
                <w:rFonts w:ascii="Times New Roman" w:hAnsi="Times New Roman" w:cs="Times New Roman"/>
                <w:sz w:val="24"/>
                <w:szCs w:val="24"/>
              </w:rPr>
            </w:rPrChange>
          </w:rPr>
          <w:delText>taxonomy (e.g.</w:delText>
        </w:r>
        <w:r w:rsidR="00BB76A9" w:rsidRPr="00F60441" w:rsidDel="00F60441">
          <w:rPr>
            <w:rFonts w:ascii="Times New Roman" w:hAnsi="Times New Roman" w:cs="Times New Roman"/>
            <w:b/>
            <w:sz w:val="24"/>
            <w:szCs w:val="24"/>
            <w:rPrChange w:id="899" w:author="Johan du Toit" w:date="2016-05-12T16:27:00Z">
              <w:rPr>
                <w:rFonts w:ascii="Times New Roman" w:hAnsi="Times New Roman" w:cs="Times New Roman"/>
                <w:sz w:val="24"/>
                <w:szCs w:val="24"/>
              </w:rPr>
            </w:rPrChange>
          </w:rPr>
          <w:delText xml:space="preserve"> dung beetles) and </w:delText>
        </w:r>
        <w:r w:rsidR="000447ED" w:rsidRPr="00F60441" w:rsidDel="00F60441">
          <w:rPr>
            <w:rFonts w:ascii="Times New Roman" w:hAnsi="Times New Roman" w:cs="Times New Roman"/>
            <w:b/>
            <w:sz w:val="24"/>
            <w:szCs w:val="24"/>
            <w:rPrChange w:id="900" w:author="Johan du Toit" w:date="2016-05-12T16:27:00Z">
              <w:rPr>
                <w:rFonts w:ascii="Times New Roman" w:hAnsi="Times New Roman" w:cs="Times New Roman"/>
                <w:sz w:val="24"/>
                <w:szCs w:val="24"/>
              </w:rPr>
            </w:rPrChange>
          </w:rPr>
          <w:delText xml:space="preserve">are more fundamentally linked to </w:delText>
        </w:r>
        <w:r w:rsidR="00BB76A9" w:rsidRPr="00F60441" w:rsidDel="00F60441">
          <w:rPr>
            <w:rFonts w:ascii="Times New Roman" w:hAnsi="Times New Roman" w:cs="Times New Roman"/>
            <w:b/>
            <w:sz w:val="24"/>
            <w:szCs w:val="24"/>
            <w:rPrChange w:id="901" w:author="Johan du Toit" w:date="2016-05-12T16:27:00Z">
              <w:rPr>
                <w:rFonts w:ascii="Times New Roman" w:hAnsi="Times New Roman" w:cs="Times New Roman"/>
                <w:sz w:val="24"/>
                <w:szCs w:val="24"/>
              </w:rPr>
            </w:rPrChange>
          </w:rPr>
          <w:delText>general</w:delText>
        </w:r>
        <w:r w:rsidR="000447ED" w:rsidRPr="00F60441" w:rsidDel="00F60441">
          <w:rPr>
            <w:rFonts w:ascii="Times New Roman" w:hAnsi="Times New Roman" w:cs="Times New Roman"/>
            <w:b/>
            <w:sz w:val="24"/>
            <w:szCs w:val="24"/>
            <w:rPrChange w:id="902" w:author="Johan du Toit" w:date="2016-05-12T16:27:00Z">
              <w:rPr>
                <w:rFonts w:ascii="Times New Roman" w:hAnsi="Times New Roman" w:cs="Times New Roman"/>
                <w:sz w:val="24"/>
                <w:szCs w:val="24"/>
              </w:rPr>
            </w:rPrChange>
          </w:rPr>
          <w:delText xml:space="preserve"> ecosystem functions than species (Simberloff and Dayan 1991). However, this</w:delText>
        </w:r>
        <w:r w:rsidR="00E12CF6" w:rsidRPr="00F60441" w:rsidDel="00F60441">
          <w:rPr>
            <w:rFonts w:ascii="Times New Roman" w:hAnsi="Times New Roman" w:cs="Times New Roman"/>
            <w:b/>
            <w:sz w:val="24"/>
            <w:szCs w:val="24"/>
            <w:rPrChange w:id="903" w:author="Johan du Toit" w:date="2016-05-12T16:27:00Z">
              <w:rPr>
                <w:rFonts w:ascii="Times New Roman" w:hAnsi="Times New Roman" w:cs="Times New Roman"/>
                <w:sz w:val="24"/>
                <w:szCs w:val="24"/>
              </w:rPr>
            </w:rPrChange>
          </w:rPr>
          <w:delText xml:space="preserve"> come</w:delText>
        </w:r>
        <w:r w:rsidR="000447ED" w:rsidRPr="00F60441" w:rsidDel="00F60441">
          <w:rPr>
            <w:rFonts w:ascii="Times New Roman" w:hAnsi="Times New Roman" w:cs="Times New Roman"/>
            <w:b/>
            <w:sz w:val="24"/>
            <w:szCs w:val="24"/>
            <w:rPrChange w:id="904" w:author="Johan du Toit" w:date="2016-05-12T16:27:00Z">
              <w:rPr>
                <w:rFonts w:ascii="Times New Roman" w:hAnsi="Times New Roman" w:cs="Times New Roman"/>
                <w:sz w:val="24"/>
                <w:szCs w:val="24"/>
              </w:rPr>
            </w:rPrChange>
          </w:rPr>
          <w:delText>s</w:delText>
        </w:r>
        <w:r w:rsidR="00E12CF6" w:rsidRPr="00F60441" w:rsidDel="00F60441">
          <w:rPr>
            <w:rFonts w:ascii="Times New Roman" w:hAnsi="Times New Roman" w:cs="Times New Roman"/>
            <w:b/>
            <w:sz w:val="24"/>
            <w:szCs w:val="24"/>
            <w:rPrChange w:id="905" w:author="Johan du Toit" w:date="2016-05-12T16:27:00Z">
              <w:rPr>
                <w:rFonts w:ascii="Times New Roman" w:hAnsi="Times New Roman" w:cs="Times New Roman"/>
                <w:sz w:val="24"/>
                <w:szCs w:val="24"/>
              </w:rPr>
            </w:rPrChange>
          </w:rPr>
          <w:delText xml:space="preserve"> at the cost of detail about the interactions occurring wit</w:delText>
        </w:r>
        <w:r w:rsidR="00BB76A9" w:rsidRPr="00F60441" w:rsidDel="00F60441">
          <w:rPr>
            <w:rFonts w:ascii="Times New Roman" w:hAnsi="Times New Roman" w:cs="Times New Roman"/>
            <w:b/>
            <w:sz w:val="24"/>
            <w:szCs w:val="24"/>
            <w:rPrChange w:id="906" w:author="Johan du Toit" w:date="2016-05-12T16:27:00Z">
              <w:rPr>
                <w:rFonts w:ascii="Times New Roman" w:hAnsi="Times New Roman" w:cs="Times New Roman"/>
                <w:sz w:val="24"/>
                <w:szCs w:val="24"/>
              </w:rPr>
            </w:rPrChange>
          </w:rPr>
          <w:delText>hin guilds which</w:delText>
        </w:r>
        <w:r w:rsidR="00E12CF6" w:rsidRPr="00F60441" w:rsidDel="00F60441">
          <w:rPr>
            <w:rFonts w:ascii="Times New Roman" w:hAnsi="Times New Roman" w:cs="Times New Roman"/>
            <w:b/>
            <w:sz w:val="24"/>
            <w:szCs w:val="24"/>
            <w:rPrChange w:id="907" w:author="Johan du Toit" w:date="2016-05-12T16:27:00Z">
              <w:rPr>
                <w:rFonts w:ascii="Times New Roman" w:hAnsi="Times New Roman" w:cs="Times New Roman"/>
                <w:sz w:val="24"/>
                <w:szCs w:val="24"/>
              </w:rPr>
            </w:rPrChange>
          </w:rPr>
          <w:delText xml:space="preserve"> might be more important.</w:delText>
        </w:r>
        <w:r w:rsidR="000447ED" w:rsidRPr="00F60441" w:rsidDel="00F60441">
          <w:rPr>
            <w:rFonts w:ascii="Times New Roman" w:hAnsi="Times New Roman" w:cs="Times New Roman"/>
            <w:b/>
            <w:sz w:val="24"/>
            <w:szCs w:val="24"/>
            <w:rPrChange w:id="908" w:author="Johan du Toit" w:date="2016-05-12T16:27:00Z">
              <w:rPr>
                <w:rFonts w:ascii="Times New Roman" w:hAnsi="Times New Roman" w:cs="Times New Roman"/>
                <w:sz w:val="24"/>
                <w:szCs w:val="24"/>
              </w:rPr>
            </w:rPrChange>
          </w:rPr>
          <w:delText xml:space="preserve"> </w:delText>
        </w:r>
        <w:r w:rsidR="00C41527" w:rsidRPr="00F60441" w:rsidDel="00F60441">
          <w:rPr>
            <w:rFonts w:ascii="Times New Roman" w:hAnsi="Times New Roman" w:cs="Times New Roman"/>
            <w:b/>
            <w:sz w:val="24"/>
            <w:szCs w:val="24"/>
            <w:rPrChange w:id="909" w:author="Johan du Toit" w:date="2016-05-12T16:27:00Z">
              <w:rPr>
                <w:rFonts w:ascii="Times New Roman" w:hAnsi="Times New Roman" w:cs="Times New Roman"/>
                <w:sz w:val="24"/>
                <w:szCs w:val="24"/>
              </w:rPr>
            </w:rPrChange>
          </w:rPr>
          <w:delText>P</w:delText>
        </w:r>
        <w:r w:rsidR="00E12CF6" w:rsidRPr="00F60441" w:rsidDel="00F60441">
          <w:rPr>
            <w:rFonts w:ascii="Times New Roman" w:hAnsi="Times New Roman" w:cs="Times New Roman"/>
            <w:b/>
            <w:sz w:val="24"/>
            <w:szCs w:val="24"/>
            <w:rPrChange w:id="910" w:author="Johan du Toit" w:date="2016-05-12T16:27:00Z">
              <w:rPr>
                <w:rFonts w:ascii="Times New Roman" w:hAnsi="Times New Roman" w:cs="Times New Roman"/>
                <w:sz w:val="24"/>
                <w:szCs w:val="24"/>
              </w:rPr>
            </w:rPrChange>
          </w:rPr>
          <w:delText>hylogenetic community analysis</w:delText>
        </w:r>
        <w:r w:rsidR="00397A6D" w:rsidRPr="00F60441" w:rsidDel="00F60441">
          <w:rPr>
            <w:rFonts w:ascii="Times New Roman" w:hAnsi="Times New Roman" w:cs="Times New Roman"/>
            <w:b/>
            <w:sz w:val="24"/>
            <w:szCs w:val="24"/>
            <w:rPrChange w:id="911" w:author="Johan du Toit" w:date="2016-05-12T16:27:00Z">
              <w:rPr>
                <w:rFonts w:ascii="Times New Roman" w:hAnsi="Times New Roman" w:cs="Times New Roman"/>
                <w:sz w:val="24"/>
                <w:szCs w:val="24"/>
              </w:rPr>
            </w:rPrChange>
          </w:rPr>
          <w:delText xml:space="preserve"> (Cavender-Bares </w:delText>
        </w:r>
        <w:r w:rsidR="00397A6D" w:rsidRPr="00F60441" w:rsidDel="00F60441">
          <w:rPr>
            <w:rFonts w:ascii="Times New Roman" w:hAnsi="Times New Roman" w:cs="Times New Roman"/>
            <w:b/>
            <w:i/>
            <w:sz w:val="24"/>
            <w:szCs w:val="24"/>
            <w:rPrChange w:id="912" w:author="Johan du Toit" w:date="2016-05-12T16:27:00Z">
              <w:rPr>
                <w:rFonts w:ascii="Times New Roman" w:hAnsi="Times New Roman" w:cs="Times New Roman"/>
                <w:i/>
                <w:sz w:val="24"/>
                <w:szCs w:val="24"/>
              </w:rPr>
            </w:rPrChange>
          </w:rPr>
          <w:delText>et al.</w:delText>
        </w:r>
        <w:r w:rsidR="00397A6D" w:rsidRPr="00F60441" w:rsidDel="00F60441">
          <w:rPr>
            <w:rFonts w:ascii="Times New Roman" w:hAnsi="Times New Roman" w:cs="Times New Roman"/>
            <w:b/>
            <w:sz w:val="24"/>
            <w:szCs w:val="24"/>
            <w:rPrChange w:id="913" w:author="Johan du Toit" w:date="2016-05-12T16:27:00Z">
              <w:rPr>
                <w:rFonts w:ascii="Times New Roman" w:hAnsi="Times New Roman" w:cs="Times New Roman"/>
                <w:sz w:val="24"/>
                <w:szCs w:val="24"/>
              </w:rPr>
            </w:rPrChange>
          </w:rPr>
          <w:delText xml:space="preserve"> 2009)</w:delText>
        </w:r>
        <w:r w:rsidR="00005E41" w:rsidRPr="00F60441" w:rsidDel="00F60441">
          <w:rPr>
            <w:rFonts w:ascii="Times New Roman" w:hAnsi="Times New Roman" w:cs="Times New Roman"/>
            <w:b/>
            <w:sz w:val="24"/>
            <w:szCs w:val="24"/>
            <w:rPrChange w:id="914" w:author="Johan du Toit" w:date="2016-05-12T16:27:00Z">
              <w:rPr>
                <w:rFonts w:ascii="Times New Roman" w:hAnsi="Times New Roman" w:cs="Times New Roman"/>
                <w:sz w:val="24"/>
                <w:szCs w:val="24"/>
              </w:rPr>
            </w:rPrChange>
          </w:rPr>
          <w:delText xml:space="preserve"> would address the issue of species detail and </w:delText>
        </w:r>
        <w:r w:rsidR="000447ED" w:rsidRPr="00F60441" w:rsidDel="00F60441">
          <w:rPr>
            <w:rFonts w:ascii="Times New Roman" w:hAnsi="Times New Roman" w:cs="Times New Roman"/>
            <w:b/>
            <w:sz w:val="24"/>
            <w:szCs w:val="24"/>
            <w:rPrChange w:id="915" w:author="Johan du Toit" w:date="2016-05-12T16:27:00Z">
              <w:rPr>
                <w:rFonts w:ascii="Times New Roman" w:hAnsi="Times New Roman" w:cs="Times New Roman"/>
                <w:sz w:val="24"/>
                <w:szCs w:val="24"/>
              </w:rPr>
            </w:rPrChange>
          </w:rPr>
          <w:delText>would</w:delText>
        </w:r>
        <w:r w:rsidR="00E12CF6" w:rsidRPr="00F60441" w:rsidDel="00F60441">
          <w:rPr>
            <w:rFonts w:ascii="Times New Roman" w:hAnsi="Times New Roman" w:cs="Times New Roman"/>
            <w:b/>
            <w:sz w:val="24"/>
            <w:szCs w:val="24"/>
            <w:rPrChange w:id="916" w:author="Johan du Toit" w:date="2016-05-12T16:27:00Z">
              <w:rPr>
                <w:rFonts w:ascii="Times New Roman" w:hAnsi="Times New Roman" w:cs="Times New Roman"/>
                <w:sz w:val="24"/>
                <w:szCs w:val="24"/>
              </w:rPr>
            </w:rPrChange>
          </w:rPr>
          <w:delText xml:space="preserve"> allow</w:delText>
        </w:r>
        <w:r w:rsidR="000447ED" w:rsidRPr="00F60441" w:rsidDel="00F60441">
          <w:rPr>
            <w:rFonts w:ascii="Times New Roman" w:hAnsi="Times New Roman" w:cs="Times New Roman"/>
            <w:b/>
            <w:sz w:val="24"/>
            <w:szCs w:val="24"/>
            <w:rPrChange w:id="917" w:author="Johan du Toit" w:date="2016-05-12T16:27:00Z">
              <w:rPr>
                <w:rFonts w:ascii="Times New Roman" w:hAnsi="Times New Roman" w:cs="Times New Roman"/>
                <w:sz w:val="24"/>
                <w:szCs w:val="24"/>
              </w:rPr>
            </w:rPrChange>
          </w:rPr>
          <w:delText xml:space="preserve"> the </w:delText>
        </w:r>
        <w:r w:rsidR="00397A6D" w:rsidRPr="00F60441" w:rsidDel="00F60441">
          <w:rPr>
            <w:rFonts w:ascii="Times New Roman" w:hAnsi="Times New Roman" w:cs="Times New Roman"/>
            <w:b/>
            <w:sz w:val="24"/>
            <w:szCs w:val="24"/>
            <w:rPrChange w:id="918" w:author="Johan du Toit" w:date="2016-05-12T16:27:00Z">
              <w:rPr>
                <w:rFonts w:ascii="Times New Roman" w:hAnsi="Times New Roman" w:cs="Times New Roman"/>
                <w:sz w:val="24"/>
                <w:szCs w:val="24"/>
              </w:rPr>
            </w:rPrChange>
          </w:rPr>
          <w:delText xml:space="preserve">role </w:delText>
        </w:r>
        <w:r w:rsidR="00414D45" w:rsidRPr="00F60441" w:rsidDel="00F60441">
          <w:rPr>
            <w:rFonts w:ascii="Times New Roman" w:hAnsi="Times New Roman" w:cs="Times New Roman"/>
            <w:b/>
            <w:sz w:val="24"/>
            <w:szCs w:val="24"/>
            <w:rPrChange w:id="919" w:author="Johan du Toit" w:date="2016-05-12T16:27:00Z">
              <w:rPr>
                <w:rFonts w:ascii="Times New Roman" w:hAnsi="Times New Roman" w:cs="Times New Roman"/>
                <w:sz w:val="24"/>
                <w:szCs w:val="24"/>
              </w:rPr>
            </w:rPrChange>
          </w:rPr>
          <w:delText xml:space="preserve">that </w:delText>
        </w:r>
        <w:r w:rsidR="00397A6D" w:rsidRPr="00F60441" w:rsidDel="00F60441">
          <w:rPr>
            <w:rFonts w:ascii="Times New Roman" w:hAnsi="Times New Roman" w:cs="Times New Roman"/>
            <w:b/>
            <w:sz w:val="24"/>
            <w:szCs w:val="24"/>
            <w:rPrChange w:id="920" w:author="Johan du Toit" w:date="2016-05-12T16:27:00Z">
              <w:rPr>
                <w:rFonts w:ascii="Times New Roman" w:hAnsi="Times New Roman" w:cs="Times New Roman"/>
                <w:sz w:val="24"/>
                <w:szCs w:val="24"/>
              </w:rPr>
            </w:rPrChange>
          </w:rPr>
          <w:delText xml:space="preserve">competition </w:delText>
        </w:r>
        <w:r w:rsidR="000447ED" w:rsidRPr="00F60441" w:rsidDel="00F60441">
          <w:rPr>
            <w:rFonts w:ascii="Times New Roman" w:hAnsi="Times New Roman" w:cs="Times New Roman"/>
            <w:b/>
            <w:sz w:val="24"/>
            <w:szCs w:val="24"/>
            <w:rPrChange w:id="921" w:author="Johan du Toit" w:date="2016-05-12T16:27:00Z">
              <w:rPr>
                <w:rFonts w:ascii="Times New Roman" w:hAnsi="Times New Roman" w:cs="Times New Roman"/>
                <w:sz w:val="24"/>
                <w:szCs w:val="24"/>
              </w:rPr>
            </w:rPrChange>
          </w:rPr>
          <w:delText>has played in the evolution,</w:delText>
        </w:r>
        <w:r w:rsidR="00397A6D" w:rsidRPr="00F60441" w:rsidDel="00F60441">
          <w:rPr>
            <w:rFonts w:ascii="Times New Roman" w:hAnsi="Times New Roman" w:cs="Times New Roman"/>
            <w:b/>
            <w:sz w:val="24"/>
            <w:szCs w:val="24"/>
            <w:rPrChange w:id="922" w:author="Johan du Toit" w:date="2016-05-12T16:27:00Z">
              <w:rPr>
                <w:rFonts w:ascii="Times New Roman" w:hAnsi="Times New Roman" w:cs="Times New Roman"/>
                <w:sz w:val="24"/>
                <w:szCs w:val="24"/>
              </w:rPr>
            </w:rPrChange>
          </w:rPr>
          <w:delText xml:space="preserve"> </w:delText>
        </w:r>
        <w:r w:rsidR="00BB76A9" w:rsidRPr="00F60441" w:rsidDel="00F60441">
          <w:rPr>
            <w:rFonts w:ascii="Times New Roman" w:hAnsi="Times New Roman" w:cs="Times New Roman"/>
            <w:b/>
            <w:sz w:val="24"/>
            <w:szCs w:val="24"/>
            <w:rPrChange w:id="923" w:author="Johan du Toit" w:date="2016-05-12T16:27:00Z">
              <w:rPr>
                <w:rFonts w:ascii="Times New Roman" w:hAnsi="Times New Roman" w:cs="Times New Roman"/>
                <w:sz w:val="24"/>
                <w:szCs w:val="24"/>
              </w:rPr>
            </w:rPrChange>
          </w:rPr>
          <w:delText xml:space="preserve">and current </w:delText>
        </w:r>
        <w:r w:rsidR="000447ED" w:rsidRPr="00F60441" w:rsidDel="00F60441">
          <w:rPr>
            <w:rFonts w:ascii="Times New Roman" w:hAnsi="Times New Roman" w:cs="Times New Roman"/>
            <w:b/>
            <w:sz w:val="24"/>
            <w:szCs w:val="24"/>
            <w:rPrChange w:id="924" w:author="Johan du Toit" w:date="2016-05-12T16:27:00Z">
              <w:rPr>
                <w:rFonts w:ascii="Times New Roman" w:hAnsi="Times New Roman" w:cs="Times New Roman"/>
                <w:sz w:val="24"/>
                <w:szCs w:val="24"/>
              </w:rPr>
            </w:rPrChange>
          </w:rPr>
          <w:delText>structuring,</w:delText>
        </w:r>
        <w:r w:rsidR="00BB76A9" w:rsidRPr="00F60441" w:rsidDel="00F60441">
          <w:rPr>
            <w:rFonts w:ascii="Times New Roman" w:hAnsi="Times New Roman" w:cs="Times New Roman"/>
            <w:b/>
            <w:sz w:val="24"/>
            <w:szCs w:val="24"/>
            <w:rPrChange w:id="925" w:author="Johan du Toit" w:date="2016-05-12T16:27:00Z">
              <w:rPr>
                <w:rFonts w:ascii="Times New Roman" w:hAnsi="Times New Roman" w:cs="Times New Roman"/>
                <w:sz w:val="24"/>
                <w:szCs w:val="24"/>
              </w:rPr>
            </w:rPrChange>
          </w:rPr>
          <w:delText xml:space="preserve"> of </w:delText>
        </w:r>
        <w:r w:rsidR="00397A6D" w:rsidRPr="00F60441" w:rsidDel="00F60441">
          <w:rPr>
            <w:rFonts w:ascii="Times New Roman" w:hAnsi="Times New Roman" w:cs="Times New Roman"/>
            <w:b/>
            <w:sz w:val="24"/>
            <w:szCs w:val="24"/>
            <w:rPrChange w:id="926" w:author="Johan du Toit" w:date="2016-05-12T16:27:00Z">
              <w:rPr>
                <w:rFonts w:ascii="Times New Roman" w:hAnsi="Times New Roman" w:cs="Times New Roman"/>
                <w:sz w:val="24"/>
                <w:szCs w:val="24"/>
              </w:rPr>
            </w:rPrChange>
          </w:rPr>
          <w:delText>dung beetle communities</w:delText>
        </w:r>
        <w:r w:rsidR="00005E41" w:rsidRPr="00F60441" w:rsidDel="00F60441">
          <w:rPr>
            <w:rFonts w:ascii="Times New Roman" w:hAnsi="Times New Roman" w:cs="Times New Roman"/>
            <w:b/>
            <w:sz w:val="24"/>
            <w:szCs w:val="24"/>
            <w:rPrChange w:id="927" w:author="Johan du Toit" w:date="2016-05-12T16:27:00Z">
              <w:rPr>
                <w:rFonts w:ascii="Times New Roman" w:hAnsi="Times New Roman" w:cs="Times New Roman"/>
                <w:sz w:val="24"/>
                <w:szCs w:val="24"/>
              </w:rPr>
            </w:rPrChange>
          </w:rPr>
          <w:delText xml:space="preserve"> to be inferred</w:delText>
        </w:r>
        <w:r w:rsidR="00397A6D" w:rsidRPr="00F60441" w:rsidDel="00F60441">
          <w:rPr>
            <w:rFonts w:ascii="Times New Roman" w:hAnsi="Times New Roman" w:cs="Times New Roman"/>
            <w:b/>
            <w:sz w:val="24"/>
            <w:szCs w:val="24"/>
            <w:rPrChange w:id="928" w:author="Johan du Toit" w:date="2016-05-12T16:27:00Z">
              <w:rPr>
                <w:rFonts w:ascii="Times New Roman" w:hAnsi="Times New Roman" w:cs="Times New Roman"/>
                <w:sz w:val="24"/>
                <w:szCs w:val="24"/>
              </w:rPr>
            </w:rPrChange>
          </w:rPr>
          <w:delText>. Most studies on dung beetles have focused on the temperate regions with the tropics largely forgotten despite their greater biodiversity</w:delText>
        </w:r>
        <w:r w:rsidR="00FF2DE4" w:rsidRPr="00F60441" w:rsidDel="00F60441">
          <w:rPr>
            <w:rFonts w:ascii="Times New Roman" w:hAnsi="Times New Roman" w:cs="Times New Roman"/>
            <w:b/>
            <w:sz w:val="24"/>
            <w:szCs w:val="24"/>
            <w:rPrChange w:id="929" w:author="Johan du Toit" w:date="2016-05-12T16:27:00Z">
              <w:rPr>
                <w:rFonts w:ascii="Times New Roman" w:hAnsi="Times New Roman" w:cs="Times New Roman"/>
                <w:sz w:val="24"/>
                <w:szCs w:val="24"/>
              </w:rPr>
            </w:rPrChange>
          </w:rPr>
          <w:delText xml:space="preserve"> (Finn and Gittings 2003</w:delText>
        </w:r>
        <w:r w:rsidR="000447ED" w:rsidRPr="00F60441" w:rsidDel="00F60441">
          <w:rPr>
            <w:rFonts w:ascii="Times New Roman" w:hAnsi="Times New Roman" w:cs="Times New Roman"/>
            <w:b/>
            <w:sz w:val="24"/>
            <w:szCs w:val="24"/>
            <w:rPrChange w:id="930" w:author="Johan du Toit" w:date="2016-05-12T16:27:00Z">
              <w:rPr>
                <w:rFonts w:ascii="Times New Roman" w:hAnsi="Times New Roman" w:cs="Times New Roman"/>
                <w:sz w:val="24"/>
                <w:szCs w:val="24"/>
              </w:rPr>
            </w:rPrChange>
          </w:rPr>
          <w:delText>)</w:delText>
        </w:r>
        <w:r w:rsidR="00397A6D" w:rsidRPr="00F60441" w:rsidDel="00F60441">
          <w:rPr>
            <w:rFonts w:ascii="Times New Roman" w:hAnsi="Times New Roman" w:cs="Times New Roman"/>
            <w:b/>
            <w:sz w:val="24"/>
            <w:szCs w:val="24"/>
            <w:rPrChange w:id="931" w:author="Johan du Toit" w:date="2016-05-12T16:27:00Z">
              <w:rPr>
                <w:rFonts w:ascii="Times New Roman" w:hAnsi="Times New Roman" w:cs="Times New Roman"/>
                <w:sz w:val="24"/>
                <w:szCs w:val="24"/>
              </w:rPr>
            </w:rPrChange>
          </w:rPr>
          <w:delText xml:space="preserve">. </w:delText>
        </w:r>
        <w:r w:rsidR="006250B3" w:rsidRPr="00F60441" w:rsidDel="00F60441">
          <w:rPr>
            <w:rFonts w:ascii="Times New Roman" w:hAnsi="Times New Roman" w:cs="Times New Roman"/>
            <w:b/>
            <w:sz w:val="24"/>
            <w:szCs w:val="24"/>
            <w:rPrChange w:id="932" w:author="Johan du Toit" w:date="2016-05-12T16:27:00Z">
              <w:rPr>
                <w:rFonts w:ascii="Times New Roman" w:hAnsi="Times New Roman" w:cs="Times New Roman"/>
                <w:sz w:val="24"/>
                <w:szCs w:val="24"/>
              </w:rPr>
            </w:rPrChange>
          </w:rPr>
          <w:delText>This study address</w:delText>
        </w:r>
        <w:r w:rsidR="000447ED" w:rsidRPr="00F60441" w:rsidDel="00F60441">
          <w:rPr>
            <w:rFonts w:ascii="Times New Roman" w:hAnsi="Times New Roman" w:cs="Times New Roman"/>
            <w:b/>
            <w:sz w:val="24"/>
            <w:szCs w:val="24"/>
            <w:rPrChange w:id="933" w:author="Johan du Toit" w:date="2016-05-12T16:27:00Z">
              <w:rPr>
                <w:rFonts w:ascii="Times New Roman" w:hAnsi="Times New Roman" w:cs="Times New Roman"/>
                <w:sz w:val="24"/>
                <w:szCs w:val="24"/>
              </w:rPr>
            </w:rPrChange>
          </w:rPr>
          <w:delText>ed</w:delText>
        </w:r>
        <w:r w:rsidR="006250B3" w:rsidRPr="00F60441" w:rsidDel="00F60441">
          <w:rPr>
            <w:rFonts w:ascii="Times New Roman" w:hAnsi="Times New Roman" w:cs="Times New Roman"/>
            <w:b/>
            <w:sz w:val="24"/>
            <w:szCs w:val="24"/>
            <w:rPrChange w:id="934" w:author="Johan du Toit" w:date="2016-05-12T16:27:00Z">
              <w:rPr>
                <w:rFonts w:ascii="Times New Roman" w:hAnsi="Times New Roman" w:cs="Times New Roman"/>
                <w:sz w:val="24"/>
                <w:szCs w:val="24"/>
              </w:rPr>
            </w:rPrChange>
          </w:rPr>
          <w:delText xml:space="preserve"> this </w:delText>
        </w:r>
        <w:r w:rsidR="000447ED" w:rsidRPr="00F60441" w:rsidDel="00F60441">
          <w:rPr>
            <w:rFonts w:ascii="Times New Roman" w:hAnsi="Times New Roman" w:cs="Times New Roman"/>
            <w:b/>
            <w:sz w:val="24"/>
            <w:szCs w:val="24"/>
            <w:rPrChange w:id="935" w:author="Johan du Toit" w:date="2016-05-12T16:27:00Z">
              <w:rPr>
                <w:rFonts w:ascii="Times New Roman" w:hAnsi="Times New Roman" w:cs="Times New Roman"/>
                <w:sz w:val="24"/>
                <w:szCs w:val="24"/>
              </w:rPr>
            </w:rPrChange>
          </w:rPr>
          <w:delText xml:space="preserve">issue </w:delText>
        </w:r>
        <w:r w:rsidR="006250B3" w:rsidRPr="00F60441" w:rsidDel="00F60441">
          <w:rPr>
            <w:rFonts w:ascii="Times New Roman" w:hAnsi="Times New Roman" w:cs="Times New Roman"/>
            <w:b/>
            <w:sz w:val="24"/>
            <w:szCs w:val="24"/>
            <w:rPrChange w:id="936" w:author="Johan du Toit" w:date="2016-05-12T16:27:00Z">
              <w:rPr>
                <w:rFonts w:ascii="Times New Roman" w:hAnsi="Times New Roman" w:cs="Times New Roman"/>
                <w:sz w:val="24"/>
                <w:szCs w:val="24"/>
              </w:rPr>
            </w:rPrChange>
          </w:rPr>
          <w:delText>and hopefully more studies will focus on the tropics in the future.</w:delText>
        </w:r>
      </w:del>
    </w:p>
    <w:p w14:paraId="483C26FC" w14:textId="65B1ABFA" w:rsidR="002F30B0" w:rsidRPr="00F60441" w:rsidDel="00F60441" w:rsidRDefault="002F30B0" w:rsidP="00CC4893">
      <w:pPr>
        <w:spacing w:line="480" w:lineRule="auto"/>
        <w:rPr>
          <w:del w:id="937" w:author="Johan du Toit" w:date="2016-05-12T16:27:00Z"/>
          <w:rFonts w:ascii="Times New Roman" w:hAnsi="Times New Roman" w:cs="Times New Roman"/>
          <w:b/>
          <w:sz w:val="24"/>
          <w:szCs w:val="24"/>
          <w:rPrChange w:id="938" w:author="Johan du Toit" w:date="2016-05-12T16:27:00Z">
            <w:rPr>
              <w:del w:id="939" w:author="Johan du Toit" w:date="2016-05-12T16:27:00Z"/>
              <w:rFonts w:ascii="Times New Roman" w:hAnsi="Times New Roman" w:cs="Times New Roman"/>
              <w:sz w:val="24"/>
              <w:szCs w:val="24"/>
            </w:rPr>
          </w:rPrChange>
        </w:rPr>
      </w:pPr>
    </w:p>
    <w:p w14:paraId="38C10EE5" w14:textId="1756C5AF" w:rsidR="001D5318" w:rsidRPr="00F60441" w:rsidDel="00F60441" w:rsidRDefault="00C41527" w:rsidP="00CC4893">
      <w:pPr>
        <w:spacing w:line="480" w:lineRule="auto"/>
        <w:rPr>
          <w:del w:id="940" w:author="Johan du Toit" w:date="2016-05-12T16:27:00Z"/>
          <w:rFonts w:ascii="Times New Roman" w:hAnsi="Times New Roman" w:cs="Times New Roman"/>
          <w:b/>
          <w:sz w:val="24"/>
          <w:szCs w:val="24"/>
          <w:rPrChange w:id="941" w:author="Johan du Toit" w:date="2016-05-12T16:27:00Z">
            <w:rPr>
              <w:del w:id="942" w:author="Johan du Toit" w:date="2016-05-12T16:27:00Z"/>
              <w:rFonts w:ascii="Times New Roman" w:hAnsi="Times New Roman" w:cs="Times New Roman"/>
              <w:sz w:val="24"/>
              <w:szCs w:val="24"/>
            </w:rPr>
          </w:rPrChange>
        </w:rPr>
      </w:pPr>
      <w:del w:id="943" w:author="Johan du Toit" w:date="2016-05-12T16:27:00Z">
        <w:r w:rsidRPr="00F60441" w:rsidDel="00F60441">
          <w:rPr>
            <w:rFonts w:ascii="Times New Roman" w:hAnsi="Times New Roman" w:cs="Times New Roman"/>
            <w:b/>
            <w:sz w:val="24"/>
            <w:szCs w:val="24"/>
            <w:rPrChange w:id="944" w:author="Johan du Toit" w:date="2016-05-12T16:27:00Z">
              <w:rPr>
                <w:rFonts w:ascii="Times New Roman" w:hAnsi="Times New Roman" w:cs="Times New Roman"/>
                <w:sz w:val="24"/>
                <w:szCs w:val="24"/>
              </w:rPr>
            </w:rPrChange>
          </w:rPr>
          <w:delText>A</w:delText>
        </w:r>
        <w:r w:rsidR="006250B3" w:rsidRPr="00F60441" w:rsidDel="00F60441">
          <w:rPr>
            <w:rFonts w:ascii="Times New Roman" w:hAnsi="Times New Roman" w:cs="Times New Roman"/>
            <w:b/>
            <w:sz w:val="24"/>
            <w:szCs w:val="24"/>
            <w:rPrChange w:id="945" w:author="Johan du Toit" w:date="2016-05-12T16:27:00Z">
              <w:rPr>
                <w:rFonts w:ascii="Times New Roman" w:hAnsi="Times New Roman" w:cs="Times New Roman"/>
                <w:sz w:val="24"/>
                <w:szCs w:val="24"/>
              </w:rPr>
            </w:rPrChange>
          </w:rPr>
          <w:delText xml:space="preserve"> series of exclusion experiments </w:delText>
        </w:r>
        <w:r w:rsidRPr="00F60441" w:rsidDel="00F60441">
          <w:rPr>
            <w:rFonts w:ascii="Times New Roman" w:hAnsi="Times New Roman" w:cs="Times New Roman"/>
            <w:b/>
            <w:sz w:val="24"/>
            <w:szCs w:val="24"/>
            <w:rPrChange w:id="946" w:author="Johan du Toit" w:date="2016-05-12T16:27:00Z">
              <w:rPr>
                <w:rFonts w:ascii="Times New Roman" w:hAnsi="Times New Roman" w:cs="Times New Roman"/>
                <w:sz w:val="24"/>
                <w:szCs w:val="24"/>
              </w:rPr>
            </w:rPrChange>
          </w:rPr>
          <w:delText xml:space="preserve">indicates </w:delText>
        </w:r>
        <w:r w:rsidR="006250B3" w:rsidRPr="00F60441" w:rsidDel="00F60441">
          <w:rPr>
            <w:rFonts w:ascii="Times New Roman" w:hAnsi="Times New Roman" w:cs="Times New Roman"/>
            <w:b/>
            <w:sz w:val="24"/>
            <w:szCs w:val="24"/>
            <w:rPrChange w:id="947" w:author="Johan du Toit" w:date="2016-05-12T16:27:00Z">
              <w:rPr>
                <w:rFonts w:ascii="Times New Roman" w:hAnsi="Times New Roman" w:cs="Times New Roman"/>
                <w:sz w:val="24"/>
                <w:szCs w:val="24"/>
              </w:rPr>
            </w:rPrChange>
          </w:rPr>
          <w:delText xml:space="preserve">that the two main guilds of dung beetles, tunnellers and rollers </w:delText>
        </w:r>
        <w:r w:rsidRPr="00F60441" w:rsidDel="00F60441">
          <w:rPr>
            <w:rFonts w:ascii="Times New Roman" w:hAnsi="Times New Roman" w:cs="Times New Roman"/>
            <w:b/>
            <w:sz w:val="24"/>
            <w:szCs w:val="24"/>
            <w:rPrChange w:id="948" w:author="Johan du Toit" w:date="2016-05-12T16:27:00Z">
              <w:rPr>
                <w:rFonts w:ascii="Times New Roman" w:hAnsi="Times New Roman" w:cs="Times New Roman"/>
                <w:sz w:val="24"/>
                <w:szCs w:val="24"/>
              </w:rPr>
            </w:rPrChange>
          </w:rPr>
          <w:delText>do</w:delText>
        </w:r>
        <w:r w:rsidR="00EE60FC" w:rsidRPr="00F60441" w:rsidDel="00F60441">
          <w:rPr>
            <w:rFonts w:ascii="Times New Roman" w:hAnsi="Times New Roman" w:cs="Times New Roman"/>
            <w:b/>
            <w:sz w:val="24"/>
            <w:szCs w:val="24"/>
            <w:rPrChange w:id="949" w:author="Johan du Toit" w:date="2016-05-12T16:27:00Z">
              <w:rPr>
                <w:rFonts w:ascii="Times New Roman" w:hAnsi="Times New Roman" w:cs="Times New Roman"/>
                <w:sz w:val="24"/>
                <w:szCs w:val="24"/>
              </w:rPr>
            </w:rPrChange>
          </w:rPr>
          <w:delText xml:space="preserve"> </w:delText>
        </w:r>
        <w:r w:rsidR="006250B3" w:rsidRPr="00F60441" w:rsidDel="00F60441">
          <w:rPr>
            <w:rFonts w:ascii="Times New Roman" w:hAnsi="Times New Roman" w:cs="Times New Roman"/>
            <w:b/>
            <w:sz w:val="24"/>
            <w:szCs w:val="24"/>
            <w:rPrChange w:id="950" w:author="Johan du Toit" w:date="2016-05-12T16:27:00Z">
              <w:rPr>
                <w:rFonts w:ascii="Times New Roman" w:hAnsi="Times New Roman" w:cs="Times New Roman"/>
                <w:sz w:val="24"/>
                <w:szCs w:val="24"/>
              </w:rPr>
            </w:rPrChange>
          </w:rPr>
          <w:delText>not compete on dung piles</w:delText>
        </w:r>
        <w:r w:rsidR="00164F33" w:rsidRPr="00F60441" w:rsidDel="00F60441">
          <w:rPr>
            <w:rFonts w:ascii="Times New Roman" w:hAnsi="Times New Roman" w:cs="Times New Roman"/>
            <w:b/>
            <w:sz w:val="24"/>
            <w:szCs w:val="24"/>
            <w:rPrChange w:id="951" w:author="Johan du Toit" w:date="2016-05-12T16:27:00Z">
              <w:rPr>
                <w:rFonts w:ascii="Times New Roman" w:hAnsi="Times New Roman" w:cs="Times New Roman"/>
                <w:sz w:val="24"/>
                <w:szCs w:val="24"/>
              </w:rPr>
            </w:rPrChange>
          </w:rPr>
          <w:delText>. This is contrary to widely held</w:delText>
        </w:r>
        <w:r w:rsidR="00560C24" w:rsidRPr="00F60441" w:rsidDel="00F60441">
          <w:rPr>
            <w:rFonts w:ascii="Times New Roman" w:hAnsi="Times New Roman" w:cs="Times New Roman"/>
            <w:b/>
            <w:sz w:val="24"/>
            <w:szCs w:val="24"/>
            <w:rPrChange w:id="952" w:author="Johan du Toit" w:date="2016-05-12T16:27:00Z">
              <w:rPr>
                <w:rFonts w:ascii="Times New Roman" w:hAnsi="Times New Roman" w:cs="Times New Roman"/>
                <w:sz w:val="24"/>
                <w:szCs w:val="24"/>
              </w:rPr>
            </w:rPrChange>
          </w:rPr>
          <w:delText xml:space="preserve"> theory on dung beetle communities. However, inter-guild </w:delText>
        </w:r>
        <w:r w:rsidR="00192C7D" w:rsidRPr="00F60441" w:rsidDel="00F60441">
          <w:rPr>
            <w:rFonts w:ascii="Times New Roman" w:hAnsi="Times New Roman" w:cs="Times New Roman"/>
            <w:b/>
            <w:sz w:val="24"/>
            <w:szCs w:val="24"/>
            <w:rPrChange w:id="953" w:author="Johan du Toit" w:date="2016-05-12T16:27:00Z">
              <w:rPr>
                <w:rFonts w:ascii="Times New Roman" w:hAnsi="Times New Roman" w:cs="Times New Roman"/>
                <w:sz w:val="24"/>
                <w:szCs w:val="24"/>
              </w:rPr>
            </w:rPrChange>
          </w:rPr>
          <w:delText xml:space="preserve">competition </w:delText>
        </w:r>
        <w:r w:rsidR="00560C24" w:rsidRPr="00F60441" w:rsidDel="00F60441">
          <w:rPr>
            <w:rFonts w:ascii="Times New Roman" w:hAnsi="Times New Roman" w:cs="Times New Roman"/>
            <w:b/>
            <w:sz w:val="24"/>
            <w:szCs w:val="24"/>
            <w:rPrChange w:id="954" w:author="Johan du Toit" w:date="2016-05-12T16:27:00Z">
              <w:rPr>
                <w:rFonts w:ascii="Times New Roman" w:hAnsi="Times New Roman" w:cs="Times New Roman"/>
                <w:sz w:val="24"/>
                <w:szCs w:val="24"/>
              </w:rPr>
            </w:rPrChange>
          </w:rPr>
          <w:delText xml:space="preserve">has not previously been studied in the field and not at the level of the whole community. </w:delText>
        </w:r>
        <w:r w:rsidR="00164F33" w:rsidRPr="00F60441" w:rsidDel="00F60441">
          <w:rPr>
            <w:rFonts w:ascii="Times New Roman" w:hAnsi="Times New Roman" w:cs="Times New Roman"/>
            <w:b/>
            <w:sz w:val="24"/>
            <w:szCs w:val="24"/>
            <w:rPrChange w:id="955" w:author="Johan du Toit" w:date="2016-05-12T16:27:00Z">
              <w:rPr>
                <w:rFonts w:ascii="Times New Roman" w:hAnsi="Times New Roman" w:cs="Times New Roman"/>
                <w:sz w:val="24"/>
                <w:szCs w:val="24"/>
              </w:rPr>
            </w:rPrChange>
          </w:rPr>
          <w:delText xml:space="preserve">Dung appears to be </w:delText>
        </w:r>
        <w:r w:rsidR="00560C24" w:rsidRPr="00F60441" w:rsidDel="00F60441">
          <w:rPr>
            <w:rFonts w:ascii="Times New Roman" w:hAnsi="Times New Roman" w:cs="Times New Roman"/>
            <w:b/>
            <w:sz w:val="24"/>
            <w:szCs w:val="24"/>
            <w:rPrChange w:id="956" w:author="Johan du Toit" w:date="2016-05-12T16:27:00Z">
              <w:rPr>
                <w:rFonts w:ascii="Times New Roman" w:hAnsi="Times New Roman" w:cs="Times New Roman"/>
                <w:sz w:val="24"/>
                <w:szCs w:val="24"/>
              </w:rPr>
            </w:rPrChange>
          </w:rPr>
          <w:delText>shared between the two guilds.</w:delText>
        </w:r>
        <w:r w:rsidR="00164F33" w:rsidRPr="00F60441" w:rsidDel="00F60441">
          <w:rPr>
            <w:rFonts w:ascii="Times New Roman" w:hAnsi="Times New Roman" w:cs="Times New Roman"/>
            <w:b/>
            <w:sz w:val="24"/>
            <w:szCs w:val="24"/>
            <w:rPrChange w:id="957" w:author="Johan du Toit" w:date="2016-05-12T16:27:00Z">
              <w:rPr>
                <w:rFonts w:ascii="Times New Roman" w:hAnsi="Times New Roman" w:cs="Times New Roman"/>
                <w:sz w:val="24"/>
                <w:szCs w:val="24"/>
              </w:rPr>
            </w:rPrChange>
          </w:rPr>
          <w:delText xml:space="preserve"> </w:delText>
        </w:r>
        <w:r w:rsidR="00164F33" w:rsidRPr="00F60441" w:rsidDel="00F60441">
          <w:rPr>
            <w:rFonts w:ascii="Times New Roman" w:hAnsi="Times New Roman" w:cs="Times New Roman"/>
            <w:b/>
            <w:sz w:val="24"/>
            <w:szCs w:val="24"/>
            <w:rPrChange w:id="958" w:author="Johan du Toit" w:date="2016-05-12T16:27:00Z">
              <w:rPr>
                <w:rFonts w:ascii="Times New Roman" w:hAnsi="Times New Roman" w:cs="Times New Roman"/>
                <w:sz w:val="24"/>
                <w:szCs w:val="24"/>
              </w:rPr>
            </w:rPrChange>
          </w:rPr>
          <w:lastRenderedPageBreak/>
          <w:delText xml:space="preserve">Future experiments should test if </w:delText>
        </w:r>
        <w:r w:rsidR="00560C24" w:rsidRPr="00F60441" w:rsidDel="00F60441">
          <w:rPr>
            <w:rFonts w:ascii="Times New Roman" w:hAnsi="Times New Roman" w:cs="Times New Roman"/>
            <w:b/>
            <w:sz w:val="24"/>
            <w:szCs w:val="24"/>
            <w:rPrChange w:id="959" w:author="Johan du Toit" w:date="2016-05-12T16:27:00Z">
              <w:rPr>
                <w:rFonts w:ascii="Times New Roman" w:hAnsi="Times New Roman" w:cs="Times New Roman"/>
                <w:sz w:val="24"/>
                <w:szCs w:val="24"/>
              </w:rPr>
            </w:rPrChange>
          </w:rPr>
          <w:delText>this</w:delText>
        </w:r>
        <w:r w:rsidR="00164F33" w:rsidRPr="00F60441" w:rsidDel="00F60441">
          <w:rPr>
            <w:rFonts w:ascii="Times New Roman" w:hAnsi="Times New Roman" w:cs="Times New Roman"/>
            <w:b/>
            <w:sz w:val="24"/>
            <w:szCs w:val="24"/>
            <w:rPrChange w:id="960" w:author="Johan du Toit" w:date="2016-05-12T16:27:00Z">
              <w:rPr>
                <w:rFonts w:ascii="Times New Roman" w:hAnsi="Times New Roman" w:cs="Times New Roman"/>
                <w:sz w:val="24"/>
                <w:szCs w:val="24"/>
              </w:rPr>
            </w:rPrChange>
          </w:rPr>
          <w:delText xml:space="preserve"> relationship</w:delText>
        </w:r>
        <w:r w:rsidR="00560C24" w:rsidRPr="00F60441" w:rsidDel="00F60441">
          <w:rPr>
            <w:rFonts w:ascii="Times New Roman" w:hAnsi="Times New Roman" w:cs="Times New Roman"/>
            <w:b/>
            <w:sz w:val="24"/>
            <w:szCs w:val="24"/>
            <w:rPrChange w:id="961" w:author="Johan du Toit" w:date="2016-05-12T16:27:00Z">
              <w:rPr>
                <w:rFonts w:ascii="Times New Roman" w:hAnsi="Times New Roman" w:cs="Times New Roman"/>
                <w:sz w:val="24"/>
                <w:szCs w:val="24"/>
              </w:rPr>
            </w:rPrChange>
          </w:rPr>
          <w:delText xml:space="preserve"> varies over time and if this result can be replicated in other ecosystems. This result </w:delText>
        </w:r>
        <w:r w:rsidR="00E05000" w:rsidRPr="00F60441" w:rsidDel="00F60441">
          <w:rPr>
            <w:rFonts w:ascii="Times New Roman" w:hAnsi="Times New Roman" w:cs="Times New Roman"/>
            <w:b/>
            <w:sz w:val="24"/>
            <w:szCs w:val="24"/>
            <w:rPrChange w:id="962" w:author="Johan du Toit" w:date="2016-05-12T16:27:00Z">
              <w:rPr>
                <w:rFonts w:ascii="Times New Roman" w:hAnsi="Times New Roman" w:cs="Times New Roman"/>
                <w:sz w:val="24"/>
                <w:szCs w:val="24"/>
              </w:rPr>
            </w:rPrChange>
          </w:rPr>
          <w:delText xml:space="preserve">also </w:delText>
        </w:r>
        <w:r w:rsidR="00560C24" w:rsidRPr="00F60441" w:rsidDel="00F60441">
          <w:rPr>
            <w:rFonts w:ascii="Times New Roman" w:hAnsi="Times New Roman" w:cs="Times New Roman"/>
            <w:b/>
            <w:sz w:val="24"/>
            <w:szCs w:val="24"/>
            <w:rPrChange w:id="963" w:author="Johan du Toit" w:date="2016-05-12T16:27:00Z">
              <w:rPr>
                <w:rFonts w:ascii="Times New Roman" w:hAnsi="Times New Roman" w:cs="Times New Roman"/>
                <w:sz w:val="24"/>
                <w:szCs w:val="24"/>
              </w:rPr>
            </w:rPrChange>
          </w:rPr>
          <w:delText xml:space="preserve">challenges </w:delText>
        </w:r>
        <w:r w:rsidR="00E05000" w:rsidRPr="00F60441" w:rsidDel="00F60441">
          <w:rPr>
            <w:rFonts w:ascii="Times New Roman" w:hAnsi="Times New Roman" w:cs="Times New Roman"/>
            <w:b/>
            <w:sz w:val="24"/>
            <w:szCs w:val="24"/>
            <w:rPrChange w:id="964" w:author="Johan du Toit" w:date="2016-05-12T16:27:00Z">
              <w:rPr>
                <w:rFonts w:ascii="Times New Roman" w:hAnsi="Times New Roman" w:cs="Times New Roman"/>
                <w:sz w:val="24"/>
                <w:szCs w:val="24"/>
              </w:rPr>
            </w:rPrChange>
          </w:rPr>
          <w:delText>more widely held</w:delText>
        </w:r>
        <w:r w:rsidR="00560C24" w:rsidRPr="00F60441" w:rsidDel="00F60441">
          <w:rPr>
            <w:rFonts w:ascii="Times New Roman" w:hAnsi="Times New Roman" w:cs="Times New Roman"/>
            <w:b/>
            <w:sz w:val="24"/>
            <w:szCs w:val="24"/>
            <w:rPrChange w:id="965" w:author="Johan du Toit" w:date="2016-05-12T16:27:00Z">
              <w:rPr>
                <w:rFonts w:ascii="Times New Roman" w:hAnsi="Times New Roman" w:cs="Times New Roman"/>
                <w:sz w:val="24"/>
                <w:szCs w:val="24"/>
              </w:rPr>
            </w:rPrChange>
          </w:rPr>
          <w:delText xml:space="preserve"> beliefs about the role</w:delText>
        </w:r>
        <w:r w:rsidR="000A6049" w:rsidRPr="00F60441" w:rsidDel="00F60441">
          <w:rPr>
            <w:rFonts w:ascii="Times New Roman" w:hAnsi="Times New Roman" w:cs="Times New Roman"/>
            <w:b/>
            <w:sz w:val="24"/>
            <w:szCs w:val="24"/>
            <w:rPrChange w:id="966" w:author="Johan du Toit" w:date="2016-05-12T16:27:00Z">
              <w:rPr>
                <w:rFonts w:ascii="Times New Roman" w:hAnsi="Times New Roman" w:cs="Times New Roman"/>
                <w:sz w:val="24"/>
                <w:szCs w:val="24"/>
              </w:rPr>
            </w:rPrChange>
          </w:rPr>
          <w:delText xml:space="preserve"> of</w:delText>
        </w:r>
        <w:r w:rsidR="00560C24" w:rsidRPr="00F60441" w:rsidDel="00F60441">
          <w:rPr>
            <w:rFonts w:ascii="Times New Roman" w:hAnsi="Times New Roman" w:cs="Times New Roman"/>
            <w:b/>
            <w:sz w:val="24"/>
            <w:szCs w:val="24"/>
            <w:rPrChange w:id="967" w:author="Johan du Toit" w:date="2016-05-12T16:27:00Z">
              <w:rPr>
                <w:rFonts w:ascii="Times New Roman" w:hAnsi="Times New Roman" w:cs="Times New Roman"/>
                <w:sz w:val="24"/>
                <w:szCs w:val="24"/>
              </w:rPr>
            </w:rPrChange>
          </w:rPr>
          <w:delText xml:space="preserve"> competition in communities and how it operates in diverse systems to maintain biodiversity, stability and ecosystem functioning. This will </w:delText>
        </w:r>
        <w:r w:rsidR="00192C7D" w:rsidRPr="00F60441" w:rsidDel="00F60441">
          <w:rPr>
            <w:rFonts w:ascii="Times New Roman" w:hAnsi="Times New Roman" w:cs="Times New Roman"/>
            <w:b/>
            <w:sz w:val="24"/>
            <w:szCs w:val="24"/>
            <w:rPrChange w:id="968" w:author="Johan du Toit" w:date="2016-05-12T16:27:00Z">
              <w:rPr>
                <w:rFonts w:ascii="Times New Roman" w:hAnsi="Times New Roman" w:cs="Times New Roman"/>
                <w:sz w:val="24"/>
                <w:szCs w:val="24"/>
              </w:rPr>
            </w:rPrChange>
          </w:rPr>
          <w:delText xml:space="preserve">be </w:delText>
        </w:r>
        <w:r w:rsidR="00560C24" w:rsidRPr="00F60441" w:rsidDel="00F60441">
          <w:rPr>
            <w:rFonts w:ascii="Times New Roman" w:hAnsi="Times New Roman" w:cs="Times New Roman"/>
            <w:b/>
            <w:sz w:val="24"/>
            <w:szCs w:val="24"/>
            <w:rPrChange w:id="969" w:author="Johan du Toit" w:date="2016-05-12T16:27:00Z">
              <w:rPr>
                <w:rFonts w:ascii="Times New Roman" w:hAnsi="Times New Roman" w:cs="Times New Roman"/>
                <w:sz w:val="24"/>
                <w:szCs w:val="24"/>
              </w:rPr>
            </w:rPrChange>
          </w:rPr>
          <w:delText>increasingly important to protect vital ecosystem services, such as those provided by dung beetles, in the future.</w:delText>
        </w:r>
      </w:del>
    </w:p>
    <w:p w14:paraId="34D60615" w14:textId="76EA9473" w:rsidR="001D5318" w:rsidRPr="00F60441" w:rsidDel="00F60441" w:rsidRDefault="001D5318" w:rsidP="00CC4893">
      <w:pPr>
        <w:spacing w:line="480" w:lineRule="auto"/>
        <w:rPr>
          <w:del w:id="970" w:author="Johan du Toit" w:date="2016-05-12T16:27:00Z"/>
          <w:rFonts w:ascii="Times New Roman" w:hAnsi="Times New Roman" w:cs="Times New Roman"/>
          <w:b/>
          <w:sz w:val="24"/>
          <w:szCs w:val="24"/>
          <w:rPrChange w:id="971" w:author="Johan du Toit" w:date="2016-05-12T16:27:00Z">
            <w:rPr>
              <w:del w:id="972" w:author="Johan du Toit" w:date="2016-05-12T16:27:00Z"/>
              <w:rFonts w:ascii="Times New Roman" w:hAnsi="Times New Roman" w:cs="Times New Roman"/>
              <w:sz w:val="24"/>
              <w:szCs w:val="24"/>
            </w:rPr>
          </w:rPrChange>
        </w:rPr>
      </w:pPr>
    </w:p>
    <w:p w14:paraId="54D0E4BD" w14:textId="6BF1CB76" w:rsidR="001D5318" w:rsidRPr="00F60441" w:rsidDel="00F60441" w:rsidRDefault="00F60441" w:rsidP="00CC4893">
      <w:pPr>
        <w:spacing w:line="480" w:lineRule="auto"/>
        <w:rPr>
          <w:del w:id="973" w:author="Johan du Toit" w:date="2016-05-12T16:27:00Z"/>
          <w:rFonts w:ascii="Times New Roman" w:hAnsi="Times New Roman" w:cs="Times New Roman"/>
          <w:b/>
          <w:sz w:val="24"/>
          <w:szCs w:val="24"/>
          <w:rPrChange w:id="974" w:author="Johan du Toit" w:date="2016-05-12T16:27:00Z">
            <w:rPr>
              <w:del w:id="975" w:author="Johan du Toit" w:date="2016-05-12T16:27:00Z"/>
              <w:rFonts w:ascii="Times New Roman" w:hAnsi="Times New Roman" w:cs="Times New Roman"/>
              <w:sz w:val="24"/>
              <w:szCs w:val="24"/>
            </w:rPr>
          </w:rPrChange>
        </w:rPr>
      </w:pPr>
      <w:ins w:id="976" w:author="Johan du Toit" w:date="2016-05-12T16:27:00Z">
        <w:r w:rsidRPr="00F60441">
          <w:rPr>
            <w:rFonts w:ascii="Times New Roman" w:hAnsi="Times New Roman" w:cs="Times New Roman"/>
            <w:b/>
            <w:sz w:val="24"/>
            <w:szCs w:val="24"/>
            <w:rPrChange w:id="977" w:author="Johan du Toit" w:date="2016-05-12T16:27:00Z">
              <w:rPr>
                <w:rFonts w:ascii="Times New Roman" w:hAnsi="Times New Roman" w:cs="Times New Roman"/>
                <w:sz w:val="24"/>
                <w:szCs w:val="24"/>
              </w:rPr>
            </w:rPrChange>
          </w:rPr>
          <w:t>Acknowledgements</w:t>
        </w:r>
      </w:ins>
    </w:p>
    <w:p w14:paraId="3617665A" w14:textId="77777777" w:rsidR="00F60441" w:rsidRPr="00F60441" w:rsidRDefault="00F60441" w:rsidP="00CC4893">
      <w:pPr>
        <w:spacing w:line="480" w:lineRule="auto"/>
        <w:rPr>
          <w:ins w:id="978" w:author="Johan du Toit" w:date="2016-05-12T16:27:00Z"/>
          <w:rFonts w:ascii="Times New Roman" w:hAnsi="Times New Roman" w:cs="Times New Roman"/>
          <w:b/>
          <w:sz w:val="24"/>
          <w:szCs w:val="24"/>
          <w:rPrChange w:id="979" w:author="Johan du Toit" w:date="2016-05-12T16:27:00Z">
            <w:rPr>
              <w:ins w:id="980" w:author="Johan du Toit" w:date="2016-05-12T16:27:00Z"/>
              <w:rFonts w:ascii="Times New Roman" w:hAnsi="Times New Roman" w:cs="Times New Roman"/>
              <w:sz w:val="24"/>
              <w:szCs w:val="24"/>
            </w:rPr>
          </w:rPrChange>
        </w:rPr>
      </w:pPr>
    </w:p>
    <w:p w14:paraId="3ABE6788" w14:textId="0747C264" w:rsidR="00F60441" w:rsidRPr="00CC4893" w:rsidRDefault="00F60441" w:rsidP="00CC4893">
      <w:pPr>
        <w:spacing w:line="480" w:lineRule="auto"/>
        <w:rPr>
          <w:ins w:id="981" w:author="Johan du Toit" w:date="2016-05-12T16:27:00Z"/>
          <w:rFonts w:ascii="Times New Roman" w:hAnsi="Times New Roman" w:cs="Times New Roman"/>
          <w:sz w:val="24"/>
          <w:szCs w:val="24"/>
        </w:rPr>
      </w:pPr>
      <w:ins w:id="982" w:author="Johan du Toit" w:date="2016-05-12T16:28:00Z">
        <w:r>
          <w:rPr>
            <w:rFonts w:ascii="Times New Roman" w:hAnsi="Times New Roman" w:cs="Times New Roman"/>
            <w:sz w:val="24"/>
            <w:szCs w:val="24"/>
          </w:rPr>
          <w:t>TBA, etc…</w:t>
        </w:r>
      </w:ins>
    </w:p>
    <w:p w14:paraId="748CBBFF" w14:textId="77777777" w:rsidR="001D5318" w:rsidRPr="00CC4893" w:rsidDel="00F60441" w:rsidRDefault="001D5318" w:rsidP="00CC4893">
      <w:pPr>
        <w:spacing w:line="480" w:lineRule="auto"/>
        <w:rPr>
          <w:del w:id="983" w:author="Johan du Toit" w:date="2016-05-12T16:27:00Z"/>
          <w:rFonts w:ascii="Times New Roman" w:hAnsi="Times New Roman" w:cs="Times New Roman"/>
          <w:sz w:val="24"/>
          <w:szCs w:val="24"/>
        </w:rPr>
      </w:pPr>
    </w:p>
    <w:p w14:paraId="18CCC81A" w14:textId="77777777" w:rsidR="001D5318" w:rsidRPr="00CC4893" w:rsidDel="00F60441" w:rsidRDefault="001D5318" w:rsidP="00CC4893">
      <w:pPr>
        <w:spacing w:line="480" w:lineRule="auto"/>
        <w:rPr>
          <w:del w:id="984" w:author="Johan du Toit" w:date="2016-05-12T16:27:00Z"/>
          <w:rFonts w:ascii="Times New Roman" w:hAnsi="Times New Roman" w:cs="Times New Roman"/>
          <w:sz w:val="24"/>
          <w:szCs w:val="24"/>
        </w:rPr>
      </w:pPr>
    </w:p>
    <w:p w14:paraId="7A305EFD" w14:textId="77777777" w:rsidR="001D5318" w:rsidRPr="00CC4893" w:rsidDel="00F60441" w:rsidRDefault="001D5318" w:rsidP="00CC4893">
      <w:pPr>
        <w:spacing w:line="480" w:lineRule="auto"/>
        <w:rPr>
          <w:del w:id="985" w:author="Johan du Toit" w:date="2016-05-12T16:27:00Z"/>
          <w:rFonts w:ascii="Times New Roman" w:hAnsi="Times New Roman" w:cs="Times New Roman"/>
          <w:sz w:val="24"/>
          <w:szCs w:val="24"/>
        </w:rPr>
      </w:pPr>
    </w:p>
    <w:p w14:paraId="02C187E1" w14:textId="77777777" w:rsidR="001D5318" w:rsidRPr="00CC4893" w:rsidDel="00F60441" w:rsidRDefault="001D5318" w:rsidP="00CC4893">
      <w:pPr>
        <w:spacing w:line="480" w:lineRule="auto"/>
        <w:rPr>
          <w:del w:id="986" w:author="Johan du Toit" w:date="2016-05-12T16:27:00Z"/>
          <w:rFonts w:ascii="Times New Roman" w:hAnsi="Times New Roman" w:cs="Times New Roman"/>
          <w:sz w:val="24"/>
          <w:szCs w:val="24"/>
        </w:rPr>
      </w:pPr>
    </w:p>
    <w:p w14:paraId="4B3B3586" w14:textId="77777777" w:rsidR="001D5318" w:rsidRPr="00CC4893" w:rsidDel="00F60441" w:rsidRDefault="001D5318" w:rsidP="00CC4893">
      <w:pPr>
        <w:spacing w:line="480" w:lineRule="auto"/>
        <w:rPr>
          <w:del w:id="987" w:author="Johan du Toit" w:date="2016-05-12T16:27:00Z"/>
          <w:rFonts w:ascii="Times New Roman" w:hAnsi="Times New Roman" w:cs="Times New Roman"/>
          <w:sz w:val="24"/>
          <w:szCs w:val="24"/>
        </w:rPr>
      </w:pPr>
    </w:p>
    <w:p w14:paraId="08BA672D" w14:textId="77777777" w:rsidR="001D5318" w:rsidRPr="00CC4893" w:rsidDel="00F60441" w:rsidRDefault="001D5318" w:rsidP="00CC4893">
      <w:pPr>
        <w:spacing w:line="480" w:lineRule="auto"/>
        <w:rPr>
          <w:del w:id="988" w:author="Johan du Toit" w:date="2016-05-12T16:27:00Z"/>
          <w:rFonts w:ascii="Times New Roman" w:hAnsi="Times New Roman" w:cs="Times New Roman"/>
          <w:sz w:val="24"/>
          <w:szCs w:val="24"/>
        </w:rPr>
      </w:pPr>
    </w:p>
    <w:p w14:paraId="6602441C" w14:textId="77777777" w:rsidR="001D5318" w:rsidRPr="00CC4893" w:rsidRDefault="001D5318" w:rsidP="00CC4893">
      <w:pPr>
        <w:spacing w:line="480" w:lineRule="auto"/>
        <w:rPr>
          <w:rFonts w:ascii="Times New Roman" w:hAnsi="Times New Roman" w:cs="Times New Roman"/>
          <w:sz w:val="24"/>
          <w:szCs w:val="24"/>
        </w:rPr>
      </w:pPr>
    </w:p>
    <w:p w14:paraId="73EFBF47" w14:textId="77777777" w:rsidR="001D5318" w:rsidRPr="00CC4893" w:rsidRDefault="001D5318" w:rsidP="00CC4893">
      <w:pPr>
        <w:spacing w:line="480" w:lineRule="auto"/>
        <w:rPr>
          <w:rFonts w:ascii="Times New Roman" w:hAnsi="Times New Roman" w:cs="Times New Roman"/>
          <w:sz w:val="24"/>
          <w:szCs w:val="24"/>
        </w:rPr>
      </w:pPr>
    </w:p>
    <w:p w14:paraId="70613368" w14:textId="65B81DAD" w:rsidR="006203D9" w:rsidRPr="00CC4893" w:rsidRDefault="006203D9" w:rsidP="00CC4893">
      <w:pPr>
        <w:spacing w:line="480" w:lineRule="auto"/>
        <w:rPr>
          <w:rFonts w:ascii="Times New Roman" w:hAnsi="Times New Roman" w:cs="Times New Roman"/>
          <w:sz w:val="24"/>
          <w:szCs w:val="24"/>
        </w:rPr>
      </w:pPr>
      <w:r w:rsidRPr="00CC4893">
        <w:rPr>
          <w:rFonts w:ascii="Times New Roman" w:hAnsi="Times New Roman" w:cs="Times New Roman"/>
          <w:b/>
          <w:sz w:val="24"/>
          <w:szCs w:val="24"/>
        </w:rPr>
        <w:t>References</w:t>
      </w:r>
    </w:p>
    <w:p w14:paraId="45995DFC" w14:textId="5909530E" w:rsidR="009C3FCA" w:rsidRDefault="009C3FCA" w:rsidP="00CC489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ins w:id="989" w:author="Johan du Toit" w:date="2016-05-12T16:37:00Z"/>
          <w:rFonts w:ascii="Times New Roman" w:eastAsia="Times New Roman" w:hAnsi="Times New Roman" w:cs="Times New Roman"/>
          <w:sz w:val="24"/>
          <w:szCs w:val="24"/>
          <w:lang w:eastAsia="en-GB"/>
        </w:rPr>
      </w:pPr>
      <w:ins w:id="990" w:author="Johan du Toit" w:date="2016-05-12T16:37:00Z">
        <w:r>
          <w:rPr>
            <w:rFonts w:ascii="Times New Roman" w:eastAsia="Times New Roman" w:hAnsi="Times New Roman" w:cs="Times New Roman"/>
            <w:sz w:val="24"/>
            <w:szCs w:val="24"/>
            <w:lang w:eastAsia="en-GB"/>
          </w:rPr>
          <w:t>Andresen, E. and Feer, F (2005)</w:t>
        </w:r>
      </w:ins>
      <w:ins w:id="991" w:author="Johan du Toit" w:date="2016-05-12T16:42:00Z">
        <w:r>
          <w:rPr>
            <w:rFonts w:ascii="Times New Roman" w:eastAsia="Times New Roman" w:hAnsi="Times New Roman" w:cs="Times New Roman"/>
            <w:sz w:val="24"/>
            <w:szCs w:val="24"/>
            <w:lang w:eastAsia="en-GB"/>
          </w:rPr>
          <w:t>.</w:t>
        </w:r>
      </w:ins>
      <w:ins w:id="992" w:author="Johan du Toit" w:date="2016-05-12T16:37:00Z">
        <w:r>
          <w:rPr>
            <w:rFonts w:ascii="Times New Roman" w:eastAsia="Times New Roman" w:hAnsi="Times New Roman" w:cs="Times New Roman"/>
            <w:sz w:val="24"/>
            <w:szCs w:val="24"/>
            <w:lang w:eastAsia="en-GB"/>
          </w:rPr>
          <w:t xml:space="preserve"> The role of dung beetles as secondary seed dispersers and their effect on plant regeneration in tropical rainforests. Pages 331-350 in: P.</w:t>
        </w:r>
      </w:ins>
      <w:ins w:id="993" w:author="Johan du Toit" w:date="2016-05-12T16:39:00Z">
        <w:r>
          <w:rPr>
            <w:rFonts w:ascii="Times New Roman" w:eastAsia="Times New Roman" w:hAnsi="Times New Roman" w:cs="Times New Roman"/>
            <w:sz w:val="24"/>
            <w:szCs w:val="24"/>
            <w:lang w:eastAsia="en-GB"/>
          </w:rPr>
          <w:t>M. Forget, J.E. Lambert, P.</w:t>
        </w:r>
      </w:ins>
      <w:ins w:id="994" w:author="Johan du Toit" w:date="2016-05-12T16:40:00Z">
        <w:r>
          <w:rPr>
            <w:rFonts w:ascii="Times New Roman" w:eastAsia="Times New Roman" w:hAnsi="Times New Roman" w:cs="Times New Roman"/>
            <w:sz w:val="24"/>
            <w:szCs w:val="24"/>
            <w:lang w:eastAsia="en-GB"/>
          </w:rPr>
          <w:t>E.</w:t>
        </w:r>
      </w:ins>
      <w:ins w:id="995" w:author="Johan du Toit" w:date="2016-05-12T16:39:00Z">
        <w:r>
          <w:rPr>
            <w:rFonts w:ascii="Times New Roman" w:eastAsia="Times New Roman" w:hAnsi="Times New Roman" w:cs="Times New Roman"/>
            <w:sz w:val="24"/>
            <w:szCs w:val="24"/>
            <w:lang w:eastAsia="en-GB"/>
          </w:rPr>
          <w:t xml:space="preserve"> Hulme and S.B. Vander Wall</w:t>
        </w:r>
      </w:ins>
      <w:ins w:id="996" w:author="Johan du Toit" w:date="2016-05-12T16:41:00Z">
        <w:r>
          <w:rPr>
            <w:rFonts w:ascii="Times New Roman" w:eastAsia="Times New Roman" w:hAnsi="Times New Roman" w:cs="Times New Roman"/>
            <w:sz w:val="24"/>
            <w:szCs w:val="24"/>
            <w:lang w:eastAsia="en-GB"/>
          </w:rPr>
          <w:t xml:space="preserve"> (eds.) </w:t>
        </w:r>
        <w:r w:rsidRPr="009C3FCA">
          <w:rPr>
            <w:rFonts w:ascii="Times New Roman" w:eastAsia="Times New Roman" w:hAnsi="Times New Roman" w:cs="Times New Roman"/>
            <w:i/>
            <w:sz w:val="24"/>
            <w:szCs w:val="24"/>
            <w:lang w:eastAsia="en-GB"/>
            <w:rPrChange w:id="997" w:author="Johan du Toit" w:date="2016-05-12T16:42:00Z">
              <w:rPr>
                <w:rFonts w:ascii="Times New Roman" w:eastAsia="Times New Roman" w:hAnsi="Times New Roman" w:cs="Times New Roman"/>
                <w:sz w:val="24"/>
                <w:szCs w:val="24"/>
                <w:lang w:eastAsia="en-GB"/>
              </w:rPr>
            </w:rPrChange>
          </w:rPr>
          <w:t>Seed Fate: Predation, Dispersal and Seedling Establishment</w:t>
        </w:r>
      </w:ins>
      <w:ins w:id="998" w:author="Johan du Toit" w:date="2016-05-12T16:42:00Z">
        <w:r w:rsidRPr="009C3FCA">
          <w:rPr>
            <w:rFonts w:ascii="Times New Roman" w:eastAsia="Times New Roman" w:hAnsi="Times New Roman" w:cs="Times New Roman"/>
            <w:i/>
            <w:sz w:val="24"/>
            <w:szCs w:val="24"/>
            <w:lang w:eastAsia="en-GB"/>
            <w:rPrChange w:id="999" w:author="Johan du Toit" w:date="2016-05-12T16:42:00Z">
              <w:rPr>
                <w:rFonts w:ascii="Times New Roman" w:eastAsia="Times New Roman" w:hAnsi="Times New Roman" w:cs="Times New Roman"/>
                <w:sz w:val="24"/>
                <w:szCs w:val="24"/>
                <w:lang w:eastAsia="en-GB"/>
              </w:rPr>
            </w:rPrChange>
          </w:rPr>
          <w:t>.</w:t>
        </w:r>
        <w:r>
          <w:rPr>
            <w:rFonts w:ascii="Times New Roman" w:eastAsia="Times New Roman" w:hAnsi="Times New Roman" w:cs="Times New Roman"/>
            <w:sz w:val="24"/>
            <w:szCs w:val="24"/>
            <w:lang w:eastAsia="en-GB"/>
          </w:rPr>
          <w:t xml:space="preserve"> </w:t>
        </w:r>
      </w:ins>
      <w:ins w:id="1000" w:author="Johan du Toit" w:date="2016-05-12T16:43:00Z">
        <w:r>
          <w:rPr>
            <w:rFonts w:ascii="Times New Roman" w:eastAsia="Times New Roman" w:hAnsi="Times New Roman" w:cs="Times New Roman"/>
            <w:sz w:val="24"/>
            <w:szCs w:val="24"/>
            <w:lang w:eastAsia="en-GB"/>
          </w:rPr>
          <w:t>CAB International</w:t>
        </w:r>
      </w:ins>
      <w:ins w:id="1001" w:author="Johan du Toit" w:date="2016-05-12T16:49:00Z">
        <w:r w:rsidR="004717FB">
          <w:rPr>
            <w:rFonts w:ascii="Times New Roman" w:eastAsia="Times New Roman" w:hAnsi="Times New Roman" w:cs="Times New Roman"/>
            <w:sz w:val="24"/>
            <w:szCs w:val="24"/>
            <w:lang w:eastAsia="en-GB"/>
          </w:rPr>
          <w:t>, Wallingford, UK.</w:t>
        </w:r>
      </w:ins>
    </w:p>
    <w:p w14:paraId="5BFE1B8F" w14:textId="77777777" w:rsidR="006203D9" w:rsidRPr="00CC4893" w:rsidRDefault="006203D9" w:rsidP="00CC489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sz w:val="24"/>
          <w:szCs w:val="24"/>
          <w:lang w:eastAsia="en-GB"/>
        </w:rPr>
      </w:pPr>
      <w:r w:rsidRPr="00CC4893">
        <w:rPr>
          <w:rFonts w:ascii="Times New Roman" w:eastAsia="Times New Roman" w:hAnsi="Times New Roman" w:cs="Times New Roman"/>
          <w:sz w:val="24"/>
          <w:szCs w:val="24"/>
          <w:lang w:eastAsia="en-GB"/>
        </w:rPr>
        <w:t xml:space="preserve">Bates, D., Maechler, M., Bolker, B. and Walker, S. (2015). Fitting Linear Mixed-Effects Models Using lme4. </w:t>
      </w:r>
      <w:r w:rsidRPr="00CC4893">
        <w:rPr>
          <w:rFonts w:ascii="Times New Roman" w:eastAsia="Times New Roman" w:hAnsi="Times New Roman" w:cs="Times New Roman"/>
          <w:i/>
          <w:sz w:val="24"/>
          <w:szCs w:val="24"/>
          <w:lang w:eastAsia="en-GB"/>
        </w:rPr>
        <w:t>Journal of Statistical Software</w:t>
      </w:r>
      <w:r w:rsidRPr="00CC4893">
        <w:rPr>
          <w:rFonts w:ascii="Times New Roman" w:eastAsia="Times New Roman" w:hAnsi="Times New Roman" w:cs="Times New Roman"/>
          <w:sz w:val="24"/>
          <w:szCs w:val="24"/>
          <w:lang w:eastAsia="en-GB"/>
        </w:rPr>
        <w:t>, 67(1): 1-48</w:t>
      </w:r>
    </w:p>
    <w:p w14:paraId="3E7423AD" w14:textId="79DEEE6D" w:rsidR="006203D9" w:rsidRDefault="006203D9" w:rsidP="00CC4893">
      <w:pPr>
        <w:autoSpaceDE w:val="0"/>
        <w:autoSpaceDN w:val="0"/>
        <w:adjustRightInd w:val="0"/>
        <w:spacing w:line="480" w:lineRule="auto"/>
        <w:rPr>
          <w:ins w:id="1002" w:author="Johan du Toit" w:date="2016-05-12T16:58:00Z"/>
          <w:rFonts w:ascii="Times New Roman" w:hAnsi="Times New Roman" w:cs="Times New Roman"/>
          <w:color w:val="000000"/>
          <w:sz w:val="24"/>
          <w:szCs w:val="24"/>
        </w:rPr>
      </w:pPr>
      <w:r w:rsidRPr="00CC4893">
        <w:rPr>
          <w:rFonts w:ascii="Times New Roman" w:hAnsi="Times New Roman" w:cs="Times New Roman"/>
          <w:sz w:val="24"/>
          <w:szCs w:val="24"/>
        </w:rPr>
        <w:t>Bolker, B., Brooks, M., Clark, C., Geange, S., Poulsen, J., Stevens, M. and White, J. (</w:t>
      </w:r>
      <w:r w:rsidR="00813189" w:rsidRPr="00CC4893">
        <w:rPr>
          <w:rFonts w:ascii="Times New Roman" w:hAnsi="Times New Roman" w:cs="Times New Roman"/>
          <w:sz w:val="24"/>
          <w:szCs w:val="24"/>
        </w:rPr>
        <w:t>2009</w:t>
      </w:r>
      <w:r w:rsidRPr="00CC4893">
        <w:rPr>
          <w:rFonts w:ascii="Times New Roman" w:hAnsi="Times New Roman" w:cs="Times New Roman"/>
          <w:sz w:val="24"/>
          <w:szCs w:val="24"/>
        </w:rPr>
        <w:t xml:space="preserve">). Generalized linear mixed models: a practical guide for ecology and evolution. </w:t>
      </w:r>
      <w:r w:rsidRPr="00CC4893">
        <w:rPr>
          <w:rFonts w:ascii="Times New Roman" w:hAnsi="Times New Roman" w:cs="Times New Roman"/>
          <w:i/>
          <w:sz w:val="24"/>
          <w:szCs w:val="24"/>
        </w:rPr>
        <w:t>TREE</w:t>
      </w:r>
      <w:r w:rsidRPr="00CC4893">
        <w:rPr>
          <w:rFonts w:ascii="Times New Roman" w:hAnsi="Times New Roman" w:cs="Times New Roman"/>
          <w:sz w:val="24"/>
          <w:szCs w:val="24"/>
        </w:rPr>
        <w:t xml:space="preserve"> </w:t>
      </w:r>
      <w:r w:rsidRPr="00CC4893">
        <w:rPr>
          <w:rFonts w:ascii="Times New Roman" w:hAnsi="Times New Roman" w:cs="Times New Roman"/>
          <w:color w:val="000000"/>
          <w:sz w:val="24"/>
          <w:szCs w:val="24"/>
        </w:rPr>
        <w:t>24: 127-135</w:t>
      </w:r>
    </w:p>
    <w:p w14:paraId="23B04964" w14:textId="590777FF" w:rsidR="00D57611" w:rsidRPr="00CC4893" w:rsidRDefault="00D57611" w:rsidP="00CC4893">
      <w:pPr>
        <w:autoSpaceDE w:val="0"/>
        <w:autoSpaceDN w:val="0"/>
        <w:adjustRightInd w:val="0"/>
        <w:spacing w:line="480" w:lineRule="auto"/>
        <w:rPr>
          <w:rFonts w:ascii="Times New Roman" w:hAnsi="Times New Roman" w:cs="Times New Roman"/>
          <w:color w:val="000000"/>
          <w:sz w:val="24"/>
          <w:szCs w:val="24"/>
        </w:rPr>
      </w:pPr>
      <w:ins w:id="1003" w:author="Johan du Toit" w:date="2016-05-12T16:58:00Z">
        <w:r>
          <w:rPr>
            <w:rFonts w:ascii="Times New Roman" w:hAnsi="Times New Roman" w:cs="Times New Roman"/>
            <w:color w:val="000000"/>
            <w:sz w:val="24"/>
            <w:szCs w:val="24"/>
          </w:rPr>
          <w:lastRenderedPageBreak/>
          <w:t xml:space="preserve">Cambefort, Y. (1991). Dung beetles in tropical savannas.  Pages 156-178 in: </w:t>
        </w:r>
      </w:ins>
      <w:ins w:id="1004" w:author="Johan du Toit" w:date="2016-05-12T17:00:00Z">
        <w:r>
          <w:rPr>
            <w:rFonts w:ascii="Times New Roman" w:hAnsi="Times New Roman" w:cs="Times New Roman"/>
            <w:color w:val="000000"/>
            <w:sz w:val="24"/>
            <w:szCs w:val="24"/>
          </w:rPr>
          <w:t xml:space="preserve">I. Hanski </w:t>
        </w:r>
        <w:r w:rsidRPr="00D57611">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 xml:space="preserve">Y. Camberfort (eds.) </w:t>
        </w:r>
        <w:r w:rsidRPr="00D57611">
          <w:rPr>
            <w:rFonts w:ascii="Times New Roman" w:hAnsi="Times New Roman" w:cs="Times New Roman"/>
            <w:i/>
            <w:color w:val="000000"/>
            <w:sz w:val="24"/>
            <w:szCs w:val="24"/>
            <w:rPrChange w:id="1005" w:author="Johan du Toit" w:date="2016-05-12T17:00:00Z">
              <w:rPr>
                <w:rFonts w:ascii="Times New Roman" w:hAnsi="Times New Roman" w:cs="Times New Roman"/>
                <w:color w:val="000000"/>
                <w:sz w:val="24"/>
                <w:szCs w:val="24"/>
              </w:rPr>
            </w:rPrChange>
          </w:rPr>
          <w:t>Dung Beetle Ecology</w:t>
        </w:r>
        <w:r>
          <w:rPr>
            <w:rFonts w:ascii="Times New Roman" w:hAnsi="Times New Roman" w:cs="Times New Roman"/>
            <w:color w:val="000000"/>
            <w:sz w:val="24"/>
            <w:szCs w:val="24"/>
          </w:rPr>
          <w:t>. Princeton Univer</w:t>
        </w:r>
        <w:r w:rsidRPr="00D57611">
          <w:rPr>
            <w:rFonts w:ascii="Times New Roman" w:hAnsi="Times New Roman" w:cs="Times New Roman"/>
            <w:color w:val="000000"/>
            <w:sz w:val="24"/>
            <w:szCs w:val="24"/>
          </w:rPr>
          <w:t>s</w:t>
        </w:r>
      </w:ins>
      <w:ins w:id="1006" w:author="Johan du Toit" w:date="2016-05-12T17:01:00Z">
        <w:r>
          <w:rPr>
            <w:rFonts w:ascii="Times New Roman" w:hAnsi="Times New Roman" w:cs="Times New Roman"/>
            <w:color w:val="000000"/>
            <w:sz w:val="24"/>
            <w:szCs w:val="24"/>
          </w:rPr>
          <w:t>i</w:t>
        </w:r>
      </w:ins>
      <w:ins w:id="1007" w:author="Johan du Toit" w:date="2016-05-12T17:00:00Z">
        <w:r w:rsidRPr="00D57611">
          <w:rPr>
            <w:rFonts w:ascii="Times New Roman" w:hAnsi="Times New Roman" w:cs="Times New Roman"/>
            <w:color w:val="000000"/>
            <w:sz w:val="24"/>
            <w:szCs w:val="24"/>
          </w:rPr>
          <w:t>ty Press, Princeton, New Jersey</w:t>
        </w:r>
      </w:ins>
    </w:p>
    <w:p w14:paraId="08897ED0" w14:textId="77777777" w:rsidR="006203D9" w:rsidRPr="00CC4893" w:rsidRDefault="006203D9" w:rsidP="00CC4893">
      <w:pPr>
        <w:autoSpaceDE w:val="0"/>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Cavender-Bares, J., Kozak, K.H., Fine, P.V.A. and Kembel, S.W. (2009). The merging of community ecology and phylogenetic biology. </w:t>
      </w:r>
      <w:r w:rsidRPr="00CC4893">
        <w:rPr>
          <w:rFonts w:ascii="Times New Roman" w:hAnsi="Times New Roman" w:cs="Times New Roman"/>
          <w:i/>
          <w:sz w:val="24"/>
          <w:szCs w:val="24"/>
        </w:rPr>
        <w:t>Ecology Letters</w:t>
      </w:r>
      <w:r w:rsidRPr="00CC4893">
        <w:rPr>
          <w:rFonts w:ascii="Times New Roman" w:hAnsi="Times New Roman" w:cs="Times New Roman"/>
          <w:sz w:val="24"/>
          <w:szCs w:val="24"/>
        </w:rPr>
        <w:t xml:space="preserve"> 12: 693–715 </w:t>
      </w:r>
    </w:p>
    <w:p w14:paraId="1DD2B8AC"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color w:val="000000"/>
          <w:sz w:val="24"/>
          <w:szCs w:val="24"/>
        </w:rPr>
        <w:t xml:space="preserve">Connell, J.H. (1980). Diversity and the Coevolution of Competitors, or the Ghost of Competition Past. </w:t>
      </w:r>
      <w:r w:rsidRPr="00CC4893">
        <w:rPr>
          <w:rFonts w:ascii="Times New Roman" w:hAnsi="Times New Roman" w:cs="Times New Roman"/>
          <w:i/>
          <w:color w:val="000000"/>
          <w:sz w:val="24"/>
          <w:szCs w:val="24"/>
        </w:rPr>
        <w:t>Oikos</w:t>
      </w:r>
      <w:r w:rsidRPr="00CC4893">
        <w:rPr>
          <w:rFonts w:ascii="Times New Roman" w:hAnsi="Times New Roman" w:cs="Times New Roman"/>
          <w:color w:val="000000"/>
          <w:sz w:val="24"/>
          <w:szCs w:val="24"/>
        </w:rPr>
        <w:t xml:space="preserve"> 35(2): 131-138</w:t>
      </w:r>
    </w:p>
    <w:p w14:paraId="3803606C"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bCs/>
          <w:sz w:val="24"/>
          <w:szCs w:val="24"/>
        </w:rPr>
        <w:t>Connell</w:t>
      </w:r>
      <w:r w:rsidRPr="00CC4893">
        <w:rPr>
          <w:rFonts w:ascii="Times New Roman" w:hAnsi="Times New Roman" w:cs="Times New Roman"/>
          <w:sz w:val="24"/>
          <w:szCs w:val="24"/>
        </w:rPr>
        <w:t xml:space="preserve">, J.A. (1983). On the Prevalence and Relative Importance of Interspecific Competition: Evidence from Field Experiments. </w:t>
      </w:r>
      <w:r w:rsidRPr="00CC4893">
        <w:rPr>
          <w:rFonts w:ascii="Times New Roman" w:hAnsi="Times New Roman" w:cs="Times New Roman"/>
          <w:i/>
          <w:iCs/>
          <w:sz w:val="24"/>
          <w:szCs w:val="24"/>
        </w:rPr>
        <w:t>Amer. Nat.</w:t>
      </w:r>
      <w:r w:rsidRPr="00CC4893">
        <w:rPr>
          <w:rFonts w:ascii="Times New Roman" w:hAnsi="Times New Roman" w:cs="Times New Roman"/>
          <w:sz w:val="24"/>
          <w:szCs w:val="24"/>
        </w:rPr>
        <w:t xml:space="preserve"> 122(5): 661-696 </w:t>
      </w:r>
    </w:p>
    <w:p w14:paraId="7496E314" w14:textId="771676C3" w:rsidR="006203D9" w:rsidRDefault="006203D9" w:rsidP="00CC4893">
      <w:pPr>
        <w:autoSpaceDE w:val="0"/>
        <w:autoSpaceDN w:val="0"/>
        <w:adjustRightInd w:val="0"/>
        <w:spacing w:line="480" w:lineRule="auto"/>
        <w:rPr>
          <w:ins w:id="1008" w:author="Johan du Toit" w:date="2016-05-12T16:33:00Z"/>
          <w:rFonts w:ascii="Times New Roman" w:hAnsi="Times New Roman" w:cs="Times New Roman"/>
          <w:sz w:val="24"/>
          <w:szCs w:val="24"/>
        </w:rPr>
      </w:pPr>
      <w:r w:rsidRPr="00CC4893">
        <w:rPr>
          <w:rFonts w:ascii="Times New Roman" w:hAnsi="Times New Roman" w:cs="Times New Roman"/>
          <w:sz w:val="24"/>
          <w:szCs w:val="24"/>
        </w:rPr>
        <w:t>Davis, A.J., Holloway, J.D., Huijbregts, H., Krikken, J., Kirk-Spriggs, A.H. and Sutton, S.L. (</w:t>
      </w:r>
      <w:r w:rsidRPr="00CC4893">
        <w:rPr>
          <w:rFonts w:ascii="Times New Roman" w:hAnsi="Times New Roman" w:cs="Times New Roman"/>
          <w:bCs/>
          <w:sz w:val="24"/>
          <w:szCs w:val="24"/>
        </w:rPr>
        <w:t xml:space="preserve">2001). Dung beetles as indicators of change in the forests of northern Borneo. </w:t>
      </w:r>
      <w:r w:rsidRPr="00CC4893">
        <w:rPr>
          <w:rFonts w:ascii="Times New Roman" w:hAnsi="Times New Roman" w:cs="Times New Roman"/>
          <w:i/>
          <w:iCs/>
          <w:sz w:val="24"/>
          <w:szCs w:val="24"/>
        </w:rPr>
        <w:t>J. Appl. Eco</w:t>
      </w:r>
      <w:ins w:id="1009" w:author="Johan du Toit" w:date="2016-05-12T16:33:00Z">
        <w:r w:rsidR="00F60441">
          <w:rPr>
            <w:rFonts w:ascii="Times New Roman" w:hAnsi="Times New Roman" w:cs="Times New Roman"/>
            <w:i/>
            <w:iCs/>
            <w:sz w:val="24"/>
            <w:szCs w:val="24"/>
          </w:rPr>
          <w:t>l</w:t>
        </w:r>
      </w:ins>
      <w:r w:rsidRPr="00CC4893">
        <w:rPr>
          <w:rFonts w:ascii="Times New Roman" w:hAnsi="Times New Roman" w:cs="Times New Roman"/>
          <w:i/>
          <w:iCs/>
          <w:sz w:val="24"/>
          <w:szCs w:val="24"/>
        </w:rPr>
        <w:t xml:space="preserve">. </w:t>
      </w:r>
      <w:r w:rsidRPr="00CC4893">
        <w:rPr>
          <w:rFonts w:ascii="Times New Roman" w:hAnsi="Times New Roman" w:cs="Times New Roman"/>
          <w:bCs/>
          <w:sz w:val="24"/>
          <w:szCs w:val="24"/>
        </w:rPr>
        <w:t>38:</w:t>
      </w:r>
      <w:r w:rsidRPr="00CC4893">
        <w:rPr>
          <w:rFonts w:ascii="Times New Roman" w:hAnsi="Times New Roman" w:cs="Times New Roman"/>
          <w:sz w:val="24"/>
          <w:szCs w:val="24"/>
        </w:rPr>
        <w:t xml:space="preserve"> 593–616</w:t>
      </w:r>
    </w:p>
    <w:p w14:paraId="33D6FF24" w14:textId="47B9FFDB" w:rsidR="00F60441" w:rsidRPr="00CC4893" w:rsidRDefault="00F60441" w:rsidP="00CC4893">
      <w:pPr>
        <w:autoSpaceDE w:val="0"/>
        <w:autoSpaceDN w:val="0"/>
        <w:adjustRightInd w:val="0"/>
        <w:spacing w:line="480" w:lineRule="auto"/>
        <w:rPr>
          <w:rFonts w:ascii="Times New Roman" w:hAnsi="Times New Roman" w:cs="Times New Roman"/>
          <w:bCs/>
          <w:sz w:val="24"/>
          <w:szCs w:val="24"/>
        </w:rPr>
      </w:pPr>
      <w:ins w:id="1010" w:author="Johan du Toit" w:date="2016-05-12T16:33:00Z">
        <w:r>
          <w:rPr>
            <w:rFonts w:ascii="Times New Roman" w:hAnsi="Times New Roman" w:cs="Times New Roman"/>
            <w:sz w:val="24"/>
            <w:szCs w:val="24"/>
          </w:rPr>
          <w:t>Davis, A.L.V.</w:t>
        </w:r>
        <w:r w:rsidR="009C3FCA">
          <w:rPr>
            <w:rFonts w:ascii="Times New Roman" w:hAnsi="Times New Roman" w:cs="Times New Roman"/>
            <w:sz w:val="24"/>
            <w:szCs w:val="24"/>
          </w:rPr>
          <w:t xml:space="preserve">, Scholtz, C.H., Dooley, P.W., Bham, N. </w:t>
        </w:r>
      </w:ins>
      <w:ins w:id="1011" w:author="Johan du Toit" w:date="2016-05-12T16:34:00Z">
        <w:r w:rsidR="009C3FCA">
          <w:rPr>
            <w:rFonts w:ascii="Times New Roman" w:hAnsi="Times New Roman" w:cs="Times New Roman"/>
            <w:sz w:val="24"/>
            <w:szCs w:val="24"/>
          </w:rPr>
          <w:t xml:space="preserve">and Kryger, U. (2004). Scarabaeine dung beetles as indicators of biodiversity, habitat transformation and pest control chemicals in agro-ecosystems. </w:t>
        </w:r>
        <w:r w:rsidR="009C3FCA" w:rsidRPr="004717FB">
          <w:rPr>
            <w:rFonts w:ascii="Times New Roman" w:hAnsi="Times New Roman" w:cs="Times New Roman"/>
            <w:i/>
            <w:sz w:val="24"/>
            <w:szCs w:val="24"/>
            <w:rPrChange w:id="1012" w:author="Johan du Toit" w:date="2016-05-12T16:45:00Z">
              <w:rPr>
                <w:rFonts w:ascii="Times New Roman" w:hAnsi="Times New Roman" w:cs="Times New Roman"/>
                <w:sz w:val="24"/>
                <w:szCs w:val="24"/>
              </w:rPr>
            </w:rPrChange>
          </w:rPr>
          <w:t>South African Journal of Science</w:t>
        </w:r>
        <w:r w:rsidR="009C3FCA">
          <w:rPr>
            <w:rFonts w:ascii="Times New Roman" w:hAnsi="Times New Roman" w:cs="Times New Roman"/>
            <w:sz w:val="24"/>
            <w:szCs w:val="24"/>
          </w:rPr>
          <w:t xml:space="preserve"> 100:</w:t>
        </w:r>
      </w:ins>
      <w:ins w:id="1013" w:author="Johan du Toit" w:date="2016-05-12T16:36:00Z">
        <w:r w:rsidR="009C3FCA">
          <w:rPr>
            <w:rFonts w:ascii="Times New Roman" w:hAnsi="Times New Roman" w:cs="Times New Roman"/>
            <w:sz w:val="24"/>
            <w:szCs w:val="24"/>
          </w:rPr>
          <w:t xml:space="preserve"> </w:t>
        </w:r>
      </w:ins>
      <w:ins w:id="1014" w:author="Johan du Toit" w:date="2016-05-12T16:34:00Z">
        <w:r w:rsidR="009C3FCA">
          <w:rPr>
            <w:rFonts w:ascii="Times New Roman" w:hAnsi="Times New Roman" w:cs="Times New Roman"/>
            <w:sz w:val="24"/>
            <w:szCs w:val="24"/>
          </w:rPr>
          <w:t>415-</w:t>
        </w:r>
      </w:ins>
      <w:ins w:id="1015" w:author="Johan du Toit" w:date="2016-05-12T16:36:00Z">
        <w:r w:rsidR="009C3FCA">
          <w:rPr>
            <w:rFonts w:ascii="Times New Roman" w:hAnsi="Times New Roman" w:cs="Times New Roman"/>
            <w:sz w:val="24"/>
            <w:szCs w:val="24"/>
          </w:rPr>
          <w:t>424</w:t>
        </w:r>
      </w:ins>
    </w:p>
    <w:p w14:paraId="5B9259EB" w14:textId="77777777" w:rsidR="006203D9" w:rsidRPr="00CC4893" w:rsidRDefault="006203D9" w:rsidP="00CC4893">
      <w:pPr>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Finn, J.A. and Gittings, T. (2003). A review of competition in north temperate dung beetle communities. </w:t>
      </w:r>
      <w:r w:rsidRPr="00CC4893">
        <w:rPr>
          <w:rFonts w:ascii="Times New Roman" w:hAnsi="Times New Roman" w:cs="Times New Roman"/>
          <w:i/>
          <w:sz w:val="24"/>
          <w:szCs w:val="24"/>
        </w:rPr>
        <w:t>Ecological Entomology</w:t>
      </w:r>
      <w:r w:rsidRPr="00CC4893">
        <w:rPr>
          <w:rFonts w:ascii="Times New Roman" w:hAnsi="Times New Roman" w:cs="Times New Roman"/>
          <w:sz w:val="24"/>
          <w:szCs w:val="24"/>
        </w:rPr>
        <w:t xml:space="preserve"> 28: 1-13</w:t>
      </w:r>
    </w:p>
    <w:p w14:paraId="18907CB1" w14:textId="77777777" w:rsidR="006203D9" w:rsidRPr="00CC4893" w:rsidRDefault="006203D9" w:rsidP="00CC4893">
      <w:pPr>
        <w:autoSpaceDE w:val="0"/>
        <w:autoSpaceDN w:val="0"/>
        <w:adjustRightInd w:val="0"/>
        <w:spacing w:line="480" w:lineRule="auto"/>
        <w:rPr>
          <w:rFonts w:ascii="Times New Roman" w:eastAsia="Code2000" w:hAnsi="Times New Roman" w:cs="Times New Roman"/>
          <w:sz w:val="24"/>
          <w:szCs w:val="24"/>
        </w:rPr>
      </w:pPr>
      <w:r w:rsidRPr="00CC4893">
        <w:rPr>
          <w:rFonts w:ascii="Times New Roman" w:eastAsia="Code2000" w:hAnsi="Times New Roman" w:cs="Times New Roman"/>
          <w:sz w:val="24"/>
          <w:szCs w:val="24"/>
        </w:rPr>
        <w:t xml:space="preserve">Giller, P.S. and Doube, B.M. (1989). Experimental Analysis of Inter- and Intraspecific Competition in Dung Beetle Communities. </w:t>
      </w:r>
      <w:r w:rsidRPr="00CC4893">
        <w:rPr>
          <w:rFonts w:ascii="Times New Roman" w:eastAsia="Code2000" w:hAnsi="Times New Roman" w:cs="Times New Roman"/>
          <w:i/>
          <w:sz w:val="24"/>
          <w:szCs w:val="24"/>
        </w:rPr>
        <w:t>Journal of Animal Ecology</w:t>
      </w:r>
      <w:r w:rsidRPr="00CC4893">
        <w:rPr>
          <w:rFonts w:ascii="Times New Roman" w:eastAsia="Code2000" w:hAnsi="Times New Roman" w:cs="Times New Roman"/>
          <w:sz w:val="24"/>
          <w:szCs w:val="24"/>
        </w:rPr>
        <w:t xml:space="preserve"> 58: 129-142</w:t>
      </w:r>
    </w:p>
    <w:p w14:paraId="7A0C507D"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Hanski, I. and Camberfort, Y. (1991). </w:t>
      </w:r>
      <w:r w:rsidRPr="00CC4893">
        <w:rPr>
          <w:rFonts w:ascii="Times New Roman" w:hAnsi="Times New Roman" w:cs="Times New Roman"/>
          <w:i/>
          <w:sz w:val="24"/>
          <w:szCs w:val="24"/>
        </w:rPr>
        <w:t>Dung Beetle Ecology</w:t>
      </w:r>
      <w:r w:rsidRPr="00CC4893">
        <w:rPr>
          <w:rFonts w:ascii="Times New Roman" w:hAnsi="Times New Roman" w:cs="Times New Roman"/>
          <w:sz w:val="24"/>
          <w:szCs w:val="24"/>
        </w:rPr>
        <w:t xml:space="preserve">. Princeton Univeristy Press, Princeton, New Jersey. p.p. 5-22, 36-50, 198-250, and, 305-349  </w:t>
      </w:r>
    </w:p>
    <w:p w14:paraId="4578C279" w14:textId="77777777" w:rsidR="006203D9" w:rsidRPr="00CC4893" w:rsidRDefault="006203D9" w:rsidP="00CC4893">
      <w:pPr>
        <w:pStyle w:val="HTMLPreformatted"/>
        <w:keepNext/>
        <w:shd w:val="clear" w:color="auto" w:fill="FFFFFF"/>
        <w:spacing w:line="480" w:lineRule="auto"/>
        <w:rPr>
          <w:rFonts w:ascii="Times New Roman" w:hAnsi="Times New Roman" w:cs="Times New Roman"/>
          <w:sz w:val="24"/>
          <w:szCs w:val="24"/>
        </w:rPr>
      </w:pPr>
      <w:r w:rsidRPr="00CC4893">
        <w:rPr>
          <w:rFonts w:ascii="Times New Roman" w:hAnsi="Times New Roman" w:cs="Times New Roman"/>
          <w:sz w:val="24"/>
          <w:szCs w:val="24"/>
        </w:rPr>
        <w:lastRenderedPageBreak/>
        <w:t xml:space="preserve">Hardin, G. (1960). The Competitive Exclusion Princicple. </w:t>
      </w:r>
      <w:r w:rsidRPr="00CC4893">
        <w:rPr>
          <w:rFonts w:ascii="Times New Roman" w:hAnsi="Times New Roman" w:cs="Times New Roman"/>
          <w:i/>
          <w:sz w:val="24"/>
          <w:szCs w:val="24"/>
        </w:rPr>
        <w:t>Science</w:t>
      </w:r>
      <w:r w:rsidRPr="00CC4893">
        <w:rPr>
          <w:rFonts w:ascii="Times New Roman" w:hAnsi="Times New Roman" w:cs="Times New Roman"/>
          <w:sz w:val="24"/>
          <w:szCs w:val="24"/>
        </w:rPr>
        <w:t xml:space="preserve"> 131: 1292-1297</w:t>
      </w:r>
    </w:p>
    <w:p w14:paraId="381E5918" w14:textId="24151D08" w:rsidR="00C65943" w:rsidRDefault="00C65943" w:rsidP="00CC4893">
      <w:pPr>
        <w:pStyle w:val="HTMLPreformatted"/>
        <w:keepNext/>
        <w:shd w:val="clear" w:color="auto" w:fill="FFFFFF"/>
        <w:spacing w:line="480" w:lineRule="auto"/>
        <w:rPr>
          <w:ins w:id="1016" w:author="Johan du Toit" w:date="2016-05-12T17:02:00Z"/>
          <w:rFonts w:ascii="Times New Roman" w:hAnsi="Times New Roman" w:cs="Times New Roman"/>
          <w:sz w:val="24"/>
          <w:szCs w:val="24"/>
        </w:rPr>
      </w:pPr>
      <w:ins w:id="1017" w:author="Johan du Toit" w:date="2016-05-12T17:02:00Z">
        <w:r>
          <w:rPr>
            <w:rFonts w:ascii="Times New Roman" w:hAnsi="Times New Roman" w:cs="Times New Roman"/>
            <w:sz w:val="24"/>
            <w:szCs w:val="24"/>
          </w:rPr>
          <w:t>Hawkins, C.P. and MacMahon, J.A. (1989)</w:t>
        </w:r>
      </w:ins>
      <w:ins w:id="1018" w:author="Johan du Toit" w:date="2016-05-12T17:04:00Z">
        <w:r w:rsidR="00CC2F5C">
          <w:rPr>
            <w:rFonts w:ascii="Times New Roman" w:hAnsi="Times New Roman" w:cs="Times New Roman"/>
            <w:sz w:val="24"/>
            <w:szCs w:val="24"/>
          </w:rPr>
          <w:t>.</w:t>
        </w:r>
      </w:ins>
      <w:ins w:id="1019" w:author="Johan du Toit" w:date="2016-05-12T17:02:00Z">
        <w:r>
          <w:rPr>
            <w:rFonts w:ascii="Times New Roman" w:hAnsi="Times New Roman" w:cs="Times New Roman"/>
            <w:sz w:val="24"/>
            <w:szCs w:val="24"/>
          </w:rPr>
          <w:t xml:space="preserve"> Guilds </w:t>
        </w:r>
      </w:ins>
      <w:ins w:id="1020" w:author="Johan du Toit" w:date="2016-05-12T17:03:00Z">
        <w:r>
          <w:rPr>
            <w:rFonts w:ascii="Times New Roman" w:hAnsi="Times New Roman" w:cs="Times New Roman"/>
            <w:sz w:val="24"/>
            <w:szCs w:val="24"/>
          </w:rPr>
          <w:t>–</w:t>
        </w:r>
      </w:ins>
      <w:ins w:id="1021" w:author="Johan du Toit" w:date="2016-05-12T17:02:00Z">
        <w:r>
          <w:rPr>
            <w:rFonts w:ascii="Times New Roman" w:hAnsi="Times New Roman" w:cs="Times New Roman"/>
            <w:sz w:val="24"/>
            <w:szCs w:val="24"/>
          </w:rPr>
          <w:t xml:space="preserve"> the </w:t>
        </w:r>
      </w:ins>
      <w:ins w:id="1022" w:author="Johan du Toit" w:date="2016-05-12T17:03:00Z">
        <w:r>
          <w:rPr>
            <w:rFonts w:ascii="Times New Roman" w:hAnsi="Times New Roman" w:cs="Times New Roman"/>
            <w:sz w:val="24"/>
            <w:szCs w:val="24"/>
          </w:rPr>
          <w:t xml:space="preserve">multiple meanings of a concept. </w:t>
        </w:r>
        <w:r w:rsidRPr="00CC2F5C">
          <w:rPr>
            <w:rFonts w:ascii="Times New Roman" w:hAnsi="Times New Roman" w:cs="Times New Roman"/>
            <w:i/>
            <w:sz w:val="24"/>
            <w:szCs w:val="24"/>
            <w:rPrChange w:id="1023" w:author="Johan du Toit" w:date="2016-05-12T17:04:00Z">
              <w:rPr>
                <w:rFonts w:ascii="Times New Roman" w:hAnsi="Times New Roman" w:cs="Times New Roman"/>
                <w:sz w:val="24"/>
                <w:szCs w:val="24"/>
              </w:rPr>
            </w:rPrChange>
          </w:rPr>
          <w:t>Annual Review of Entomology</w:t>
        </w:r>
        <w:r>
          <w:rPr>
            <w:rFonts w:ascii="Times New Roman" w:hAnsi="Times New Roman" w:cs="Times New Roman"/>
            <w:sz w:val="24"/>
            <w:szCs w:val="24"/>
          </w:rPr>
          <w:t xml:space="preserve"> </w:t>
        </w:r>
      </w:ins>
      <w:ins w:id="1024" w:author="Johan du Toit" w:date="2016-05-12T17:04:00Z">
        <w:r>
          <w:rPr>
            <w:rFonts w:ascii="Times New Roman" w:hAnsi="Times New Roman" w:cs="Times New Roman"/>
            <w:sz w:val="24"/>
            <w:szCs w:val="24"/>
          </w:rPr>
          <w:t>34:</w:t>
        </w:r>
        <w:r w:rsidR="00CC2F5C">
          <w:rPr>
            <w:rFonts w:ascii="Times New Roman" w:hAnsi="Times New Roman" w:cs="Times New Roman"/>
            <w:sz w:val="24"/>
            <w:szCs w:val="24"/>
          </w:rPr>
          <w:t xml:space="preserve"> </w:t>
        </w:r>
        <w:r>
          <w:rPr>
            <w:rFonts w:ascii="Times New Roman" w:hAnsi="Times New Roman" w:cs="Times New Roman"/>
            <w:sz w:val="24"/>
            <w:szCs w:val="24"/>
          </w:rPr>
          <w:t>423-451</w:t>
        </w:r>
      </w:ins>
    </w:p>
    <w:p w14:paraId="44C9678F" w14:textId="77777777" w:rsidR="006203D9" w:rsidRPr="00CC4893" w:rsidRDefault="006203D9" w:rsidP="00CC4893">
      <w:pPr>
        <w:pStyle w:val="HTMLPreformatted"/>
        <w:keepNext/>
        <w:shd w:val="clear" w:color="auto" w:fill="FFFFFF"/>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Hothorn, T., Bretz, F. and Westfall, F. (2008). Simultaneous Inference in General Parametric Models. </w:t>
      </w:r>
      <w:r w:rsidRPr="00CC4893">
        <w:rPr>
          <w:rFonts w:ascii="Times New Roman" w:hAnsi="Times New Roman" w:cs="Times New Roman"/>
          <w:i/>
          <w:sz w:val="24"/>
          <w:szCs w:val="24"/>
        </w:rPr>
        <w:t>Biometrical Journal</w:t>
      </w:r>
      <w:r w:rsidRPr="00CC4893">
        <w:rPr>
          <w:rFonts w:ascii="Times New Roman" w:hAnsi="Times New Roman" w:cs="Times New Roman"/>
          <w:sz w:val="24"/>
          <w:szCs w:val="24"/>
        </w:rPr>
        <w:t xml:space="preserve"> 50(3): 346--363</w:t>
      </w:r>
    </w:p>
    <w:p w14:paraId="7D96BD5A"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bCs/>
          <w:sz w:val="24"/>
          <w:szCs w:val="24"/>
        </w:rPr>
        <w:t>Krell, F., Krell-Westerwalbesloh, S., Weiß, I., Eggleton, P. and Linsenmair, K.E. (2003).</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Spatial separation of Afrotropical dung beetle guilds: a trade-off</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between competitive superiority and energetic constraints</w:t>
      </w:r>
      <w:r w:rsidRPr="00CC4893">
        <w:rPr>
          <w:rFonts w:ascii="Times New Roman" w:hAnsi="Times New Roman" w:cs="Times New Roman"/>
          <w:sz w:val="24"/>
          <w:szCs w:val="24"/>
        </w:rPr>
        <w:t xml:space="preserve"> </w:t>
      </w:r>
      <w:r w:rsidRPr="00CC4893">
        <w:rPr>
          <w:rFonts w:ascii="Times New Roman" w:hAnsi="Times New Roman" w:cs="Times New Roman"/>
          <w:bCs/>
          <w:sz w:val="24"/>
          <w:szCs w:val="24"/>
        </w:rPr>
        <w:t xml:space="preserve">(Coleoptera: Scarabaeidae). </w:t>
      </w:r>
      <w:r w:rsidRPr="00CC4893">
        <w:rPr>
          <w:rFonts w:ascii="Times New Roman" w:hAnsi="Times New Roman" w:cs="Times New Roman"/>
          <w:bCs/>
          <w:i/>
          <w:sz w:val="24"/>
          <w:szCs w:val="24"/>
        </w:rPr>
        <w:t>Ecography</w:t>
      </w:r>
      <w:r w:rsidRPr="00CC4893">
        <w:rPr>
          <w:rFonts w:ascii="Times New Roman" w:hAnsi="Times New Roman" w:cs="Times New Roman"/>
          <w:bCs/>
          <w:sz w:val="24"/>
          <w:szCs w:val="24"/>
        </w:rPr>
        <w:t xml:space="preserve"> 26: 210–222</w:t>
      </w:r>
    </w:p>
    <w:p w14:paraId="1AEB0ED3"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Krell-Westerwalbesloh, S., Krell, F. and Linsenmair, K.E. (2004). Diel separation of Afrotropical dung beetle guilds - avoiding competition and neglecting resources (Coleoptera: Scarabaeoidea). </w:t>
      </w:r>
      <w:r w:rsidRPr="00CC4893">
        <w:rPr>
          <w:rFonts w:ascii="Times New Roman" w:hAnsi="Times New Roman" w:cs="Times New Roman"/>
          <w:i/>
          <w:sz w:val="24"/>
          <w:szCs w:val="24"/>
        </w:rPr>
        <w:t xml:space="preserve">Journal of Natural History </w:t>
      </w:r>
      <w:r w:rsidRPr="00CC4893">
        <w:rPr>
          <w:rFonts w:ascii="Times New Roman" w:hAnsi="Times New Roman" w:cs="Times New Roman"/>
          <w:sz w:val="24"/>
          <w:szCs w:val="24"/>
        </w:rPr>
        <w:t>38: 2225-2249</w:t>
      </w:r>
    </w:p>
    <w:p w14:paraId="46A46222"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Nichols, E., Spector, S., Louzad, J., Larsen, T., Amezquit, S., Favila, M.E. and The Scarabaeinae Research Network (2008). Ecological functions and ecosystem services provided by </w:t>
      </w:r>
      <w:r w:rsidRPr="00CC4893">
        <w:rPr>
          <w:rFonts w:ascii="Times New Roman" w:hAnsi="Times New Roman" w:cs="Times New Roman"/>
          <w:i/>
          <w:sz w:val="24"/>
          <w:szCs w:val="24"/>
        </w:rPr>
        <w:t>Scarabaeinae</w:t>
      </w:r>
      <w:r w:rsidRPr="00CC4893">
        <w:rPr>
          <w:rFonts w:ascii="Times New Roman" w:hAnsi="Times New Roman" w:cs="Times New Roman"/>
          <w:sz w:val="24"/>
          <w:szCs w:val="24"/>
        </w:rPr>
        <w:t xml:space="preserve"> dung beetles. </w:t>
      </w:r>
      <w:r w:rsidRPr="00CC4893">
        <w:rPr>
          <w:rFonts w:ascii="Times New Roman" w:hAnsi="Times New Roman" w:cs="Times New Roman"/>
          <w:i/>
          <w:sz w:val="24"/>
          <w:szCs w:val="24"/>
        </w:rPr>
        <w:t>Biological Conservation</w:t>
      </w:r>
      <w:r w:rsidRPr="00CC4893">
        <w:rPr>
          <w:rFonts w:ascii="Times New Roman" w:hAnsi="Times New Roman" w:cs="Times New Roman"/>
          <w:sz w:val="24"/>
          <w:szCs w:val="24"/>
        </w:rPr>
        <w:t xml:space="preserve"> 141: 1461-1474 </w:t>
      </w:r>
    </w:p>
    <w:p w14:paraId="0D689489" w14:textId="77777777" w:rsidR="006203D9" w:rsidRPr="00CC4893" w:rsidRDefault="006203D9" w:rsidP="00CC4893">
      <w:pPr>
        <w:autoSpaceDE w:val="0"/>
        <w:autoSpaceDN w:val="0"/>
        <w:adjustRightInd w:val="0"/>
        <w:spacing w:line="480" w:lineRule="auto"/>
        <w:rPr>
          <w:rFonts w:ascii="Times New Roman" w:hAnsi="Times New Roman" w:cs="Times New Roman"/>
          <w:bCs/>
          <w:sz w:val="24"/>
          <w:szCs w:val="24"/>
        </w:rPr>
      </w:pPr>
      <w:r w:rsidRPr="00CC4893">
        <w:rPr>
          <w:rFonts w:ascii="Times New Roman" w:hAnsi="Times New Roman" w:cs="Times New Roman"/>
          <w:sz w:val="24"/>
          <w:szCs w:val="24"/>
        </w:rPr>
        <w:t xml:space="preserve">Nummelin, M. and Hanski, I. (1989). </w:t>
      </w:r>
      <w:r w:rsidRPr="00CC4893">
        <w:rPr>
          <w:rFonts w:ascii="Times New Roman" w:hAnsi="Times New Roman" w:cs="Times New Roman"/>
          <w:bCs/>
          <w:sz w:val="24"/>
          <w:szCs w:val="24"/>
        </w:rPr>
        <w:t xml:space="preserve">Dung beetles of the Kibale Forest, Uganda; comparison between virgin and managed forests. </w:t>
      </w:r>
      <w:r w:rsidRPr="00CC4893">
        <w:rPr>
          <w:rFonts w:ascii="Times New Roman" w:hAnsi="Times New Roman" w:cs="Times New Roman"/>
          <w:i/>
          <w:iCs/>
          <w:sz w:val="24"/>
          <w:szCs w:val="24"/>
        </w:rPr>
        <w:t>Journal of Tropical Ecology</w:t>
      </w:r>
      <w:r w:rsidRPr="00CC4893">
        <w:rPr>
          <w:rFonts w:ascii="Times New Roman" w:hAnsi="Times New Roman" w:cs="Times New Roman"/>
          <w:sz w:val="24"/>
          <w:szCs w:val="24"/>
        </w:rPr>
        <w:t xml:space="preserve"> 5: 349-352</w:t>
      </w:r>
    </w:p>
    <w:p w14:paraId="0016FC07"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Pianka, E.R. (1974). Niche Overlap and Diffuse Competition. </w:t>
      </w:r>
      <w:r w:rsidRPr="00CC4893">
        <w:rPr>
          <w:rFonts w:ascii="Times New Roman" w:hAnsi="Times New Roman" w:cs="Times New Roman"/>
          <w:i/>
          <w:sz w:val="24"/>
          <w:szCs w:val="24"/>
        </w:rPr>
        <w:t>PNAS</w:t>
      </w:r>
      <w:r w:rsidRPr="00CC4893">
        <w:rPr>
          <w:rFonts w:ascii="Times New Roman" w:hAnsi="Times New Roman" w:cs="Times New Roman"/>
          <w:sz w:val="24"/>
          <w:szCs w:val="24"/>
        </w:rPr>
        <w:t xml:space="preserve"> 74(5): 2141-2145</w:t>
      </w:r>
    </w:p>
    <w:p w14:paraId="0CCF4B1F" w14:textId="77777777" w:rsidR="006203D9" w:rsidRPr="00CC4893" w:rsidRDefault="006203D9" w:rsidP="00CC4893">
      <w:pPr>
        <w:pStyle w:val="HTMLPreformatted"/>
        <w:keepNext/>
        <w:shd w:val="clear" w:color="auto" w:fill="FFFFFF"/>
        <w:spacing w:line="480" w:lineRule="auto"/>
        <w:rPr>
          <w:rFonts w:ascii="Times New Roman" w:hAnsi="Times New Roman" w:cs="Times New Roman"/>
          <w:sz w:val="24"/>
          <w:szCs w:val="24"/>
        </w:rPr>
      </w:pPr>
      <w:r w:rsidRPr="00CC4893">
        <w:rPr>
          <w:rFonts w:ascii="Times New Roman" w:hAnsi="Times New Roman" w:cs="Times New Roman"/>
          <w:sz w:val="24"/>
          <w:szCs w:val="24"/>
        </w:rPr>
        <w:t>R Core Team (2015). R: A language and environment for statistical computing. R Foundation for Statistical Computing, Vienna, Austria. URL https://www.R-project.org/</w:t>
      </w:r>
    </w:p>
    <w:p w14:paraId="0781AF0C"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Roberts, C.M. (1987). Experimental analysis of resource sharing between herbivorous damselfish and blennies on the Great Barrier Reef. </w:t>
      </w:r>
      <w:r w:rsidRPr="00CC4893">
        <w:rPr>
          <w:rFonts w:ascii="Times New Roman" w:hAnsi="Times New Roman" w:cs="Times New Roman"/>
          <w:bCs/>
          <w:i/>
          <w:iCs/>
          <w:sz w:val="24"/>
          <w:szCs w:val="24"/>
        </w:rPr>
        <w:t>J. Exp. Marine Biol.</w:t>
      </w:r>
      <w:r w:rsidRPr="00CC4893">
        <w:rPr>
          <w:rFonts w:ascii="Times New Roman" w:hAnsi="Times New Roman" w:cs="Times New Roman"/>
          <w:sz w:val="24"/>
          <w:szCs w:val="24"/>
        </w:rPr>
        <w:t>111: 61-75</w:t>
      </w:r>
    </w:p>
    <w:p w14:paraId="152504C5"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Sánchez-de-Jesús, H.A., Arroyo-Rodríguez, V., Andresen, E. and Escobar, E. (2015). Forest loss and matrix composition are the major drivers shaping dung beetle assemblages in a fragmented rainforest. </w:t>
      </w:r>
      <w:r w:rsidRPr="00CC4893">
        <w:rPr>
          <w:rFonts w:ascii="Times New Roman" w:hAnsi="Times New Roman" w:cs="Times New Roman"/>
          <w:i/>
          <w:sz w:val="24"/>
          <w:szCs w:val="24"/>
        </w:rPr>
        <w:t>Landscape Ecology</w:t>
      </w:r>
      <w:r w:rsidRPr="00CC4893">
        <w:rPr>
          <w:rFonts w:ascii="Times New Roman" w:hAnsi="Times New Roman" w:cs="Times New Roman"/>
          <w:sz w:val="24"/>
          <w:szCs w:val="24"/>
        </w:rPr>
        <w:t xml:space="preserve"> 1-12 doi:</w:t>
      </w:r>
      <w:hyperlink r:id="rId14" w:history="1">
        <w:r w:rsidRPr="00CC4893">
          <w:rPr>
            <w:rStyle w:val="refsource"/>
            <w:rFonts w:ascii="Times New Roman" w:hAnsi="Times New Roman" w:cs="Times New Roman"/>
            <w:sz w:val="24"/>
            <w:szCs w:val="24"/>
          </w:rPr>
          <w:t>10.​1007/​s10980-015-0293-2</w:t>
        </w:r>
      </w:hyperlink>
    </w:p>
    <w:p w14:paraId="4834BDB2"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Schoener, T.W. (1974). Resource Partitioning in Ecological Communities. </w:t>
      </w:r>
      <w:r w:rsidRPr="00CC4893">
        <w:rPr>
          <w:rFonts w:ascii="Times New Roman" w:hAnsi="Times New Roman" w:cs="Times New Roman"/>
          <w:i/>
          <w:sz w:val="24"/>
          <w:szCs w:val="24"/>
        </w:rPr>
        <w:t>Science</w:t>
      </w:r>
      <w:r w:rsidRPr="00CC4893">
        <w:rPr>
          <w:rFonts w:ascii="Times New Roman" w:hAnsi="Times New Roman" w:cs="Times New Roman"/>
          <w:sz w:val="24"/>
          <w:szCs w:val="24"/>
        </w:rPr>
        <w:t xml:space="preserve"> 185: 27-39</w:t>
      </w:r>
    </w:p>
    <w:p w14:paraId="2A5E2BED"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Schoener, T.W. (1983). Field Experiments on Interspecific Competition. </w:t>
      </w:r>
      <w:r w:rsidRPr="00CC4893">
        <w:rPr>
          <w:rFonts w:ascii="Times New Roman" w:hAnsi="Times New Roman" w:cs="Times New Roman"/>
          <w:i/>
          <w:sz w:val="24"/>
          <w:szCs w:val="24"/>
        </w:rPr>
        <w:t>Amer. Nat</w:t>
      </w:r>
      <w:r w:rsidRPr="00CC4893">
        <w:rPr>
          <w:rFonts w:ascii="Times New Roman" w:hAnsi="Times New Roman" w:cs="Times New Roman"/>
          <w:sz w:val="24"/>
          <w:szCs w:val="24"/>
        </w:rPr>
        <w:t xml:space="preserve"> 122(2): 240-285</w:t>
      </w:r>
    </w:p>
    <w:p w14:paraId="79C7F7B0" w14:textId="77777777" w:rsidR="006203D9" w:rsidRPr="00CC4893" w:rsidRDefault="006203D9" w:rsidP="00CC4893">
      <w:pPr>
        <w:autoSpaceDE w:val="0"/>
        <w:autoSpaceDN w:val="0"/>
        <w:adjustRightInd w:val="0"/>
        <w:spacing w:line="480" w:lineRule="auto"/>
        <w:rPr>
          <w:rFonts w:ascii="Times New Roman" w:hAnsi="Times New Roman" w:cs="Times New Roman"/>
          <w:bCs/>
          <w:sz w:val="24"/>
          <w:szCs w:val="24"/>
        </w:rPr>
      </w:pPr>
      <w:r w:rsidRPr="00CC4893">
        <w:rPr>
          <w:rFonts w:ascii="Times New Roman" w:hAnsi="Times New Roman" w:cs="Times New Roman"/>
          <w:bCs/>
          <w:sz w:val="24"/>
          <w:szCs w:val="24"/>
        </w:rPr>
        <w:lastRenderedPageBreak/>
        <w:t xml:space="preserve">Shorrocks, B., Rosewell, J., Edwards, K. and Atkinson, W. (1984). Interspecific competition is not a major organising force in many insect communities. </w:t>
      </w:r>
      <w:r w:rsidRPr="00CC4893">
        <w:rPr>
          <w:rFonts w:ascii="Times New Roman" w:hAnsi="Times New Roman" w:cs="Times New Roman"/>
          <w:bCs/>
          <w:i/>
          <w:sz w:val="24"/>
          <w:szCs w:val="24"/>
        </w:rPr>
        <w:t>Nature</w:t>
      </w:r>
      <w:r w:rsidRPr="00CC4893">
        <w:rPr>
          <w:rFonts w:ascii="Times New Roman" w:hAnsi="Times New Roman" w:cs="Times New Roman"/>
          <w:bCs/>
          <w:sz w:val="24"/>
          <w:szCs w:val="24"/>
        </w:rPr>
        <w:t xml:space="preserve"> 310: 310-312</w:t>
      </w:r>
    </w:p>
    <w:p w14:paraId="07761DEA"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da Silva, P.G. and Hernández, M.I.M. (2014). Local and Regional Effects on Community Structure of Dung Beetles in a Mainland-Island Scenario. </w:t>
      </w:r>
      <w:r w:rsidRPr="00CC4893">
        <w:rPr>
          <w:rFonts w:ascii="Times New Roman" w:hAnsi="Times New Roman" w:cs="Times New Roman"/>
          <w:i/>
          <w:sz w:val="24"/>
          <w:szCs w:val="24"/>
        </w:rPr>
        <w:t>PLoS ONE</w:t>
      </w:r>
      <w:r w:rsidRPr="00CC4893">
        <w:rPr>
          <w:rFonts w:ascii="Times New Roman" w:hAnsi="Times New Roman" w:cs="Times New Roman"/>
          <w:sz w:val="24"/>
          <w:szCs w:val="24"/>
        </w:rPr>
        <w:t xml:space="preserve"> 9(10): e111883</w:t>
      </w:r>
    </w:p>
    <w:p w14:paraId="596660F7"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t>Simberloff, D. and Dayan, T. (1991). The Guild Concept and the Structure of Ecological Communities. Annu. Rev. Ecol. Syst.</w:t>
      </w:r>
      <w:r w:rsidRPr="00CC4893">
        <w:rPr>
          <w:rFonts w:ascii="Times New Roman" w:hAnsi="Times New Roman" w:cs="Times New Roman"/>
          <w:i/>
          <w:sz w:val="24"/>
          <w:szCs w:val="24"/>
        </w:rPr>
        <w:t xml:space="preserve"> </w:t>
      </w:r>
      <w:r w:rsidRPr="00CC4893">
        <w:rPr>
          <w:rFonts w:ascii="Times New Roman" w:hAnsi="Times New Roman" w:cs="Times New Roman"/>
          <w:sz w:val="24"/>
          <w:szCs w:val="24"/>
        </w:rPr>
        <w:t>22: 115-143</w:t>
      </w:r>
    </w:p>
    <w:p w14:paraId="47A2BE18"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Simmons, L.W. and Ridsdill-Smith, T.J. (2011). </w:t>
      </w:r>
      <w:r w:rsidRPr="00CC4893">
        <w:rPr>
          <w:rFonts w:ascii="Times New Roman" w:hAnsi="Times New Roman" w:cs="Times New Roman"/>
          <w:i/>
          <w:sz w:val="24"/>
          <w:szCs w:val="24"/>
        </w:rPr>
        <w:t>Ecology and Evolution of Dung Beetles</w:t>
      </w:r>
      <w:r w:rsidRPr="00CC4893">
        <w:rPr>
          <w:rFonts w:ascii="Times New Roman" w:hAnsi="Times New Roman" w:cs="Times New Roman"/>
          <w:sz w:val="24"/>
          <w:szCs w:val="24"/>
        </w:rPr>
        <w:t>. Wiley-Blackwell. Chichester, UK. p.p. 9-19, 21-24, 36-44, 57, 97-91, 245-250, 262, and, 267-286</w:t>
      </w:r>
    </w:p>
    <w:p w14:paraId="49637ACE" w14:textId="77777777" w:rsidR="006203D9" w:rsidRPr="00CC4893" w:rsidRDefault="006203D9" w:rsidP="00CC4893">
      <w:pPr>
        <w:autoSpaceDE w:val="0"/>
        <w:autoSpaceDN w:val="0"/>
        <w:adjustRightInd w:val="0"/>
        <w:spacing w:line="480" w:lineRule="auto"/>
        <w:rPr>
          <w:rFonts w:ascii="Times New Roman" w:hAnsi="Times New Roman" w:cs="Times New Roman"/>
          <w:i/>
          <w:iCs/>
          <w:sz w:val="24"/>
          <w:szCs w:val="24"/>
        </w:rPr>
      </w:pPr>
      <w:r w:rsidRPr="00CC4893">
        <w:rPr>
          <w:rFonts w:ascii="Times New Roman" w:hAnsi="Times New Roman" w:cs="Times New Roman"/>
          <w:bCs/>
          <w:sz w:val="24"/>
          <w:szCs w:val="24"/>
        </w:rPr>
        <w:t xml:space="preserve">Slade, E.M., Mann, D.J., Villanueva, J.F. and Lewis, O.T. (2007). Experimental evidence for the effects of dung beetle functional group richness and composition on ecosystem function in a tropical forest. </w:t>
      </w:r>
      <w:r w:rsidRPr="00CC4893">
        <w:rPr>
          <w:rFonts w:ascii="Times New Roman" w:hAnsi="Times New Roman" w:cs="Times New Roman"/>
          <w:i/>
          <w:iCs/>
          <w:sz w:val="24"/>
          <w:szCs w:val="24"/>
        </w:rPr>
        <w:t xml:space="preserve">Journal of Animal Ecology </w:t>
      </w:r>
      <w:r w:rsidRPr="00CC4893">
        <w:rPr>
          <w:rFonts w:ascii="Times New Roman" w:hAnsi="Times New Roman" w:cs="Times New Roman"/>
          <w:bCs/>
          <w:sz w:val="24"/>
          <w:szCs w:val="24"/>
        </w:rPr>
        <w:t>76</w:t>
      </w:r>
      <w:r w:rsidRPr="00CC4893">
        <w:rPr>
          <w:rFonts w:ascii="Times New Roman" w:hAnsi="Times New Roman" w:cs="Times New Roman"/>
          <w:iCs/>
          <w:sz w:val="24"/>
          <w:szCs w:val="24"/>
        </w:rPr>
        <w:t xml:space="preserve">: </w:t>
      </w:r>
      <w:r w:rsidRPr="00CC4893">
        <w:rPr>
          <w:rFonts w:ascii="Times New Roman" w:hAnsi="Times New Roman" w:cs="Times New Roman"/>
          <w:sz w:val="24"/>
          <w:szCs w:val="24"/>
        </w:rPr>
        <w:t>1094–1104</w:t>
      </w:r>
    </w:p>
    <w:p w14:paraId="086B13BF" w14:textId="77777777" w:rsidR="006203D9" w:rsidRPr="00CC4893" w:rsidRDefault="006203D9" w:rsidP="00CC4893">
      <w:pPr>
        <w:autoSpaceDE w:val="0"/>
        <w:autoSpaceDN w:val="0"/>
        <w:adjustRightInd w:val="0"/>
        <w:spacing w:line="480" w:lineRule="auto"/>
        <w:rPr>
          <w:rFonts w:ascii="Times New Roman" w:hAnsi="Times New Roman" w:cs="Times New Roman"/>
          <w:sz w:val="24"/>
          <w:szCs w:val="24"/>
        </w:rPr>
      </w:pPr>
      <w:r w:rsidRPr="00CC4893">
        <w:rPr>
          <w:rFonts w:ascii="Times New Roman" w:hAnsi="Times New Roman" w:cs="Times New Roman"/>
          <w:sz w:val="24"/>
          <w:szCs w:val="24"/>
        </w:rPr>
        <w:t xml:space="preserve">Tilman, D. (1987). The Importance of the Mechanisms of Interspecific Competition. </w:t>
      </w:r>
      <w:r w:rsidRPr="00CC4893">
        <w:rPr>
          <w:rFonts w:ascii="Times New Roman" w:hAnsi="Times New Roman" w:cs="Times New Roman"/>
          <w:i/>
          <w:sz w:val="24"/>
          <w:szCs w:val="24"/>
        </w:rPr>
        <w:t>Amer. Nat.</w:t>
      </w:r>
      <w:r w:rsidRPr="00CC4893">
        <w:rPr>
          <w:rFonts w:ascii="Times New Roman" w:hAnsi="Times New Roman" w:cs="Times New Roman"/>
          <w:sz w:val="24"/>
          <w:szCs w:val="24"/>
        </w:rPr>
        <w:t xml:space="preserve"> 129(5): 769-774</w:t>
      </w:r>
    </w:p>
    <w:p w14:paraId="509A3AAB" w14:textId="77777777" w:rsidR="0051432C" w:rsidRPr="00CC4893" w:rsidRDefault="006203D9" w:rsidP="00CC4893">
      <w:pPr>
        <w:autoSpaceDE w:val="0"/>
        <w:autoSpaceDN w:val="0"/>
        <w:adjustRightInd w:val="0"/>
        <w:spacing w:line="480" w:lineRule="auto"/>
        <w:rPr>
          <w:rFonts w:ascii="Times New Roman" w:eastAsia="Code2000" w:hAnsi="Times New Roman" w:cs="Times New Roman"/>
          <w:sz w:val="24"/>
          <w:szCs w:val="24"/>
        </w:rPr>
      </w:pPr>
      <w:r w:rsidRPr="00CC4893">
        <w:rPr>
          <w:rFonts w:ascii="Times New Roman" w:eastAsia="Code2000" w:hAnsi="Times New Roman" w:cs="Times New Roman"/>
          <w:sz w:val="24"/>
          <w:szCs w:val="24"/>
        </w:rPr>
        <w:t xml:space="preserve">Tilman, D. (1994). Competition and Biodiversity in Spatially Structured Habitats. </w:t>
      </w:r>
      <w:r w:rsidRPr="00CC4893">
        <w:rPr>
          <w:rFonts w:ascii="Times New Roman" w:eastAsia="Code2000" w:hAnsi="Times New Roman" w:cs="Times New Roman"/>
          <w:i/>
          <w:sz w:val="24"/>
          <w:szCs w:val="24"/>
        </w:rPr>
        <w:t>Ecology</w:t>
      </w:r>
      <w:r w:rsidRPr="00CC4893">
        <w:rPr>
          <w:rFonts w:ascii="Times New Roman" w:eastAsia="Code2000" w:hAnsi="Times New Roman" w:cs="Times New Roman"/>
          <w:sz w:val="24"/>
          <w:szCs w:val="24"/>
        </w:rPr>
        <w:t xml:space="preserve"> 75(1): 2-16</w:t>
      </w:r>
    </w:p>
    <w:p w14:paraId="5C82CE94" w14:textId="695DDAA7" w:rsidR="00881C95" w:rsidRPr="00CC4893" w:rsidRDefault="006203D9" w:rsidP="00CC4893">
      <w:pPr>
        <w:autoSpaceDE w:val="0"/>
        <w:autoSpaceDN w:val="0"/>
        <w:adjustRightInd w:val="0"/>
        <w:spacing w:line="480" w:lineRule="auto"/>
        <w:rPr>
          <w:rFonts w:ascii="Times New Roman" w:eastAsia="Code2000" w:hAnsi="Times New Roman" w:cs="Times New Roman"/>
          <w:sz w:val="24"/>
          <w:szCs w:val="24"/>
        </w:rPr>
      </w:pPr>
      <w:r w:rsidRPr="00CC4893">
        <w:rPr>
          <w:rFonts w:ascii="Times New Roman" w:hAnsi="Times New Roman" w:cs="Times New Roman"/>
          <w:sz w:val="24"/>
          <w:szCs w:val="24"/>
        </w:rPr>
        <w:t xml:space="preserve">Wickham, H. (2009). </w:t>
      </w:r>
      <w:r w:rsidRPr="00CC4893">
        <w:rPr>
          <w:rFonts w:ascii="Times New Roman" w:hAnsi="Times New Roman" w:cs="Times New Roman"/>
          <w:i/>
          <w:sz w:val="24"/>
          <w:szCs w:val="24"/>
        </w:rPr>
        <w:t>ggplot2: elegant graphics for data analysis</w:t>
      </w:r>
      <w:r w:rsidRPr="00CC4893">
        <w:rPr>
          <w:rFonts w:ascii="Times New Roman" w:hAnsi="Times New Roman" w:cs="Times New Roman"/>
          <w:sz w:val="24"/>
          <w:szCs w:val="24"/>
        </w:rPr>
        <w:t>. Springer, New York.</w:t>
      </w:r>
    </w:p>
    <w:sectPr w:rsidR="00881C95" w:rsidRPr="00CC4893" w:rsidSect="00A14C98">
      <w:headerReference w:type="default" r:id="rId15"/>
      <w:footerReference w:type="default" r:id="rId16"/>
      <w:pgSz w:w="11906" w:h="16838"/>
      <w:pgMar w:top="1134" w:right="1077" w:bottom="1134" w:left="1077"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6" w:author="Johan du Toit" w:date="2016-05-11T16:50:00Z" w:initials="JdT">
    <w:p w14:paraId="27B98C82" w14:textId="2262C923" w:rsidR="002733B2" w:rsidRDefault="002733B2">
      <w:pPr>
        <w:pStyle w:val="CommentText"/>
      </w:pPr>
      <w:r>
        <w:rPr>
          <w:rStyle w:val="CommentReference"/>
        </w:rPr>
        <w:annotationRef/>
      </w:r>
      <w:r>
        <w:t>Looks like 0.219 from the figure.  Note also that all values should be provided to 3 significant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B98C8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979F5" w14:textId="77777777" w:rsidR="00B266B8" w:rsidRDefault="00B266B8" w:rsidP="00110A1A">
      <w:r>
        <w:separator/>
      </w:r>
    </w:p>
  </w:endnote>
  <w:endnote w:type="continuationSeparator" w:id="0">
    <w:p w14:paraId="635A1007" w14:textId="77777777" w:rsidR="00B266B8" w:rsidRDefault="00B266B8" w:rsidP="0011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de2000">
    <w:altName w:val="Malgun Gothic"/>
    <w:charset w:val="00"/>
    <w:family w:val="auto"/>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974559"/>
      <w:docPartObj>
        <w:docPartGallery w:val="Page Numbers (Bottom of Page)"/>
        <w:docPartUnique/>
      </w:docPartObj>
    </w:sdtPr>
    <w:sdtEndPr>
      <w:rPr>
        <w:noProof/>
      </w:rPr>
    </w:sdtEndPr>
    <w:sdtContent>
      <w:p w14:paraId="498D36E5" w14:textId="1A047A6B" w:rsidR="002733B2" w:rsidRDefault="002733B2">
        <w:pPr>
          <w:pStyle w:val="Footer"/>
          <w:jc w:val="center"/>
        </w:pPr>
        <w:r>
          <w:fldChar w:fldCharType="begin"/>
        </w:r>
        <w:r>
          <w:instrText xml:space="preserve"> PAGE   \* MERGEFORMAT </w:instrText>
        </w:r>
        <w:r>
          <w:fldChar w:fldCharType="separate"/>
        </w:r>
        <w:r w:rsidR="00687372">
          <w:rPr>
            <w:noProof/>
          </w:rPr>
          <w:t>18</w:t>
        </w:r>
        <w:r>
          <w:rPr>
            <w:noProof/>
          </w:rPr>
          <w:fldChar w:fldCharType="end"/>
        </w:r>
      </w:p>
    </w:sdtContent>
  </w:sdt>
  <w:p w14:paraId="497FD432" w14:textId="77777777" w:rsidR="002733B2" w:rsidRDefault="00273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85B46" w14:textId="77777777" w:rsidR="00B266B8" w:rsidRDefault="00B266B8" w:rsidP="00110A1A">
      <w:r>
        <w:separator/>
      </w:r>
    </w:p>
  </w:footnote>
  <w:footnote w:type="continuationSeparator" w:id="0">
    <w:p w14:paraId="0BA4FDC8" w14:textId="77777777" w:rsidR="00B266B8" w:rsidRDefault="00B266B8" w:rsidP="00110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76884" w14:textId="0C950F0B" w:rsidR="002733B2" w:rsidRDefault="002733B2">
    <w:pPr>
      <w:pStyle w:val="Header"/>
    </w:pPr>
    <w:r>
      <w:t xml:space="preserve">CID: 01144452 </w:t>
    </w:r>
  </w:p>
  <w:p w14:paraId="525EDC40" w14:textId="77777777" w:rsidR="002733B2" w:rsidRDefault="002733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48"/>
    <w:rsid w:val="00000C24"/>
    <w:rsid w:val="00005E41"/>
    <w:rsid w:val="00010BA4"/>
    <w:rsid w:val="00020608"/>
    <w:rsid w:val="000214A4"/>
    <w:rsid w:val="000343FA"/>
    <w:rsid w:val="000447ED"/>
    <w:rsid w:val="00053053"/>
    <w:rsid w:val="00054B6B"/>
    <w:rsid w:val="00057C5E"/>
    <w:rsid w:val="00062F3D"/>
    <w:rsid w:val="000635A3"/>
    <w:rsid w:val="00067B3F"/>
    <w:rsid w:val="000813FE"/>
    <w:rsid w:val="000A6049"/>
    <w:rsid w:val="000C5483"/>
    <w:rsid w:val="000C780D"/>
    <w:rsid w:val="000D5F2A"/>
    <w:rsid w:val="000E1C3F"/>
    <w:rsid w:val="00107266"/>
    <w:rsid w:val="00110A1A"/>
    <w:rsid w:val="001373A8"/>
    <w:rsid w:val="00140D4F"/>
    <w:rsid w:val="0014315F"/>
    <w:rsid w:val="00164F33"/>
    <w:rsid w:val="00176F87"/>
    <w:rsid w:val="00192C7D"/>
    <w:rsid w:val="00194F01"/>
    <w:rsid w:val="00196916"/>
    <w:rsid w:val="00196CA0"/>
    <w:rsid w:val="001B27BB"/>
    <w:rsid w:val="001B47BF"/>
    <w:rsid w:val="001B598A"/>
    <w:rsid w:val="001D5318"/>
    <w:rsid w:val="0020037C"/>
    <w:rsid w:val="0022490B"/>
    <w:rsid w:val="00232678"/>
    <w:rsid w:val="00234462"/>
    <w:rsid w:val="00264153"/>
    <w:rsid w:val="00267920"/>
    <w:rsid w:val="00270FDD"/>
    <w:rsid w:val="00272F22"/>
    <w:rsid w:val="002733B2"/>
    <w:rsid w:val="00277053"/>
    <w:rsid w:val="002B6289"/>
    <w:rsid w:val="002C4B70"/>
    <w:rsid w:val="002D67C4"/>
    <w:rsid w:val="002E5E1A"/>
    <w:rsid w:val="002E6526"/>
    <w:rsid w:val="002E694E"/>
    <w:rsid w:val="002F238A"/>
    <w:rsid w:val="002F30B0"/>
    <w:rsid w:val="00305DFD"/>
    <w:rsid w:val="00317174"/>
    <w:rsid w:val="00330A7B"/>
    <w:rsid w:val="0033682A"/>
    <w:rsid w:val="0037283C"/>
    <w:rsid w:val="003914D8"/>
    <w:rsid w:val="00394553"/>
    <w:rsid w:val="00397A6D"/>
    <w:rsid w:val="003C23F0"/>
    <w:rsid w:val="003C3467"/>
    <w:rsid w:val="003F0C62"/>
    <w:rsid w:val="00400B2D"/>
    <w:rsid w:val="00400D01"/>
    <w:rsid w:val="0040362F"/>
    <w:rsid w:val="0040550C"/>
    <w:rsid w:val="00414D45"/>
    <w:rsid w:val="0042434B"/>
    <w:rsid w:val="00435AE0"/>
    <w:rsid w:val="00440AFF"/>
    <w:rsid w:val="00452F2F"/>
    <w:rsid w:val="00463ACE"/>
    <w:rsid w:val="004651BC"/>
    <w:rsid w:val="004717FB"/>
    <w:rsid w:val="00472B39"/>
    <w:rsid w:val="00495A91"/>
    <w:rsid w:val="004B127D"/>
    <w:rsid w:val="004C0C48"/>
    <w:rsid w:val="004C71B1"/>
    <w:rsid w:val="004E237D"/>
    <w:rsid w:val="004F2494"/>
    <w:rsid w:val="004F5CEB"/>
    <w:rsid w:val="005001F0"/>
    <w:rsid w:val="0050224D"/>
    <w:rsid w:val="00506770"/>
    <w:rsid w:val="0051103A"/>
    <w:rsid w:val="0051432C"/>
    <w:rsid w:val="0053328E"/>
    <w:rsid w:val="005353C9"/>
    <w:rsid w:val="0053657C"/>
    <w:rsid w:val="0053796A"/>
    <w:rsid w:val="00540FEF"/>
    <w:rsid w:val="0054178B"/>
    <w:rsid w:val="00543124"/>
    <w:rsid w:val="00560C24"/>
    <w:rsid w:val="00570757"/>
    <w:rsid w:val="0057613E"/>
    <w:rsid w:val="00587A3F"/>
    <w:rsid w:val="005A6547"/>
    <w:rsid w:val="005B3DCD"/>
    <w:rsid w:val="005C5D35"/>
    <w:rsid w:val="005C7FCB"/>
    <w:rsid w:val="005F05BA"/>
    <w:rsid w:val="006203D9"/>
    <w:rsid w:val="00622BF0"/>
    <w:rsid w:val="006250B3"/>
    <w:rsid w:val="00644CA1"/>
    <w:rsid w:val="00673075"/>
    <w:rsid w:val="00687372"/>
    <w:rsid w:val="00695A30"/>
    <w:rsid w:val="006C25DD"/>
    <w:rsid w:val="006C539D"/>
    <w:rsid w:val="006D1142"/>
    <w:rsid w:val="006E63CF"/>
    <w:rsid w:val="006E6CF9"/>
    <w:rsid w:val="006F0E34"/>
    <w:rsid w:val="006F7059"/>
    <w:rsid w:val="0071604D"/>
    <w:rsid w:val="00731C80"/>
    <w:rsid w:val="0073278F"/>
    <w:rsid w:val="00734886"/>
    <w:rsid w:val="00735BC0"/>
    <w:rsid w:val="00741342"/>
    <w:rsid w:val="00754185"/>
    <w:rsid w:val="00754872"/>
    <w:rsid w:val="00761D45"/>
    <w:rsid w:val="007648DD"/>
    <w:rsid w:val="00780161"/>
    <w:rsid w:val="00786081"/>
    <w:rsid w:val="007922D0"/>
    <w:rsid w:val="007A4AB0"/>
    <w:rsid w:val="007B3C27"/>
    <w:rsid w:val="007C0AEB"/>
    <w:rsid w:val="007C7C9F"/>
    <w:rsid w:val="007D019D"/>
    <w:rsid w:val="007D6769"/>
    <w:rsid w:val="007E29E0"/>
    <w:rsid w:val="007E3A05"/>
    <w:rsid w:val="007F452A"/>
    <w:rsid w:val="00813189"/>
    <w:rsid w:val="00813E58"/>
    <w:rsid w:val="00833DA4"/>
    <w:rsid w:val="008557AD"/>
    <w:rsid w:val="00863ABD"/>
    <w:rsid w:val="00866263"/>
    <w:rsid w:val="0088062F"/>
    <w:rsid w:val="00881C95"/>
    <w:rsid w:val="00884B6C"/>
    <w:rsid w:val="0088526F"/>
    <w:rsid w:val="008876B0"/>
    <w:rsid w:val="00891840"/>
    <w:rsid w:val="008B5EC0"/>
    <w:rsid w:val="008C1312"/>
    <w:rsid w:val="008D0E4B"/>
    <w:rsid w:val="008D3021"/>
    <w:rsid w:val="008E4A6D"/>
    <w:rsid w:val="008F44A9"/>
    <w:rsid w:val="009211D9"/>
    <w:rsid w:val="00932F93"/>
    <w:rsid w:val="009333D8"/>
    <w:rsid w:val="009359C0"/>
    <w:rsid w:val="00942A5F"/>
    <w:rsid w:val="0095453F"/>
    <w:rsid w:val="00954812"/>
    <w:rsid w:val="00961400"/>
    <w:rsid w:val="00965DF2"/>
    <w:rsid w:val="0096713F"/>
    <w:rsid w:val="00971BB4"/>
    <w:rsid w:val="00981CAA"/>
    <w:rsid w:val="00984F5F"/>
    <w:rsid w:val="00987715"/>
    <w:rsid w:val="0099345F"/>
    <w:rsid w:val="009A02A3"/>
    <w:rsid w:val="009B5462"/>
    <w:rsid w:val="009C3FCA"/>
    <w:rsid w:val="009F3394"/>
    <w:rsid w:val="009F58C3"/>
    <w:rsid w:val="009F5F18"/>
    <w:rsid w:val="00A14C98"/>
    <w:rsid w:val="00A31533"/>
    <w:rsid w:val="00A37514"/>
    <w:rsid w:val="00A40F3E"/>
    <w:rsid w:val="00A428C5"/>
    <w:rsid w:val="00A64998"/>
    <w:rsid w:val="00A82E59"/>
    <w:rsid w:val="00A84A96"/>
    <w:rsid w:val="00A91152"/>
    <w:rsid w:val="00A942D6"/>
    <w:rsid w:val="00A94658"/>
    <w:rsid w:val="00A9606A"/>
    <w:rsid w:val="00AA0316"/>
    <w:rsid w:val="00AC0DED"/>
    <w:rsid w:val="00AE25A8"/>
    <w:rsid w:val="00AE6527"/>
    <w:rsid w:val="00AF5F3C"/>
    <w:rsid w:val="00B00023"/>
    <w:rsid w:val="00B06ABD"/>
    <w:rsid w:val="00B07E1D"/>
    <w:rsid w:val="00B17F2C"/>
    <w:rsid w:val="00B26078"/>
    <w:rsid w:val="00B266B8"/>
    <w:rsid w:val="00B31E26"/>
    <w:rsid w:val="00B35FB9"/>
    <w:rsid w:val="00B43FCA"/>
    <w:rsid w:val="00B508A0"/>
    <w:rsid w:val="00B706BE"/>
    <w:rsid w:val="00B75131"/>
    <w:rsid w:val="00B9200C"/>
    <w:rsid w:val="00B9403D"/>
    <w:rsid w:val="00B9439F"/>
    <w:rsid w:val="00BA4C5F"/>
    <w:rsid w:val="00BB0926"/>
    <w:rsid w:val="00BB4A43"/>
    <w:rsid w:val="00BB5944"/>
    <w:rsid w:val="00BB76A9"/>
    <w:rsid w:val="00BC588E"/>
    <w:rsid w:val="00BE7CBC"/>
    <w:rsid w:val="00BF14B4"/>
    <w:rsid w:val="00BF5DAB"/>
    <w:rsid w:val="00C10B87"/>
    <w:rsid w:val="00C211D9"/>
    <w:rsid w:val="00C41527"/>
    <w:rsid w:val="00C60A03"/>
    <w:rsid w:val="00C60DB0"/>
    <w:rsid w:val="00C65943"/>
    <w:rsid w:val="00C749D5"/>
    <w:rsid w:val="00C92B25"/>
    <w:rsid w:val="00CA2F88"/>
    <w:rsid w:val="00CA5B04"/>
    <w:rsid w:val="00CB0929"/>
    <w:rsid w:val="00CB23CB"/>
    <w:rsid w:val="00CB7972"/>
    <w:rsid w:val="00CB7A24"/>
    <w:rsid w:val="00CC2F5C"/>
    <w:rsid w:val="00CC4893"/>
    <w:rsid w:val="00CE010D"/>
    <w:rsid w:val="00CF26F8"/>
    <w:rsid w:val="00CF4AA9"/>
    <w:rsid w:val="00CF5982"/>
    <w:rsid w:val="00D10794"/>
    <w:rsid w:val="00D15BB9"/>
    <w:rsid w:val="00D21A53"/>
    <w:rsid w:val="00D444EC"/>
    <w:rsid w:val="00D54D28"/>
    <w:rsid w:val="00D57611"/>
    <w:rsid w:val="00D672F3"/>
    <w:rsid w:val="00D851DB"/>
    <w:rsid w:val="00D85FD3"/>
    <w:rsid w:val="00D91101"/>
    <w:rsid w:val="00DA732D"/>
    <w:rsid w:val="00DB24CB"/>
    <w:rsid w:val="00DB3408"/>
    <w:rsid w:val="00DC0A46"/>
    <w:rsid w:val="00DF3C43"/>
    <w:rsid w:val="00E04757"/>
    <w:rsid w:val="00E05000"/>
    <w:rsid w:val="00E12CF6"/>
    <w:rsid w:val="00E20063"/>
    <w:rsid w:val="00E26861"/>
    <w:rsid w:val="00E2765B"/>
    <w:rsid w:val="00E43960"/>
    <w:rsid w:val="00E543C4"/>
    <w:rsid w:val="00E5513F"/>
    <w:rsid w:val="00E55D24"/>
    <w:rsid w:val="00E758D4"/>
    <w:rsid w:val="00E807A2"/>
    <w:rsid w:val="00E94417"/>
    <w:rsid w:val="00EA2633"/>
    <w:rsid w:val="00EA454F"/>
    <w:rsid w:val="00EC1441"/>
    <w:rsid w:val="00EC5413"/>
    <w:rsid w:val="00ED100D"/>
    <w:rsid w:val="00ED33E4"/>
    <w:rsid w:val="00EE2A5C"/>
    <w:rsid w:val="00EE60FC"/>
    <w:rsid w:val="00EF2303"/>
    <w:rsid w:val="00F118AA"/>
    <w:rsid w:val="00F15669"/>
    <w:rsid w:val="00F35F9E"/>
    <w:rsid w:val="00F40180"/>
    <w:rsid w:val="00F45FB8"/>
    <w:rsid w:val="00F60441"/>
    <w:rsid w:val="00F619B0"/>
    <w:rsid w:val="00F64348"/>
    <w:rsid w:val="00F64A97"/>
    <w:rsid w:val="00F713F3"/>
    <w:rsid w:val="00F85813"/>
    <w:rsid w:val="00FC0E68"/>
    <w:rsid w:val="00FC4445"/>
    <w:rsid w:val="00FD03F5"/>
    <w:rsid w:val="00FF202E"/>
    <w:rsid w:val="00FF2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A4C7"/>
  <w15:docId w15:val="{CC4E97C0-F063-474B-B327-3383EF17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A4C5F"/>
    <w:pPr>
      <w:spacing w:after="200"/>
    </w:pPr>
    <w:rPr>
      <w:i/>
      <w:iCs/>
      <w:color w:val="44546A" w:themeColor="text2"/>
      <w:sz w:val="18"/>
      <w:szCs w:val="18"/>
    </w:rPr>
  </w:style>
  <w:style w:type="table" w:styleId="TableGrid">
    <w:name w:val="Table Grid"/>
    <w:basedOn w:val="TableNormal"/>
    <w:uiPriority w:val="39"/>
    <w:rsid w:val="00A40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B3DCD"/>
    <w:rPr>
      <w:color w:val="0000FF"/>
      <w:u w:val="single"/>
    </w:rPr>
  </w:style>
  <w:style w:type="paragraph" w:styleId="Header">
    <w:name w:val="header"/>
    <w:basedOn w:val="Normal"/>
    <w:link w:val="HeaderChar"/>
    <w:uiPriority w:val="99"/>
    <w:unhideWhenUsed/>
    <w:rsid w:val="00110A1A"/>
    <w:pPr>
      <w:tabs>
        <w:tab w:val="center" w:pos="4536"/>
        <w:tab w:val="right" w:pos="9072"/>
      </w:tabs>
    </w:pPr>
  </w:style>
  <w:style w:type="character" w:customStyle="1" w:styleId="HeaderChar">
    <w:name w:val="Header Char"/>
    <w:basedOn w:val="DefaultParagraphFont"/>
    <w:link w:val="Header"/>
    <w:uiPriority w:val="99"/>
    <w:rsid w:val="00110A1A"/>
  </w:style>
  <w:style w:type="paragraph" w:styleId="Footer">
    <w:name w:val="footer"/>
    <w:basedOn w:val="Normal"/>
    <w:link w:val="FooterChar"/>
    <w:uiPriority w:val="99"/>
    <w:unhideWhenUsed/>
    <w:rsid w:val="00110A1A"/>
    <w:pPr>
      <w:tabs>
        <w:tab w:val="center" w:pos="4536"/>
        <w:tab w:val="right" w:pos="9072"/>
      </w:tabs>
    </w:pPr>
  </w:style>
  <w:style w:type="character" w:customStyle="1" w:styleId="FooterChar">
    <w:name w:val="Footer Char"/>
    <w:basedOn w:val="DefaultParagraphFont"/>
    <w:link w:val="Footer"/>
    <w:uiPriority w:val="99"/>
    <w:rsid w:val="00110A1A"/>
  </w:style>
  <w:style w:type="character" w:styleId="CommentReference">
    <w:name w:val="annotation reference"/>
    <w:basedOn w:val="DefaultParagraphFont"/>
    <w:uiPriority w:val="99"/>
    <w:semiHidden/>
    <w:unhideWhenUsed/>
    <w:rsid w:val="0095453F"/>
    <w:rPr>
      <w:sz w:val="16"/>
      <w:szCs w:val="16"/>
    </w:rPr>
  </w:style>
  <w:style w:type="paragraph" w:styleId="CommentText">
    <w:name w:val="annotation text"/>
    <w:basedOn w:val="Normal"/>
    <w:link w:val="CommentTextChar"/>
    <w:uiPriority w:val="99"/>
    <w:semiHidden/>
    <w:unhideWhenUsed/>
    <w:rsid w:val="0095453F"/>
    <w:rPr>
      <w:sz w:val="20"/>
      <w:szCs w:val="20"/>
    </w:rPr>
  </w:style>
  <w:style w:type="character" w:customStyle="1" w:styleId="CommentTextChar">
    <w:name w:val="Comment Text Char"/>
    <w:basedOn w:val="DefaultParagraphFont"/>
    <w:link w:val="CommentText"/>
    <w:uiPriority w:val="99"/>
    <w:semiHidden/>
    <w:rsid w:val="0095453F"/>
    <w:rPr>
      <w:sz w:val="20"/>
      <w:szCs w:val="20"/>
    </w:rPr>
  </w:style>
  <w:style w:type="paragraph" w:styleId="CommentSubject">
    <w:name w:val="annotation subject"/>
    <w:basedOn w:val="CommentText"/>
    <w:next w:val="CommentText"/>
    <w:link w:val="CommentSubjectChar"/>
    <w:uiPriority w:val="99"/>
    <w:semiHidden/>
    <w:unhideWhenUsed/>
    <w:rsid w:val="0095453F"/>
    <w:rPr>
      <w:b/>
      <w:bCs/>
    </w:rPr>
  </w:style>
  <w:style w:type="character" w:customStyle="1" w:styleId="CommentSubjectChar">
    <w:name w:val="Comment Subject Char"/>
    <w:basedOn w:val="CommentTextChar"/>
    <w:link w:val="CommentSubject"/>
    <w:uiPriority w:val="99"/>
    <w:semiHidden/>
    <w:rsid w:val="0095453F"/>
    <w:rPr>
      <w:b/>
      <w:bCs/>
      <w:sz w:val="20"/>
      <w:szCs w:val="20"/>
    </w:rPr>
  </w:style>
  <w:style w:type="paragraph" w:styleId="BalloonText">
    <w:name w:val="Balloon Text"/>
    <w:basedOn w:val="Normal"/>
    <w:link w:val="BalloonTextChar"/>
    <w:uiPriority w:val="99"/>
    <w:semiHidden/>
    <w:unhideWhenUsed/>
    <w:rsid w:val="0095453F"/>
    <w:rPr>
      <w:rFonts w:ascii="Tahoma" w:hAnsi="Tahoma" w:cs="Tahoma"/>
      <w:sz w:val="16"/>
      <w:szCs w:val="16"/>
    </w:rPr>
  </w:style>
  <w:style w:type="character" w:customStyle="1" w:styleId="BalloonTextChar">
    <w:name w:val="Balloon Text Char"/>
    <w:basedOn w:val="DefaultParagraphFont"/>
    <w:link w:val="BalloonText"/>
    <w:uiPriority w:val="99"/>
    <w:semiHidden/>
    <w:rsid w:val="0095453F"/>
    <w:rPr>
      <w:rFonts w:ascii="Tahoma" w:hAnsi="Tahoma" w:cs="Tahoma"/>
      <w:sz w:val="16"/>
      <w:szCs w:val="16"/>
    </w:rPr>
  </w:style>
  <w:style w:type="paragraph" w:styleId="HTMLPreformatted">
    <w:name w:val="HTML Preformatted"/>
    <w:basedOn w:val="Normal"/>
    <w:link w:val="HTMLPreformattedChar"/>
    <w:uiPriority w:val="99"/>
    <w:unhideWhenUsed/>
    <w:rsid w:val="00E80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807A2"/>
    <w:rPr>
      <w:rFonts w:ascii="Courier New" w:eastAsia="Times New Roman" w:hAnsi="Courier New" w:cs="Courier New"/>
      <w:sz w:val="20"/>
      <w:szCs w:val="20"/>
      <w:lang w:eastAsia="en-GB"/>
    </w:rPr>
  </w:style>
  <w:style w:type="character" w:customStyle="1" w:styleId="refsource">
    <w:name w:val="refsource"/>
    <w:basedOn w:val="DefaultParagraphFont"/>
    <w:rsid w:val="00C41527"/>
  </w:style>
  <w:style w:type="paragraph" w:styleId="Revision">
    <w:name w:val="Revision"/>
    <w:hidden/>
    <w:uiPriority w:val="99"/>
    <w:semiHidden/>
    <w:rsid w:val="00786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hdphoto" Target="media/hdphoto2.wd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dx.doi.org/10.1007/s10980-015-02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4ACD8-EF92-4BAE-8C0D-BD1B02DF0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4758</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Jardine, Michael</dc:creator>
  <cp:lastModifiedBy>Jardine, Michael</cp:lastModifiedBy>
  <cp:revision>3</cp:revision>
  <dcterms:created xsi:type="dcterms:W3CDTF">2016-05-18T09:41:00Z</dcterms:created>
  <dcterms:modified xsi:type="dcterms:W3CDTF">2016-07-25T21:32:00Z</dcterms:modified>
</cp:coreProperties>
</file>